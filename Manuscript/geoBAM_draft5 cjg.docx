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5C344" w14:textId="097CC1FF" w:rsidR="00C94AA5" w:rsidRPr="00451479" w:rsidRDefault="0024257F" w:rsidP="00B120F3">
      <w:pPr>
        <w:pStyle w:val="Title"/>
        <w:rPr>
          <w:sz w:val="36"/>
        </w:rPr>
      </w:pPr>
      <w:r w:rsidRPr="00451479">
        <w:rPr>
          <w:sz w:val="36"/>
        </w:rPr>
        <w:t>Constraining Remote River Discharge Estimation Using Reach-Scale Geomorphology</w:t>
      </w:r>
    </w:p>
    <w:p w14:paraId="32E6B0CF" w14:textId="10F6E74A" w:rsidR="00C94AA5" w:rsidRPr="00B33871" w:rsidRDefault="00E205EC" w:rsidP="00C845A4">
      <w:pPr>
        <w:pStyle w:val="Authors"/>
        <w:jc w:val="center"/>
        <w:rPr>
          <w:vertAlign w:val="superscript"/>
        </w:rPr>
      </w:pPr>
      <w:r>
        <w:t>C.B. Brinkerhoff</w:t>
      </w:r>
      <w:r w:rsidR="00545B6C" w:rsidRPr="00545B6C">
        <w:rPr>
          <w:vertAlign w:val="superscript"/>
        </w:rPr>
        <w:t>1</w:t>
      </w:r>
      <w:r w:rsidR="007746FC">
        <w:rPr>
          <w:vertAlign w:val="superscript"/>
        </w:rPr>
        <w:t>*</w:t>
      </w:r>
      <w:r>
        <w:t>, C.J. Gleason</w:t>
      </w:r>
      <w:r>
        <w:rPr>
          <w:vertAlign w:val="superscript"/>
        </w:rPr>
        <w:t>1</w:t>
      </w:r>
      <w:r w:rsidR="002B0B6A">
        <w:t xml:space="preserve">, </w:t>
      </w:r>
      <w:r w:rsidR="00FF04C6">
        <w:t>M. Durand</w:t>
      </w:r>
      <w:r w:rsidR="00FF04C6">
        <w:rPr>
          <w:vertAlign w:val="superscript"/>
        </w:rPr>
        <w:t>2</w:t>
      </w:r>
      <w:r w:rsidR="00831A45">
        <w:t>, D. Feng</w:t>
      </w:r>
      <w:r w:rsidR="00831A45">
        <w:rPr>
          <w:vertAlign w:val="superscript"/>
        </w:rPr>
        <w:t>1</w:t>
      </w:r>
      <w:r w:rsidR="00266D05">
        <w:t>, P. Lin</w:t>
      </w:r>
      <w:r w:rsidR="00266D05">
        <w:rPr>
          <w:vertAlign w:val="superscript"/>
        </w:rPr>
        <w:t>3</w:t>
      </w:r>
    </w:p>
    <w:p w14:paraId="70FC651E" w14:textId="757E699D" w:rsidR="00C94AA5" w:rsidRDefault="008A6077" w:rsidP="00B9063C">
      <w:pPr>
        <w:pStyle w:val="NoSpacing"/>
        <w:rPr>
          <w:rFonts w:ascii="Times New Roman" w:hAnsi="Times New Roman" w:cs="Times New Roman"/>
          <w:sz w:val="24"/>
        </w:rPr>
      </w:pPr>
      <w:r w:rsidRPr="00B43FDE">
        <w:rPr>
          <w:vertAlign w:val="superscript"/>
        </w:rPr>
        <w:t>1</w:t>
      </w:r>
      <w:r w:rsidR="00B9063C" w:rsidRPr="00B9063C">
        <w:rPr>
          <w:rFonts w:cs="Times New Roman"/>
          <w:sz w:val="24"/>
        </w:rPr>
        <w:t xml:space="preserve"> </w:t>
      </w:r>
      <w:r w:rsidR="00B9063C">
        <w:rPr>
          <w:rFonts w:ascii="Times New Roman" w:hAnsi="Times New Roman" w:cs="Times New Roman"/>
          <w:sz w:val="24"/>
        </w:rPr>
        <w:t>Department of Civil &amp; Environmental Engineering, University of Massachusetts, Amherst MA</w:t>
      </w:r>
    </w:p>
    <w:p w14:paraId="0DA69816" w14:textId="15E8FA6A" w:rsidR="00FF04C6" w:rsidRPr="00310B1C" w:rsidRDefault="00FF04C6" w:rsidP="00B9063C">
      <w:pPr>
        <w:pStyle w:val="NoSpacing"/>
        <w:rPr>
          <w:rFonts w:ascii="Times New Roman" w:hAnsi="Times New Roman" w:cs="Times New Roman"/>
          <w:sz w:val="24"/>
        </w:rPr>
      </w:pPr>
      <w:r>
        <w:rPr>
          <w:rFonts w:ascii="Times New Roman" w:hAnsi="Times New Roman" w:cs="Times New Roman"/>
          <w:sz w:val="24"/>
          <w:vertAlign w:val="superscript"/>
        </w:rPr>
        <w:t xml:space="preserve">2 </w:t>
      </w:r>
      <w:r w:rsidR="00310B1C" w:rsidRPr="00310B1C">
        <w:rPr>
          <w:rFonts w:ascii="Times New Roman" w:hAnsi="Times New Roman" w:cs="Times New Roman"/>
          <w:sz w:val="24"/>
        </w:rPr>
        <w:t>School of Earth Sciences and Byrd Polar and Climate Research Center, The Ohio State University, Columbus, OH</w:t>
      </w:r>
    </w:p>
    <w:p w14:paraId="515725E1" w14:textId="2EC8ED0F" w:rsidR="00DE3F91" w:rsidRDefault="00FF04C6" w:rsidP="00B9063C">
      <w:pPr>
        <w:pStyle w:val="NoSpacing"/>
        <w:rPr>
          <w:rFonts w:ascii="Times New Roman" w:hAnsi="Times New Roman" w:cs="Times New Roman"/>
          <w:sz w:val="24"/>
        </w:rPr>
      </w:pPr>
      <w:r>
        <w:rPr>
          <w:vertAlign w:val="superscript"/>
        </w:rPr>
        <w:t>3</w:t>
      </w:r>
      <w:r w:rsidR="00B9063C" w:rsidRPr="00B9063C">
        <w:rPr>
          <w:rFonts w:ascii="Times New Roman" w:hAnsi="Times New Roman" w:cs="Times New Roman"/>
          <w:sz w:val="24"/>
        </w:rPr>
        <w:t xml:space="preserve"> </w:t>
      </w:r>
      <w:r w:rsidR="00B9063C">
        <w:rPr>
          <w:rFonts w:ascii="Times New Roman" w:hAnsi="Times New Roman" w:cs="Times New Roman"/>
          <w:sz w:val="24"/>
        </w:rPr>
        <w:t>Department of Civil &amp; Environmental Engineering, Princeton University, Princeton NJ</w:t>
      </w:r>
    </w:p>
    <w:p w14:paraId="6EABA67C" w14:textId="77777777" w:rsidR="00D5054B" w:rsidRDefault="00D5054B" w:rsidP="00B9063C">
      <w:pPr>
        <w:pStyle w:val="NoSpacing"/>
        <w:rPr>
          <w:rFonts w:ascii="Times New Roman" w:hAnsi="Times New Roman" w:cs="Times New Roman"/>
          <w:sz w:val="24"/>
        </w:rPr>
      </w:pPr>
    </w:p>
    <w:p w14:paraId="6D3B379B" w14:textId="6FC3C4DC" w:rsidR="00D5054B" w:rsidRPr="00B9063C" w:rsidRDefault="00D5054B" w:rsidP="00B9063C">
      <w:pPr>
        <w:pStyle w:val="NoSpacing"/>
        <w:rPr>
          <w:rFonts w:ascii="Times New Roman" w:hAnsi="Times New Roman" w:cs="Times New Roman"/>
          <w:sz w:val="24"/>
        </w:rPr>
      </w:pPr>
      <w:r>
        <w:rPr>
          <w:rFonts w:ascii="Times New Roman" w:hAnsi="Times New Roman" w:cs="Times New Roman"/>
          <w:sz w:val="24"/>
        </w:rPr>
        <w:t>*Corresponding author: Craig Brinkerhoff (cbrinkerhoff@umass.edu)</w:t>
      </w:r>
    </w:p>
    <w:p w14:paraId="52EAA876" w14:textId="0F4D9CB3" w:rsidR="00C94AA5" w:rsidRDefault="00C94AA5" w:rsidP="005358D5">
      <w:pPr>
        <w:pStyle w:val="Heading-Main"/>
      </w:pPr>
      <w:r>
        <w:t>Key Points:</w:t>
      </w:r>
    </w:p>
    <w:p w14:paraId="02BB4FFB" w14:textId="5A1E1FB4" w:rsidR="00C94AA5" w:rsidRDefault="0099625A" w:rsidP="00C81368">
      <w:pPr>
        <w:pStyle w:val="KeyPoints"/>
        <w:numPr>
          <w:ilvl w:val="0"/>
          <w:numId w:val="9"/>
        </w:numPr>
      </w:pPr>
      <w:r>
        <w:t>Remote sensing of river discharge is highly sensitive to the quality of prior information</w:t>
      </w:r>
      <w:r w:rsidR="00BD7F71">
        <w:t xml:space="preserve"> the algorithm</w:t>
      </w:r>
      <w:r w:rsidR="00FE490E">
        <w:t>s</w:t>
      </w:r>
      <w:r w:rsidR="00BD7F71">
        <w:t xml:space="preserve"> </w:t>
      </w:r>
      <w:r w:rsidR="00022AA2">
        <w:t>receive</w:t>
      </w:r>
    </w:p>
    <w:p w14:paraId="405A84B1" w14:textId="4244CBBA" w:rsidR="00C94AA5" w:rsidRDefault="0099625A" w:rsidP="00C81368">
      <w:pPr>
        <w:pStyle w:val="KeyPoints"/>
        <w:numPr>
          <w:ilvl w:val="0"/>
          <w:numId w:val="9"/>
        </w:numPr>
      </w:pPr>
      <w:r>
        <w:t xml:space="preserve">Discharge prediction accuracy is substantially </w:t>
      </w:r>
      <w:r w:rsidR="000935B0">
        <w:t>increased</w:t>
      </w:r>
      <w:r>
        <w:t xml:space="preserve"> by improving the quality of priors</w:t>
      </w:r>
      <w:r w:rsidR="00474E19">
        <w:t>, tested on</w:t>
      </w:r>
      <w:r w:rsidR="00E43AB2">
        <w:t xml:space="preserve"> both</w:t>
      </w:r>
      <w:r w:rsidR="00474E19">
        <w:t xml:space="preserve"> </w:t>
      </w:r>
      <w:r w:rsidR="003745DC">
        <w:t>SWOT-</w:t>
      </w:r>
      <w:r w:rsidR="00474E19">
        <w:t>simulated data and Landsat imagery</w:t>
      </w:r>
      <w:r w:rsidR="00ED1112">
        <w:t xml:space="preserve"> for </w:t>
      </w:r>
      <w:r w:rsidR="00997A9B">
        <w:t xml:space="preserve">two </w:t>
      </w:r>
      <w:r w:rsidR="00ED1112">
        <w:t>algorithms</w:t>
      </w:r>
    </w:p>
    <w:p w14:paraId="7BD3F1B2" w14:textId="77777777" w:rsidR="00AD1C52" w:rsidRDefault="0099625A" w:rsidP="007746FC">
      <w:pPr>
        <w:pStyle w:val="KeyPoints"/>
        <w:numPr>
          <w:ilvl w:val="0"/>
          <w:numId w:val="9"/>
        </w:numPr>
      </w:pPr>
      <w:r>
        <w:t xml:space="preserve">Statistical clustering techniques can be used to </w:t>
      </w:r>
      <w:r w:rsidR="00743C8E">
        <w:t xml:space="preserve">better </w:t>
      </w:r>
      <w:r>
        <w:t xml:space="preserve">make sense of river geomorphology and further improve </w:t>
      </w:r>
      <w:r w:rsidR="00601CD8">
        <w:t xml:space="preserve">algorithm </w:t>
      </w:r>
      <w:r w:rsidR="00571E66">
        <w:t>performance</w:t>
      </w:r>
    </w:p>
    <w:p w14:paraId="19950F68" w14:textId="77777777" w:rsidR="00AD1C52" w:rsidRDefault="00AD1C52" w:rsidP="00AD1C52">
      <w:pPr>
        <w:pStyle w:val="KeyPoints"/>
      </w:pPr>
    </w:p>
    <w:p w14:paraId="4680D961" w14:textId="3582D4CE" w:rsidR="00E62986" w:rsidRPr="00C845A4" w:rsidRDefault="00AD1C52" w:rsidP="00AD1C52">
      <w:pPr>
        <w:pStyle w:val="KeyPoints"/>
      </w:pPr>
      <w:r w:rsidRPr="004353CF">
        <w:rPr>
          <w:b/>
          <w:bCs/>
        </w:rPr>
        <w:t>Keywords:</w:t>
      </w:r>
      <w:r>
        <w:t xml:space="preserve"> remote sensing, </w:t>
      </w:r>
      <w:r w:rsidR="00154925">
        <w:t xml:space="preserve">river discharge, </w:t>
      </w:r>
      <w:r w:rsidR="007F350E">
        <w:t xml:space="preserve">fluvial </w:t>
      </w:r>
      <w:r>
        <w:t xml:space="preserve">geomorphology, </w:t>
      </w:r>
      <w:r w:rsidR="00D625AD">
        <w:t>open-channel flow</w:t>
      </w:r>
      <w:r>
        <w:t xml:space="preserve">, </w:t>
      </w:r>
      <w:r w:rsidR="00DC7135">
        <w:t>McFLI</w:t>
      </w:r>
      <w:r w:rsidR="00E62986">
        <w:br w:type="page"/>
      </w:r>
    </w:p>
    <w:p w14:paraId="2659CCE1" w14:textId="77777777" w:rsidR="002F3B11" w:rsidRDefault="008A6077" w:rsidP="008F0C5A">
      <w:pPr>
        <w:pStyle w:val="Heading-Main"/>
        <w:spacing w:line="480" w:lineRule="auto"/>
      </w:pPr>
      <w:r w:rsidRPr="00987EE5">
        <w:lastRenderedPageBreak/>
        <w:t>Abstract</w:t>
      </w:r>
    </w:p>
    <w:p w14:paraId="1EF3806E" w14:textId="2A30C148" w:rsidR="00C74979" w:rsidRPr="00EC3F73" w:rsidRDefault="002D6F11" w:rsidP="00F776E1">
      <w:pPr>
        <w:pStyle w:val="Abstract"/>
        <w:spacing w:line="480" w:lineRule="auto"/>
        <w:ind w:firstLine="720"/>
        <w:jc w:val="both"/>
      </w:pPr>
      <w:r>
        <w:t xml:space="preserve">Remote sensing of river discharge is </w:t>
      </w:r>
      <w:r w:rsidR="00ED0AFE">
        <w:t>presently</w:t>
      </w:r>
      <w:r>
        <w:t xml:space="preserve"> </w:t>
      </w:r>
      <w:r w:rsidR="00040B74">
        <w:t>possible</w:t>
      </w:r>
      <w:r w:rsidR="008E6984">
        <w:t xml:space="preserve"> </w:t>
      </w:r>
      <w:r w:rsidR="00575087">
        <w:t>in any river</w:t>
      </w:r>
      <w:r w:rsidR="008E6984">
        <w:t xml:space="preserve"> on Earth</w:t>
      </w:r>
      <w:r>
        <w:t>, but</w:t>
      </w:r>
      <w:r w:rsidR="00040B74">
        <w:t xml:space="preserve"> the</w:t>
      </w:r>
      <w:r>
        <w:t xml:space="preserve"> algorithms </w:t>
      </w:r>
      <w:r w:rsidR="00040B74">
        <w:t>used to</w:t>
      </w:r>
      <w:r w:rsidR="000E10AA">
        <w:t xml:space="preserve"> do </w:t>
      </w:r>
      <w:r>
        <w:t>rely upon prior understandings of river ge</w:t>
      </w:r>
      <w:r w:rsidR="008225E6">
        <w:t xml:space="preserve">omorphology and hydraulics. </w:t>
      </w:r>
      <w:r>
        <w:t xml:space="preserve"> </w:t>
      </w:r>
      <w:r w:rsidR="008225E6">
        <w:t xml:space="preserve">Our current </w:t>
      </w:r>
      <w:r w:rsidR="0000197C">
        <w:t xml:space="preserve">methods for estimating </w:t>
      </w:r>
      <w:r w:rsidR="008225E6">
        <w:t>prior knowledge on rivers</w:t>
      </w:r>
      <w:r>
        <w:t xml:space="preserve"> </w:t>
      </w:r>
      <w:r w:rsidR="00D648A5">
        <w:t>is</w:t>
      </w:r>
      <w:r>
        <w:t xml:space="preserve"> not necessarily reflective of the physics experienced in </w:t>
      </w:r>
      <w:r w:rsidR="00410A44">
        <w:t>a</w:t>
      </w:r>
      <w:r>
        <w:t xml:space="preserve"> river.</w:t>
      </w:r>
      <w:r w:rsidR="008225E6">
        <w:t xml:space="preserve">  To address this problem, we studied the sensitivity of algorithm performance </w:t>
      </w:r>
      <w:r w:rsidR="00196735">
        <w:t>due to</w:t>
      </w:r>
      <w:r w:rsidR="008225E6">
        <w:t xml:space="preserve"> the quality of the prior information received by </w:t>
      </w:r>
      <w:r w:rsidR="00351E32">
        <w:t>two</w:t>
      </w:r>
      <w:r w:rsidR="008225E6">
        <w:t xml:space="preserve"> algorithm</w:t>
      </w:r>
      <w:r w:rsidR="00351E32">
        <w:t>s</w:t>
      </w:r>
      <w:r w:rsidR="00120D98">
        <w:t xml:space="preserve"> capable of estimating discharge in uncalibrated settings</w:t>
      </w:r>
      <w:r w:rsidR="00351E32">
        <w:t xml:space="preserve">: </w:t>
      </w:r>
      <w:r w:rsidR="008225E6">
        <w:t>Bayesian</w:t>
      </w:r>
      <w:r w:rsidR="00023F00">
        <w:t>-</w:t>
      </w:r>
      <w:r w:rsidR="008225E6">
        <w:t>AMHG</w:t>
      </w:r>
      <w:r w:rsidR="00003737">
        <w:t>-</w:t>
      </w:r>
      <w:r w:rsidR="008225E6">
        <w:t>Manning’s</w:t>
      </w:r>
      <w:r w:rsidR="00A3307A">
        <w:t xml:space="preserve"> (</w:t>
      </w:r>
      <w:r w:rsidR="008225E6">
        <w:t>BAM</w:t>
      </w:r>
      <w:r w:rsidR="00A3307A">
        <w:t xml:space="preserve">- </w:t>
      </w:r>
      <w:r w:rsidR="00D648A5">
        <w:t>Hagemann et al. 2017</w:t>
      </w:r>
      <w:r w:rsidR="008225E6">
        <w:t>)</w:t>
      </w:r>
      <w:r w:rsidR="00D63A6D">
        <w:t xml:space="preserve">.  </w:t>
      </w:r>
      <w:r w:rsidR="008225E6">
        <w:t xml:space="preserve">We trained new </w:t>
      </w:r>
      <w:r w:rsidR="001C547C">
        <w:t xml:space="preserve">models for estimating </w:t>
      </w:r>
      <w:r w:rsidR="008225E6">
        <w:t xml:space="preserve">prior </w:t>
      </w:r>
      <w:r w:rsidR="001C547C">
        <w:t xml:space="preserve">river knowledge </w:t>
      </w:r>
      <w:r w:rsidR="008225E6">
        <w:t>on a dataset of over 370,000 field hydraulics measurements</w:t>
      </w:r>
      <w:r w:rsidR="00552EE4">
        <w:t xml:space="preserve"> </w:t>
      </w:r>
      <w:r w:rsidR="008225E6">
        <w:t xml:space="preserve">and </w:t>
      </w:r>
      <w:r w:rsidR="003B0B2C">
        <w:t>statistically</w:t>
      </w:r>
      <w:r w:rsidR="008225E6">
        <w:t xml:space="preserve"> clustered geomorphology in o</w:t>
      </w:r>
      <w:r w:rsidR="003B0B2C">
        <w:t>r</w:t>
      </w:r>
      <w:r w:rsidR="008225E6">
        <w:t xml:space="preserve">der to prescribe prior river knowledge </w:t>
      </w:r>
      <w:r w:rsidR="00410A44">
        <w:t xml:space="preserve">curated specifically for the river at hand, </w:t>
      </w:r>
      <w:r w:rsidR="008225E6">
        <w:t xml:space="preserve">using only </w:t>
      </w:r>
      <w:r w:rsidR="003B0B2C">
        <w:t>remotely-sens</w:t>
      </w:r>
      <w:r w:rsidR="000853DF">
        <w:t>ed</w:t>
      </w:r>
      <w:r w:rsidR="003B0B2C">
        <w:t xml:space="preserve"> observations</w:t>
      </w:r>
      <w:r w:rsidR="00410A44">
        <w:t xml:space="preserve">.  These interventions were tested by running BAM on the entire Mackenzie River </w:t>
      </w:r>
      <w:r w:rsidR="002F1C2A">
        <w:t>basin</w:t>
      </w:r>
      <w:r w:rsidR="0080395D">
        <w:t>, where</w:t>
      </w:r>
      <w:r w:rsidR="0059323A">
        <w:t xml:space="preserve"> median</w:t>
      </w:r>
      <w:r w:rsidR="0080395D">
        <w:t xml:space="preserve"> </w:t>
      </w:r>
      <w:r w:rsidR="00DC1CEB">
        <w:t xml:space="preserve">relative improvement in </w:t>
      </w:r>
      <w:r w:rsidR="0080395D">
        <w:t>Nash-Sutcliffe Efficiency (NSE)</w:t>
      </w:r>
      <w:r w:rsidR="002F1C2A">
        <w:t xml:space="preserve"> </w:t>
      </w:r>
      <w:r w:rsidR="0059323A">
        <w:t>was</w:t>
      </w:r>
      <w:r w:rsidR="0080395D">
        <w:t xml:space="preserve"> 78%; we also ran</w:t>
      </w:r>
      <w:r w:rsidR="00410A44">
        <w:t xml:space="preserve"> BAM and </w:t>
      </w:r>
      <w:proofErr w:type="spellStart"/>
      <w:r w:rsidR="00410A44">
        <w:t>MetroMan</w:t>
      </w:r>
      <w:proofErr w:type="spellEnd"/>
      <w:r w:rsidR="00410A44">
        <w:t xml:space="preserve"> </w:t>
      </w:r>
      <w:r w:rsidR="0080395D">
        <w:t xml:space="preserve">on </w:t>
      </w:r>
      <w:r w:rsidR="00C97968">
        <w:t>NASA Surface Water and Ocean Topography (SWOT)</w:t>
      </w:r>
      <w:r w:rsidR="00B75FF8">
        <w:t>-</w:t>
      </w:r>
      <w:r w:rsidR="0080395D">
        <w:t xml:space="preserve">simulated rivers and </w:t>
      </w:r>
      <w:r w:rsidR="00602671">
        <w:t>median</w:t>
      </w:r>
      <w:r w:rsidR="0059323A">
        <w:t xml:space="preserve"> </w:t>
      </w:r>
      <w:r w:rsidR="00602671">
        <w:t xml:space="preserve">NSE </w:t>
      </w:r>
      <w:r w:rsidR="00912EF7">
        <w:t xml:space="preserve">across rivers </w:t>
      </w:r>
      <w:r w:rsidR="00602671">
        <w:t xml:space="preserve">(for </w:t>
      </w:r>
      <w:r w:rsidR="0080395D">
        <w:t>BAM</w:t>
      </w:r>
      <w:r w:rsidR="00602671">
        <w:t>)</w:t>
      </w:r>
      <w:r w:rsidR="0080395D">
        <w:t xml:space="preserve"> </w:t>
      </w:r>
      <w:r w:rsidR="0059323A">
        <w:t>improved by</w:t>
      </w:r>
      <w:r w:rsidR="003B0B2C">
        <w:t xml:space="preserve"> </w:t>
      </w:r>
      <w:r w:rsidR="004F2796">
        <w:t xml:space="preserve">9%.  </w:t>
      </w:r>
      <w:r w:rsidR="00745C6F">
        <w:t>For BAM, a</w:t>
      </w:r>
      <w:r w:rsidR="00B1366E">
        <w:t>lmost all improvement came in high flow events</w:t>
      </w:r>
      <w:r w:rsidR="00C97968">
        <w:t>,</w:t>
      </w:r>
      <w:r w:rsidR="00B1366E">
        <w:t xml:space="preserve"> as opposed to baseflow.</w:t>
      </w:r>
      <w:r w:rsidR="00AE655C">
        <w:t xml:space="preserve">  </w:t>
      </w:r>
      <w:r w:rsidR="003B0B2C">
        <w:t xml:space="preserve">These findings are implementable in any </w:t>
      </w:r>
      <w:r w:rsidR="008E6984">
        <w:t>related algorithm</w:t>
      </w:r>
      <w:r w:rsidR="003B0B2C">
        <w:t xml:space="preserve"> and will play a vital role in </w:t>
      </w:r>
      <w:r w:rsidR="00C97968">
        <w:t>both current attempts at</w:t>
      </w:r>
      <w:r w:rsidR="003B0B2C">
        <w:t xml:space="preserve"> global remotely-sensed river discharge </w:t>
      </w:r>
      <w:r w:rsidR="00C97968">
        <w:t>as well as future discharge estimates from SWOT</w:t>
      </w:r>
      <w:r w:rsidR="003B0B2C">
        <w:t xml:space="preserve">, where prior </w:t>
      </w:r>
      <w:r w:rsidR="00066BDE">
        <w:t>knowledge</w:t>
      </w:r>
      <w:r w:rsidR="003B0B2C">
        <w:t xml:space="preserve"> is </w:t>
      </w:r>
      <w:r w:rsidR="00270682">
        <w:t>essential</w:t>
      </w:r>
      <w:r w:rsidR="003B0B2C">
        <w:t xml:space="preserve"> to estimating </w:t>
      </w:r>
      <w:r w:rsidR="00EB4B5A">
        <w:t>flow</w:t>
      </w:r>
      <w:r w:rsidR="003B0B2C">
        <w:t xml:space="preserve"> i</w:t>
      </w:r>
      <w:r w:rsidR="00EC3F73">
        <w:t xml:space="preserve">n ungauged rivers </w:t>
      </w:r>
      <w:r w:rsidR="001F4833">
        <w:t>where</w:t>
      </w:r>
      <w:r w:rsidR="00EC3F73">
        <w:t xml:space="preserve"> nothing </w:t>
      </w:r>
      <w:r w:rsidR="001F4833">
        <w:t xml:space="preserve">is </w:t>
      </w:r>
      <w:r w:rsidR="00EC3F73">
        <w:t xml:space="preserve">known </w:t>
      </w:r>
      <w:r w:rsidR="00EC3F73">
        <w:rPr>
          <w:i/>
          <w:iCs/>
        </w:rPr>
        <w:t>a priori</w:t>
      </w:r>
      <w:r w:rsidR="00EC3F73">
        <w:t>.</w:t>
      </w:r>
    </w:p>
    <w:p w14:paraId="16752E20" w14:textId="77777777" w:rsidR="002F3B11" w:rsidRDefault="002F3B11" w:rsidP="00DF4C61">
      <w:pPr>
        <w:pStyle w:val="Heading-Main"/>
        <w:spacing w:line="480" w:lineRule="auto"/>
      </w:pPr>
      <w:r>
        <w:t>1 Introduction</w:t>
      </w:r>
    </w:p>
    <w:p w14:paraId="4B93E17C" w14:textId="298FCC10" w:rsidR="002B5BBE" w:rsidRDefault="000066AD" w:rsidP="007A1506">
      <w:pPr>
        <w:pStyle w:val="Text"/>
        <w:spacing w:line="480" w:lineRule="auto"/>
        <w:jc w:val="both"/>
      </w:pPr>
      <w:r>
        <w:t xml:space="preserve">In </w:t>
      </w:r>
      <w:r w:rsidR="00E72BA1">
        <w:t>recent</w:t>
      </w:r>
      <w:r w:rsidR="005E2B45">
        <w:t xml:space="preserve"> </w:t>
      </w:r>
      <w:r>
        <w:t>decade</w:t>
      </w:r>
      <w:r w:rsidR="005E2B45">
        <w:t>s</w:t>
      </w:r>
      <w:r>
        <w:t>,</w:t>
      </w:r>
      <w:r w:rsidR="000657C6">
        <w:t xml:space="preserve"> remote sensing</w:t>
      </w:r>
      <w:r w:rsidR="00EE3871">
        <w:t xml:space="preserve"> (RS)</w:t>
      </w:r>
      <w:r w:rsidR="000657C6">
        <w:t xml:space="preserve"> of rivers has </w:t>
      </w:r>
      <w:r w:rsidR="00020D5B">
        <w:t>flourished</w:t>
      </w:r>
      <w:r w:rsidR="000657C6">
        <w:t xml:space="preserve"> as a sub-field within fluvial geomorphology and </w:t>
      </w:r>
      <w:r w:rsidR="0052029A">
        <w:t>hydrology</w:t>
      </w:r>
      <w:r w:rsidR="004D6481">
        <w:t xml:space="preserve">.  </w:t>
      </w:r>
      <w:r w:rsidR="002F1316">
        <w:t>A</w:t>
      </w:r>
      <w:r w:rsidR="00E30226">
        <w:t xml:space="preserve">t the global scale, </w:t>
      </w:r>
      <w:r w:rsidR="00E07C72">
        <w:t>RS of rivers</w:t>
      </w:r>
      <w:r w:rsidR="00905C6C">
        <w:t xml:space="preserve"> </w:t>
      </w:r>
      <w:r w:rsidR="00E07C72">
        <w:t xml:space="preserve">is changing </w:t>
      </w:r>
      <w:r w:rsidR="007F2079">
        <w:t>current</w:t>
      </w:r>
      <w:r w:rsidR="001217CD">
        <w:t xml:space="preserve"> perception</w:t>
      </w:r>
      <w:r w:rsidR="007F2079">
        <w:t>s</w:t>
      </w:r>
      <w:r w:rsidR="001217CD">
        <w:t xml:space="preserve"> of</w:t>
      </w:r>
      <w:r w:rsidR="00FD1F12">
        <w:t xml:space="preserve"> rivers and their role in the earth system: </w:t>
      </w:r>
      <w:r w:rsidR="00012979">
        <w:t>there is now</w:t>
      </w:r>
      <w:r w:rsidR="00FD1F12">
        <w:t xml:space="preserve"> globally modeled hydrography at fine-spatial scales (Yamazaki et al. 2019; Lehner et al. 2008), daily runoff</w:t>
      </w:r>
      <w:r w:rsidR="00012979">
        <w:t xml:space="preserve"> routed</w:t>
      </w:r>
      <w:r w:rsidR="00FD1F12">
        <w:t xml:space="preserve"> through almost 3 </w:t>
      </w:r>
      <w:r w:rsidR="00FD1F12">
        <w:lastRenderedPageBreak/>
        <w:t xml:space="preserve">million river reaches over 30 years (Lin et al. 2019), and </w:t>
      </w:r>
      <w:r w:rsidR="00DA673A">
        <w:t xml:space="preserve">preliminary </w:t>
      </w:r>
      <w:r w:rsidR="007B4441">
        <w:t xml:space="preserve">global </w:t>
      </w:r>
      <w:r w:rsidR="00DA673A">
        <w:t>assessments</w:t>
      </w:r>
      <w:r w:rsidR="007B4441">
        <w:t xml:space="preserve"> </w:t>
      </w:r>
      <w:del w:id="0" w:author="Colin Gleason" w:date="2020-03-06T09:46:00Z">
        <w:r w:rsidR="007B4441" w:rsidDel="00A6485E">
          <w:delText xml:space="preserve">between </w:delText>
        </w:r>
      </w:del>
      <w:ins w:id="1" w:author="Colin Gleason" w:date="2020-03-06T09:46:00Z">
        <w:r w:rsidR="00A6485E">
          <w:t xml:space="preserve">of </w:t>
        </w:r>
      </w:ins>
      <w:r w:rsidR="007B4441">
        <w:t>rivers and</w:t>
      </w:r>
      <w:r w:rsidR="00FD1F12">
        <w:t xml:space="preserve"> climate (Yang et al. 2020), water quality (Ross et al. 2019)</w:t>
      </w:r>
      <w:r w:rsidR="004F1151">
        <w:t xml:space="preserve">, </w:t>
      </w:r>
      <w:r w:rsidR="007B4441">
        <w:t xml:space="preserve">surface area </w:t>
      </w:r>
      <w:r w:rsidR="004F1151">
        <w:t>(Allen &amp; Pavelsky, 2018)</w:t>
      </w:r>
      <w:r w:rsidR="00B32453">
        <w:t xml:space="preserve">, and </w:t>
      </w:r>
      <w:r w:rsidR="009C2CE1">
        <w:t>hydrological connectivity</w:t>
      </w:r>
      <w:r w:rsidR="00B32453">
        <w:t xml:space="preserve"> (Grill et al. 2019)</w:t>
      </w:r>
      <w:r w:rsidR="00FD1F12">
        <w:t xml:space="preserve">.  </w:t>
      </w:r>
      <w:r w:rsidR="007E3240">
        <w:t>Th</w:t>
      </w:r>
      <w:r w:rsidR="00743BD6">
        <w:t>ese examples</w:t>
      </w:r>
      <w:r w:rsidR="007E3240">
        <w:t>, along with s</w:t>
      </w:r>
      <w:r w:rsidR="001C1194">
        <w:t>imilar</w:t>
      </w:r>
      <w:r w:rsidR="00022BD6">
        <w:t xml:space="preserve"> </w:t>
      </w:r>
      <w:r w:rsidR="00603E59">
        <w:t xml:space="preserve">recent </w:t>
      </w:r>
      <w:r w:rsidR="00DB0638">
        <w:t xml:space="preserve">work quantifying global fluvial </w:t>
      </w:r>
      <w:del w:id="2" w:author="Colin Gleason" w:date="2020-03-06T09:46:00Z">
        <w:r w:rsidR="00DB0638" w:rsidDel="00A6485E">
          <w:delText xml:space="preserve">geomorphology </w:delText>
        </w:r>
      </w:del>
      <w:ins w:id="3" w:author="Colin Gleason" w:date="2020-03-06T09:46:00Z">
        <w:r w:rsidR="00A6485E">
          <w:t xml:space="preserve">geomorphologic </w:t>
        </w:r>
      </w:ins>
      <w:r w:rsidR="00DB0638">
        <w:t xml:space="preserve">patterns </w:t>
      </w:r>
      <w:r w:rsidR="007E3240">
        <w:t>(Chen et al. 2019; Frasson et al. 2019),</w:t>
      </w:r>
      <w:r w:rsidR="00DB0638">
        <w:t xml:space="preserve"> suggest that </w:t>
      </w:r>
      <w:r w:rsidR="002B5BBE">
        <w:t>RS is coming of age in its ability to provide global scale data that honors local differences in rivers</w:t>
      </w:r>
      <w:del w:id="4" w:author="Colin Gleason" w:date="2020-03-06T09:47:00Z">
        <w:r w:rsidR="002B5BBE" w:rsidDel="00A6485E">
          <w:delText xml:space="preserve"> without restrictive assumptions</w:delText>
        </w:r>
      </w:del>
      <w:r w:rsidR="007E3240">
        <w:t xml:space="preserve">.  </w:t>
      </w:r>
      <w:r w:rsidR="00CB0AAC">
        <w:t xml:space="preserve">These </w:t>
      </w:r>
      <w:r w:rsidR="00DB243E">
        <w:t>ideas</w:t>
      </w:r>
      <w:r w:rsidR="00841F50">
        <w:t xml:space="preserve"> will be </w:t>
      </w:r>
      <w:r w:rsidR="009F37D6">
        <w:t xml:space="preserve">further </w:t>
      </w:r>
      <w:r w:rsidR="00CB0AAC">
        <w:t>explored</w:t>
      </w:r>
      <w:r w:rsidR="000E27FE">
        <w:t xml:space="preserve"> with the launch of</w:t>
      </w:r>
      <w:r w:rsidR="00FD1F12">
        <w:t xml:space="preserve"> the Surface Water and Ocean Topography (SWOT) satellite in 2021</w:t>
      </w:r>
      <w:r w:rsidR="000E27FE">
        <w:t>, which</w:t>
      </w:r>
      <w:r w:rsidR="00C843ED">
        <w:t xml:space="preserve"> is</w:t>
      </w:r>
      <w:r w:rsidR="00FD1F12">
        <w:t xml:space="preserve"> expected to provide measurements of water surface elevation and extent at unprecedented spatial and temporal resolutions</w:t>
      </w:r>
      <w:r w:rsidR="00D23623">
        <w:t xml:space="preserve"> (</w:t>
      </w:r>
      <w:r w:rsidR="00502FB4">
        <w:t xml:space="preserve">Biancamaria </w:t>
      </w:r>
      <w:r w:rsidR="00D23623">
        <w:t>et al. 201</w:t>
      </w:r>
      <w:r w:rsidR="00502FB4">
        <w:t>6</w:t>
      </w:r>
      <w:r w:rsidR="00D23623">
        <w:t>)</w:t>
      </w:r>
      <w:r w:rsidR="00D3779B">
        <w:t xml:space="preserve">. </w:t>
      </w:r>
      <w:r w:rsidR="00DB0638">
        <w:t xml:space="preserve"> </w:t>
      </w:r>
    </w:p>
    <w:p w14:paraId="55573850" w14:textId="0C0BAC5C" w:rsidR="00ED7E61" w:rsidRPr="00367607" w:rsidRDefault="002B5BBE" w:rsidP="007A1506">
      <w:pPr>
        <w:pStyle w:val="Text"/>
        <w:spacing w:line="480" w:lineRule="auto"/>
        <w:jc w:val="both"/>
      </w:pPr>
      <w:r>
        <w:t xml:space="preserve">A particular subset of this literature </w:t>
      </w:r>
      <w:r w:rsidR="00905C6C">
        <w:t xml:space="preserve">is showing that </w:t>
      </w:r>
      <w:r w:rsidR="00F95A55">
        <w:t>global</w:t>
      </w:r>
      <w:r w:rsidR="00760AB3">
        <w:t xml:space="preserve"> RS of river discharge (</w:t>
      </w:r>
      <w:r w:rsidR="00905C6C">
        <w:t>RSQ</w:t>
      </w:r>
      <w:r w:rsidR="00760AB3">
        <w:t>)</w:t>
      </w:r>
      <w:r w:rsidR="00905C6C">
        <w:t xml:space="preserve"> is </w:t>
      </w:r>
      <w:r w:rsidR="00DC5FDB">
        <w:t>presently</w:t>
      </w:r>
      <w:r w:rsidR="00905C6C">
        <w:t xml:space="preserve"> possible with some gauging information in </w:t>
      </w:r>
      <w:r w:rsidR="00861B20">
        <w:t>hand and</w:t>
      </w:r>
      <w:r w:rsidR="00905C6C">
        <w:t xml:space="preserve"> should be</w:t>
      </w:r>
      <w:r w:rsidR="00A72E38">
        <w:t xml:space="preserve"> globally</w:t>
      </w:r>
      <w:r w:rsidR="00905C6C">
        <w:t xml:space="preserve"> possible in ungauged basins in the near future</w:t>
      </w:r>
      <w:r>
        <w:t xml:space="preserve"> (Gleason and Durand, </w:t>
      </w:r>
      <w:r w:rsidR="002330BD">
        <w:rPr>
          <w:i/>
          <w:iCs/>
        </w:rPr>
        <w:t>in review</w:t>
      </w:r>
      <w:r>
        <w:t>)</w:t>
      </w:r>
      <w:r w:rsidR="00905C6C">
        <w:t>.</w:t>
      </w:r>
      <w:r>
        <w:t xml:space="preserve"> </w:t>
      </w:r>
      <w:r w:rsidR="00785412">
        <w:t xml:space="preserve">In </w:t>
      </w:r>
      <w:r w:rsidR="00340E96">
        <w:t xml:space="preserve">basins with stream </w:t>
      </w:r>
      <w:r w:rsidR="003B4305">
        <w:t>gauges</w:t>
      </w:r>
      <w:r w:rsidR="00907926">
        <w:t xml:space="preserve"> or extensive field-measurements</w:t>
      </w:r>
      <w:r w:rsidR="00340E96">
        <w:t xml:space="preserve">, </w:t>
      </w:r>
      <w:r w:rsidR="007327C8">
        <w:t xml:space="preserve">RSQ </w:t>
      </w:r>
      <w:r>
        <w:t xml:space="preserve">approaches calibrate RS to local channel hydraulics </w:t>
      </w:r>
      <w:r w:rsidRPr="003F5F99">
        <w:t xml:space="preserve">(e.g. </w:t>
      </w:r>
      <w:r>
        <w:t xml:space="preserve">Brackenridge et al. 2007; </w:t>
      </w:r>
      <w:proofErr w:type="spellStart"/>
      <w:r>
        <w:t>LeFavour</w:t>
      </w:r>
      <w:proofErr w:type="spellEnd"/>
      <w:r>
        <w:t xml:space="preserve"> &amp; Alsdorf 2005; Pavelsky, 2014; Pavelsky &amp; Smith, 2009; </w:t>
      </w:r>
      <w:proofErr w:type="spellStart"/>
      <w:r>
        <w:t>Tarpanelli</w:t>
      </w:r>
      <w:proofErr w:type="spellEnd"/>
      <w:r>
        <w:t xml:space="preserve"> et al. 2013</w:t>
      </w:r>
      <w:r w:rsidRPr="003F5F99">
        <w:t>)</w:t>
      </w:r>
      <w:r>
        <w:t xml:space="preserve"> or </w:t>
      </w:r>
      <w:r w:rsidR="007327C8">
        <w:t>introduc</w:t>
      </w:r>
      <w:r>
        <w:t>e</w:t>
      </w:r>
      <w:r w:rsidR="007327C8">
        <w:t xml:space="preserve"> remotely sensed data into hydrologic</w:t>
      </w:r>
      <w:r w:rsidR="00697AD7">
        <w:t xml:space="preserve"> or hydraulic</w:t>
      </w:r>
      <w:r w:rsidR="00D55123">
        <w:t xml:space="preserve"> models</w:t>
      </w:r>
      <w:r w:rsidR="0020405D">
        <w:t xml:space="preserve"> (e.g. </w:t>
      </w:r>
      <w:r w:rsidR="00032930" w:rsidRPr="003F5F99">
        <w:t>Bjerklie et al. 2005</w:t>
      </w:r>
      <w:r w:rsidR="00032930">
        <w:t xml:space="preserve">; </w:t>
      </w:r>
      <w:proofErr w:type="spellStart"/>
      <w:r w:rsidR="0020405D" w:rsidRPr="003F5F99">
        <w:t>Chandanpurker</w:t>
      </w:r>
      <w:proofErr w:type="spellEnd"/>
      <w:r w:rsidR="0020405D" w:rsidRPr="003F5F99">
        <w:t xml:space="preserve"> et al., 2017</w:t>
      </w:r>
      <w:r w:rsidR="0020405D">
        <w:t>;</w:t>
      </w:r>
      <w:r w:rsidR="0020405D" w:rsidRPr="0020405D">
        <w:t xml:space="preserve"> </w:t>
      </w:r>
      <w:r w:rsidR="0020405D" w:rsidRPr="003F5F99">
        <w:t>King et al. 2018</w:t>
      </w:r>
      <w:r w:rsidR="0020405D">
        <w:t xml:space="preserve">; </w:t>
      </w:r>
      <w:r w:rsidR="0020405D" w:rsidRPr="003F5F99">
        <w:t>Lin et al. 2019</w:t>
      </w:r>
      <w:r w:rsidR="0020405D">
        <w:t xml:space="preserve">; Neal et al. 2009; </w:t>
      </w:r>
      <w:r w:rsidR="00592485">
        <w:t>Silvestro</w:t>
      </w:r>
      <w:r w:rsidR="00592485" w:rsidRPr="003F5F99">
        <w:t xml:space="preserve"> et al., 2015</w:t>
      </w:r>
      <w:r w:rsidR="00592485">
        <w:t xml:space="preserve">; </w:t>
      </w:r>
      <w:proofErr w:type="spellStart"/>
      <w:r w:rsidR="00592485">
        <w:t>Siquera</w:t>
      </w:r>
      <w:proofErr w:type="spellEnd"/>
      <w:r w:rsidR="00592485">
        <w:t xml:space="preserve"> et al., 2018; </w:t>
      </w:r>
      <w:r w:rsidR="0020405D">
        <w:t>Zhang et al., 2016)</w:t>
      </w:r>
      <w:r>
        <w:t>.</w:t>
      </w:r>
      <w:r w:rsidR="007B6DB9">
        <w:t xml:space="preserve"> </w:t>
      </w:r>
      <w:r w:rsidR="003615C4">
        <w:t>Th</w:t>
      </w:r>
      <w:r>
        <w:t xml:space="preserve">ese approaches (i.e., merging </w:t>
      </w:r>
      <w:r w:rsidRPr="00B91E42">
        <w:rPr>
          <w:i/>
        </w:rPr>
        <w:t>in situ</w:t>
      </w:r>
      <w:r>
        <w:t xml:space="preserve"> and RS data)</w:t>
      </w:r>
      <w:r w:rsidR="003615C4">
        <w:t xml:space="preserve"> </w:t>
      </w:r>
      <w:r w:rsidR="00441F66">
        <w:t xml:space="preserve">yield </w:t>
      </w:r>
      <w:r w:rsidR="00BA040F">
        <w:t>good</w:t>
      </w:r>
      <w:r w:rsidR="007327C8">
        <w:t xml:space="preserve"> pre</w:t>
      </w:r>
      <w:r w:rsidR="00D55123">
        <w:t>dictive accuracy</w:t>
      </w:r>
      <w:r w:rsidR="00836919">
        <w:t xml:space="preserve"> and </w:t>
      </w:r>
      <w:r>
        <w:t xml:space="preserve">can </w:t>
      </w:r>
      <w:r w:rsidR="004F77A2">
        <w:t xml:space="preserve">extend </w:t>
      </w:r>
      <w:r w:rsidR="003615C4">
        <w:t>existing gauge</w:t>
      </w:r>
      <w:r w:rsidR="000B3DB6">
        <w:t xml:space="preserve"> records</w:t>
      </w:r>
      <w:r>
        <w:t xml:space="preserve"> in space and time</w:t>
      </w:r>
      <w:r w:rsidR="00557C24">
        <w:t>.  In ungauged settings</w:t>
      </w:r>
      <w:r w:rsidR="00FA21F3">
        <w:t xml:space="preserve"> however</w:t>
      </w:r>
      <w:r w:rsidR="00557C24">
        <w:t>, there are no gauge records to extend</w:t>
      </w:r>
      <w:r w:rsidR="00B325DF">
        <w:t xml:space="preserve">.  </w:t>
      </w:r>
      <w:r w:rsidR="005827A3">
        <w:t>G</w:t>
      </w:r>
      <w:r w:rsidR="006B1EBE">
        <w:t>round-based knowledge would improve</w:t>
      </w:r>
      <w:r w:rsidR="002330BD">
        <w:t xml:space="preserve"> RSQ</w:t>
      </w:r>
      <w:r w:rsidR="006B1EBE">
        <w:t xml:space="preserve"> accuracy</w:t>
      </w:r>
      <w:r w:rsidR="00B325DF">
        <w:t xml:space="preserve"> in these scenarios</w:t>
      </w:r>
      <w:r w:rsidR="006B1EBE">
        <w:t xml:space="preserve">, </w:t>
      </w:r>
      <w:r w:rsidR="00044138">
        <w:t>but in lieu of such information these</w:t>
      </w:r>
      <w:r w:rsidR="006B1EBE">
        <w:t xml:space="preserve"> method</w:t>
      </w:r>
      <w:r w:rsidR="002C6B19">
        <w:t xml:space="preserve">s </w:t>
      </w:r>
      <w:r w:rsidR="0070406B">
        <w:t xml:space="preserve">must </w:t>
      </w:r>
      <w:r w:rsidR="002C6B19">
        <w:t>produce</w:t>
      </w:r>
      <w:r w:rsidR="006B1EBE">
        <w:t xml:space="preserve"> reasonably accurate results without </w:t>
      </w:r>
      <w:r w:rsidR="003744E4">
        <w:t>relying on</w:t>
      </w:r>
      <w:r w:rsidR="006B1EBE">
        <w:t xml:space="preserve"> </w:t>
      </w:r>
      <w:r w:rsidR="006B1EBE">
        <w:rPr>
          <w:i/>
          <w:iCs/>
        </w:rPr>
        <w:t xml:space="preserve">in situ </w:t>
      </w:r>
      <w:r w:rsidR="006B1EBE">
        <w:t>knowledge (</w:t>
      </w:r>
      <w:r w:rsidR="0005756B">
        <w:t xml:space="preserve">Gleason &amp; Durand, </w:t>
      </w:r>
      <w:r w:rsidR="0005756B">
        <w:rPr>
          <w:i/>
          <w:iCs/>
        </w:rPr>
        <w:t>in review</w:t>
      </w:r>
      <w:r w:rsidR="006B1EBE">
        <w:t>)</w:t>
      </w:r>
      <w:r w:rsidR="001B128F">
        <w:t xml:space="preserve">.  </w:t>
      </w:r>
      <w:r w:rsidR="00064758">
        <w:t xml:space="preserve">This makes </w:t>
      </w:r>
      <w:r w:rsidR="00E26CDD">
        <w:t>ungauged RSQ particularly attractive for</w:t>
      </w:r>
      <w:r w:rsidR="001C382D">
        <w:t xml:space="preserve"> global applications</w:t>
      </w:r>
      <w:r w:rsidR="00DE73C5">
        <w:t xml:space="preserve">.  </w:t>
      </w:r>
      <w:r w:rsidR="00CA10B0">
        <w:t xml:space="preserve">In </w:t>
      </w:r>
      <w:r w:rsidR="005702F9">
        <w:t>ungauged</w:t>
      </w:r>
      <w:r w:rsidR="00CA10B0">
        <w:t xml:space="preserve"> settings,</w:t>
      </w:r>
      <w:r w:rsidR="00A347E7">
        <w:t xml:space="preserve"> </w:t>
      </w:r>
      <w:r w:rsidR="00726034">
        <w:t>standard practice is</w:t>
      </w:r>
      <w:r w:rsidR="00FA4098">
        <w:t xml:space="preserve"> again</w:t>
      </w:r>
      <w:r w:rsidR="00726034">
        <w:t xml:space="preserve"> to introduce</w:t>
      </w:r>
      <w:r w:rsidR="00A64674">
        <w:t xml:space="preserve"> RS data</w:t>
      </w:r>
      <w:r w:rsidR="009232CA">
        <w:t xml:space="preserve"> into hydrologic</w:t>
      </w:r>
      <w:r w:rsidR="00076895">
        <w:t xml:space="preserve"> models</w:t>
      </w:r>
      <w:r w:rsidR="002D34BE">
        <w:t xml:space="preserve"> (e.g.</w:t>
      </w:r>
      <w:r w:rsidR="007E7C6A">
        <w:t xml:space="preserve"> </w:t>
      </w:r>
      <w:r w:rsidR="007E7C6A">
        <w:lastRenderedPageBreak/>
        <w:t>Emery et al 2018;</w:t>
      </w:r>
      <w:r w:rsidR="002D34BE">
        <w:t xml:space="preserve"> Sun et al. 2015)</w:t>
      </w:r>
      <w:r w:rsidR="009232CA">
        <w:t xml:space="preserve"> or hydraulic models</w:t>
      </w:r>
      <w:r w:rsidR="00367607">
        <w:t xml:space="preserve"> </w:t>
      </w:r>
      <w:r w:rsidR="00076895">
        <w:t>(e.g. Andreadis et al. 2007; Biancamaria et al. 2011; Durand et al. 2008; Yoon et al. 2012)</w:t>
      </w:r>
      <w:r w:rsidR="009662F8">
        <w:t>.</w:t>
      </w:r>
      <w:r w:rsidR="00076895">
        <w:t xml:space="preserve"> </w:t>
      </w:r>
      <w:r w:rsidR="009662F8">
        <w:t xml:space="preserve"> </w:t>
      </w:r>
      <w:r w:rsidR="00C07230">
        <w:t xml:space="preserve">The most recent </w:t>
      </w:r>
      <w:r w:rsidR="00DD431A">
        <w:t xml:space="preserve">and </w:t>
      </w:r>
      <w:r w:rsidR="00367607">
        <w:t>sophisticated</w:t>
      </w:r>
      <w:r w:rsidR="00DD431A">
        <w:t xml:space="preserve"> </w:t>
      </w:r>
      <w:r w:rsidR="00093295">
        <w:t xml:space="preserve">methods for assimilating RS into hydraulic models </w:t>
      </w:r>
      <w:r w:rsidR="00DD431A">
        <w:t>(</w:t>
      </w:r>
      <w:proofErr w:type="spellStart"/>
      <w:r w:rsidR="00DD431A">
        <w:t>Larnier</w:t>
      </w:r>
      <w:proofErr w:type="spellEnd"/>
      <w:r w:rsidR="00DD431A">
        <w:t xml:space="preserve"> et al. 2019; Oubanas et al. 2018a;</w:t>
      </w:r>
      <w:r w:rsidR="009E6B5B">
        <w:t xml:space="preserve"> b</w:t>
      </w:r>
      <w:r w:rsidR="00DD431A">
        <w:t xml:space="preserve">) are highly accurate in ungauged settings but computationally </w:t>
      </w:r>
      <w:r w:rsidR="00324E1A">
        <w:t>burdensome</w:t>
      </w:r>
      <w:r w:rsidR="00DD431A">
        <w:t xml:space="preserve"> for </w:t>
      </w:r>
      <w:r w:rsidR="00324E1A">
        <w:t>global</w:t>
      </w:r>
      <w:r w:rsidR="00DD431A">
        <w:t xml:space="preserve"> application</w:t>
      </w:r>
      <w:r w:rsidR="00367607">
        <w:t xml:space="preserve"> (Gleason &amp; Durand, </w:t>
      </w:r>
      <w:r w:rsidR="00367607">
        <w:rPr>
          <w:i/>
          <w:iCs/>
        </w:rPr>
        <w:t>in review</w:t>
      </w:r>
      <w:r w:rsidR="00367607">
        <w:t>).</w:t>
      </w:r>
    </w:p>
    <w:p w14:paraId="314832C7" w14:textId="54552967" w:rsidR="00506C4D" w:rsidRDefault="00FB75A2" w:rsidP="004A5E24">
      <w:pPr>
        <w:pStyle w:val="Text"/>
        <w:spacing w:line="480" w:lineRule="auto"/>
        <w:jc w:val="both"/>
      </w:pPr>
      <w:r>
        <w:t>A recent branch of RSQ has</w:t>
      </w:r>
      <w:r w:rsidR="002330BD">
        <w:t xml:space="preserve"> emerged</w:t>
      </w:r>
      <w:r>
        <w:t xml:space="preserve"> with global application, SWOT, and ungauged basins in mind</w:t>
      </w:r>
      <w:r w:rsidR="00ED7E61">
        <w:t xml:space="preserve">. </w:t>
      </w:r>
      <w:r w:rsidR="006A2913">
        <w:t xml:space="preserve"> </w:t>
      </w:r>
      <w:r w:rsidR="00ED7E61">
        <w:t>This</w:t>
      </w:r>
      <w:r w:rsidR="009D46A9">
        <w:t xml:space="preserve"> </w:t>
      </w:r>
      <w:r w:rsidR="001E0629">
        <w:t>approach</w:t>
      </w:r>
      <w:r w:rsidR="001561CA">
        <w:t xml:space="preserve"> is</w:t>
      </w:r>
      <w:r w:rsidR="009232CA">
        <w:t xml:space="preserve"> termed Mas</w:t>
      </w:r>
      <w:r w:rsidR="006A6127">
        <w:t xml:space="preserve">s Conserved Flow-Law Inversion or </w:t>
      </w:r>
      <w:r w:rsidR="009232CA">
        <w:t>McFLI</w:t>
      </w:r>
      <w:r w:rsidR="006A6127">
        <w:t xml:space="preserve"> (</w:t>
      </w:r>
      <w:r w:rsidR="00ED7E61">
        <w:t xml:space="preserve">Gleason et al., 2017). </w:t>
      </w:r>
      <w:proofErr w:type="spellStart"/>
      <w:r w:rsidR="00054C48">
        <w:t>McFLIs</w:t>
      </w:r>
      <w:proofErr w:type="spellEnd"/>
      <w:r w:rsidR="00054C48">
        <w:t xml:space="preserve"> assume a river </w:t>
      </w:r>
      <w:r w:rsidR="0063285A">
        <w:t>reach is mass conserved</w:t>
      </w:r>
      <w:r w:rsidR="00054C48">
        <w:t xml:space="preserve"> and then</w:t>
      </w:r>
      <w:r w:rsidR="00746BE8">
        <w:t xml:space="preserve"> inversely</w:t>
      </w:r>
      <w:r w:rsidR="00054C48">
        <w:t xml:space="preserve"> solve for </w:t>
      </w:r>
      <w:r w:rsidR="0063285A">
        <w:t xml:space="preserve">the </w:t>
      </w:r>
      <w:r w:rsidR="00054C48">
        <w:t>unknown parameters in a flow law given some set of RS observations</w:t>
      </w:r>
      <w:r w:rsidR="00CF0A6D">
        <w:t>.  This means that</w:t>
      </w:r>
      <w:r w:rsidR="00054C48">
        <w:t xml:space="preserve"> no hydrologic or hydraulic model is </w:t>
      </w:r>
      <w:r w:rsidR="009C4F29">
        <w:t>necessary,</w:t>
      </w:r>
      <w:r w:rsidR="0063285A">
        <w:t xml:space="preserve"> and that </w:t>
      </w:r>
      <w:r w:rsidR="0063285A">
        <w:rPr>
          <w:i/>
        </w:rPr>
        <w:t xml:space="preserve">Q </w:t>
      </w:r>
      <w:r w:rsidR="0063285A">
        <w:t>is exclusively estimated from RS</w:t>
      </w:r>
      <w:r w:rsidR="00A055BC">
        <w:t xml:space="preserve"> </w:t>
      </w:r>
      <w:r w:rsidR="00C509B3">
        <w:t>by inverting</w:t>
      </w:r>
      <w:r w:rsidR="00A055BC">
        <w:t xml:space="preserve"> </w:t>
      </w:r>
      <w:r w:rsidR="0048200E">
        <w:t xml:space="preserve">basic </w:t>
      </w:r>
      <w:r w:rsidR="00A055BC">
        <w:t>geomorphic theor</w:t>
      </w:r>
      <w:r w:rsidR="002330BD">
        <w:t>ies</w:t>
      </w:r>
      <w:r w:rsidR="00EB7547">
        <w:t>.</w:t>
      </w:r>
      <w:r w:rsidR="00811BE3">
        <w:t xml:space="preserve">  </w:t>
      </w:r>
      <w:proofErr w:type="spellStart"/>
      <w:r w:rsidR="00D04147">
        <w:t>McFLIs</w:t>
      </w:r>
      <w:proofErr w:type="spellEnd"/>
      <w:r w:rsidR="00D04147">
        <w:t xml:space="preserve"> are </w:t>
      </w:r>
      <w:r w:rsidR="002330BD">
        <w:t xml:space="preserve">therefore </w:t>
      </w:r>
      <w:r w:rsidR="00EF0243">
        <w:t xml:space="preserve">defined by </w:t>
      </w:r>
      <w:r w:rsidR="00D04147">
        <w:t xml:space="preserve">their flow laws.  </w:t>
      </w:r>
      <w:r w:rsidR="00E21F0C">
        <w:t>T</w:t>
      </w:r>
      <w:r w:rsidR="00BF0E50">
        <w:t>o date</w:t>
      </w:r>
      <w:r w:rsidR="002330BD">
        <w:t>,</w:t>
      </w:r>
      <w:r w:rsidR="00D04147">
        <w:t xml:space="preserve"> </w:t>
      </w:r>
      <w:r w:rsidR="00282B62">
        <w:t>all</w:t>
      </w:r>
      <w:r w:rsidR="002330BD">
        <w:t xml:space="preserve"> published </w:t>
      </w:r>
      <w:proofErr w:type="spellStart"/>
      <w:r w:rsidR="002330BD">
        <w:t>McFLIs</w:t>
      </w:r>
      <w:proofErr w:type="spellEnd"/>
      <w:r w:rsidR="00282B62">
        <w:t xml:space="preserve"> have</w:t>
      </w:r>
      <w:r w:rsidR="00D04147">
        <w:t xml:space="preserve"> used </w:t>
      </w:r>
      <w:r w:rsidR="00E21F0C">
        <w:t xml:space="preserve">either </w:t>
      </w:r>
      <w:r w:rsidR="00D04147">
        <w:t xml:space="preserve">Manning’s equation (Bjerklie et al. 2018; Durand et al. 2014; Garambois &amp; Monnier 2015; Hagemann et al. 2017; Sichangi et al. 2018) or </w:t>
      </w:r>
      <w:r w:rsidR="002330BD">
        <w:t>at-many-stations hydraulic geometry (</w:t>
      </w:r>
      <w:r w:rsidR="00D04147">
        <w:t>AMHG</w:t>
      </w:r>
      <w:r w:rsidR="002330BD">
        <w:t xml:space="preserve">; </w:t>
      </w:r>
      <w:r w:rsidR="00D40B73">
        <w:t xml:space="preserve">Gleason </w:t>
      </w:r>
      <w:r w:rsidR="00803143">
        <w:t>et al. 2014</w:t>
      </w:r>
      <w:r w:rsidR="00D40B73">
        <w:t xml:space="preserve">; </w:t>
      </w:r>
      <w:r w:rsidR="00D04147">
        <w:t>Hagemann et al. 2017</w:t>
      </w:r>
      <w:r w:rsidR="002330BD">
        <w:t>; Feng et al., 2019</w:t>
      </w:r>
      <w:r w:rsidR="00D04147">
        <w:t xml:space="preserve">) as a flow law, where AMHG </w:t>
      </w:r>
      <w:r w:rsidR="00A9347B">
        <w:t>reflects</w:t>
      </w:r>
      <w:r w:rsidR="00D04147">
        <w:t xml:space="preserve"> relationships between at-a-station hydraulic geometry (AHG) parameters along a river’s course (Gleason &amp; Smith, 2014).</w:t>
      </w:r>
      <w:r w:rsidR="00670AE1">
        <w:t xml:space="preserve">  </w:t>
      </w:r>
    </w:p>
    <w:p w14:paraId="652D6E25" w14:textId="3B0D46DE" w:rsidR="00506C4D" w:rsidRDefault="005557AB" w:rsidP="00DA3422">
      <w:pPr>
        <w:pStyle w:val="Text"/>
        <w:spacing w:line="480" w:lineRule="auto"/>
        <w:jc w:val="both"/>
      </w:pPr>
      <w:r>
        <w:t>At t</w:t>
      </w:r>
      <w:r w:rsidR="00670AE1">
        <w:t xml:space="preserve">he core of McFLI inversion is a reliance on initial guesses for parameters not observable from RS, termed ‘priors’ in Bayesian </w:t>
      </w:r>
      <w:r w:rsidR="006C70B2">
        <w:t>parlance</w:t>
      </w:r>
      <w:r w:rsidR="00194C85">
        <w:t>.  For example, to invert</w:t>
      </w:r>
      <w:r w:rsidR="003C7312">
        <w:t xml:space="preserve"> </w:t>
      </w:r>
      <w:r w:rsidR="00D531D1">
        <w:t xml:space="preserve">Manning’s </w:t>
      </w:r>
      <w:r w:rsidR="003C7312">
        <w:t>equation</w:t>
      </w:r>
      <w:r w:rsidR="00194C85">
        <w:t xml:space="preserve"> priors</w:t>
      </w:r>
      <w:r w:rsidR="00670AE1">
        <w:t xml:space="preserve"> are generally</w:t>
      </w:r>
      <w:r w:rsidR="00CF3B8A">
        <w:t xml:space="preserve"> needed </w:t>
      </w:r>
      <w:r w:rsidR="00670AE1">
        <w:t xml:space="preserve">for discharge, </w:t>
      </w:r>
      <w:r w:rsidR="00CF3B8A">
        <w:t xml:space="preserve">channel roughness and </w:t>
      </w:r>
      <w:r w:rsidR="00A521A4">
        <w:t xml:space="preserve">channel </w:t>
      </w:r>
      <w:r w:rsidR="00670AE1">
        <w:t xml:space="preserve">cross-sectional </w:t>
      </w:r>
      <w:r w:rsidR="00CF3B8A">
        <w:t>area</w:t>
      </w:r>
      <w:r w:rsidR="00192F5B">
        <w:t xml:space="preserve">.  </w:t>
      </w:r>
      <w:r w:rsidR="008F3A54">
        <w:t>Prior</w:t>
      </w:r>
      <w:r w:rsidR="002330BD">
        <w:t>s have previously been estimated from global hydrologic model output (</w:t>
      </w:r>
      <w:r w:rsidR="007F6CD4">
        <w:t xml:space="preserve">Durand et al. 2016; </w:t>
      </w:r>
      <w:del w:id="5" w:author="Colin Gleason" w:date="2020-03-06T09:48:00Z">
        <w:r w:rsidR="007F6CD4" w:rsidDel="00A6485E">
          <w:delText xml:space="preserve">Hagemann et al. 2017; </w:delText>
        </w:r>
        <w:r w:rsidR="002330BD" w:rsidRPr="00B47DD5" w:rsidDel="00A6485E">
          <w:rPr>
            <w:b/>
          </w:rPr>
          <w:delText>for discharge, xxx those papers that use WMB like pepsi xx</w:delText>
        </w:r>
        <w:r w:rsidR="002330BD" w:rsidDel="00A6485E">
          <w:delText>)</w:delText>
        </w:r>
      </w:del>
      <w:ins w:id="6" w:author="Colin Gleason" w:date="2020-03-06T09:48:00Z">
        <w:r w:rsidR="00A6485E">
          <w:t xml:space="preserve">Bonnema et al., 2016; Feng </w:t>
        </w:r>
      </w:ins>
      <w:ins w:id="7" w:author="Colin Gleason" w:date="2020-03-06T09:49:00Z">
        <w:r w:rsidR="00A6485E">
          <w:t>et al., 2019)</w:t>
        </w:r>
      </w:ins>
      <w:r w:rsidR="00F541DB">
        <w:t xml:space="preserve"> </w:t>
      </w:r>
      <w:r w:rsidR="007F6CD4">
        <w:t>and/</w:t>
      </w:r>
      <w:r w:rsidR="002330BD">
        <w:t>or</w:t>
      </w:r>
      <w:r w:rsidR="00895C21">
        <w:t xml:space="preserve"> from </w:t>
      </w:r>
      <w:r w:rsidR="00786808">
        <w:t xml:space="preserve">external </w:t>
      </w:r>
      <w:r w:rsidR="00895C21">
        <w:t xml:space="preserve">training data </w:t>
      </w:r>
      <w:r w:rsidR="00786808">
        <w:t>of geomorphic and hydraulic variables</w:t>
      </w:r>
      <w:r w:rsidR="002330BD">
        <w:t xml:space="preserve"> (</w:t>
      </w:r>
      <w:r w:rsidR="008D766F">
        <w:t xml:space="preserve">e.g. </w:t>
      </w:r>
      <w:r w:rsidR="00B47DD5">
        <w:t>Canova et al. 2016</w:t>
      </w:r>
      <w:ins w:id="8" w:author="Colin Gleason" w:date="2020-03-06T09:48:00Z">
        <w:r w:rsidR="00A6485E">
          <w:t>; Hagemann et al., 2017</w:t>
        </w:r>
      </w:ins>
      <w:r w:rsidR="002330BD">
        <w:t>)</w:t>
      </w:r>
      <w:r w:rsidR="00895C21">
        <w:t>.</w:t>
      </w:r>
      <w:r w:rsidR="00506C4D">
        <w:t xml:space="preserve"> Priors take the form of a probability distribution of these RS-unobservable parameters. If </w:t>
      </w:r>
      <w:r w:rsidR="00506C4D" w:rsidRPr="0074614B">
        <w:rPr>
          <w:i/>
        </w:rPr>
        <w:t>in situ</w:t>
      </w:r>
      <w:r w:rsidR="00506C4D">
        <w:t xml:space="preserve"> data are available, then </w:t>
      </w:r>
      <w:r w:rsidR="00506C4D">
        <w:lastRenderedPageBreak/>
        <w:t xml:space="preserve">priors have extremely low variance: we know, </w:t>
      </w:r>
      <w:r w:rsidR="005B35AA">
        <w:t>for example</w:t>
      </w:r>
      <w:r w:rsidR="00506C4D">
        <w:t xml:space="preserve">, channel </w:t>
      </w:r>
      <w:del w:id="9" w:author="Colin Gleason" w:date="2020-03-06T09:49:00Z">
        <w:r w:rsidR="00506C4D" w:rsidDel="00A6485E">
          <w:delText>roughen</w:delText>
        </w:r>
        <w:r w:rsidR="005B35AA" w:rsidDel="00A6485E">
          <w:delText>es</w:delText>
        </w:r>
        <w:r w:rsidR="00506C4D" w:rsidDel="00A6485E">
          <w:delText>s</w:delText>
        </w:r>
      </w:del>
      <w:ins w:id="10" w:author="Colin Gleason" w:date="2020-03-06T09:49:00Z">
        <w:r w:rsidR="00A6485E">
          <w:t>roughness</w:t>
        </w:r>
      </w:ins>
      <w:r w:rsidR="00506C4D">
        <w:t xml:space="preserve"> a priori. The less certain we are about a parameter a priori, the wider the distribution. </w:t>
      </w:r>
      <w:r w:rsidR="0074614B">
        <w:t xml:space="preserve"> </w:t>
      </w:r>
      <w:r w:rsidR="00D24DE7">
        <w:t>Durand et al. (2016)</w:t>
      </w:r>
      <w:r w:rsidR="00497D9A">
        <w:t xml:space="preserve"> found that </w:t>
      </w:r>
      <w:proofErr w:type="spellStart"/>
      <w:r w:rsidR="00497D9A">
        <w:t>McFLIs</w:t>
      </w:r>
      <w:proofErr w:type="spellEnd"/>
      <w:r w:rsidR="00497D9A">
        <w:t xml:space="preserve"> are sensitive to </w:t>
      </w:r>
      <w:r w:rsidR="00B025C2">
        <w:t>their</w:t>
      </w:r>
      <w:r w:rsidR="00497D9A">
        <w:t xml:space="preserve"> priors </w:t>
      </w:r>
      <w:r w:rsidR="0083537F">
        <w:t xml:space="preserve">in a test of five </w:t>
      </w:r>
      <w:proofErr w:type="spellStart"/>
      <w:r w:rsidR="0083537F">
        <w:t>McFLIs</w:t>
      </w:r>
      <w:proofErr w:type="spellEnd"/>
      <w:r w:rsidR="0083537F">
        <w:t xml:space="preserve"> on simulated SWOT observations</w:t>
      </w:r>
      <w:r w:rsidR="004723B0">
        <w:t xml:space="preserve"> (as SWOT has not launched, </w:t>
      </w:r>
      <w:proofErr w:type="spellStart"/>
      <w:r w:rsidR="004723B0">
        <w:t>McFLIs</w:t>
      </w:r>
      <w:proofErr w:type="spellEnd"/>
      <w:r w:rsidR="004723B0">
        <w:t xml:space="preserve"> are tested on ‘SWOT-like’ simulated data</w:t>
      </w:r>
      <w:r w:rsidR="00033070">
        <w:t>)</w:t>
      </w:r>
      <w:r w:rsidR="0083537F">
        <w:t xml:space="preserve">. </w:t>
      </w:r>
      <w:r w:rsidR="00AB5AC0">
        <w:t>In a similar comparison of algorithms</w:t>
      </w:r>
      <w:r w:rsidR="003900D8">
        <w:t xml:space="preserve"> using simulated rivers</w:t>
      </w:r>
      <w:r w:rsidR="00AB5AC0">
        <w:t xml:space="preserve">, Bonnema et al. (2016) </w:t>
      </w:r>
      <w:r w:rsidR="0083537F">
        <w:t>found</w:t>
      </w:r>
      <w:r w:rsidR="00AB5AC0">
        <w:t xml:space="preserve"> that AMHG </w:t>
      </w:r>
      <w:r w:rsidR="00374370">
        <w:t xml:space="preserve">inversion </w:t>
      </w:r>
      <w:r w:rsidR="00AB5AC0">
        <w:t>is</w:t>
      </w:r>
      <w:r w:rsidR="003B3FE8">
        <w:t xml:space="preserve"> </w:t>
      </w:r>
      <w:r w:rsidR="00374370">
        <w:t>particularly</w:t>
      </w:r>
      <w:r w:rsidR="003B3FE8">
        <w:t xml:space="preserve"> sensitive to its priors, and </w:t>
      </w:r>
      <w:r w:rsidR="00D6458E">
        <w:t>Tuozzolo et al. (2019)</w:t>
      </w:r>
      <w:del w:id="11" w:author="Colin Gleason" w:date="2020-03-06T09:49:00Z">
        <w:r w:rsidR="00AB5AC0" w:rsidDel="00A6485E">
          <w:delText xml:space="preserve">, in the first test of </w:delText>
        </w:r>
        <w:r w:rsidR="00D6458E" w:rsidDel="00A6485E">
          <w:delText xml:space="preserve">McFLIs </w:delText>
        </w:r>
        <w:r w:rsidR="00743853" w:rsidDel="00A6485E">
          <w:delText>on</w:delText>
        </w:r>
        <w:r w:rsidR="007736B1" w:rsidDel="00A6485E">
          <w:delText xml:space="preserve"> </w:delText>
        </w:r>
        <w:r w:rsidR="00AB5AC0" w:rsidDel="00A6485E">
          <w:delText xml:space="preserve">real-world </w:delText>
        </w:r>
        <w:r w:rsidR="007736B1" w:rsidDel="00A6485E">
          <w:delText>SWOT-</w:delText>
        </w:r>
        <w:r w:rsidR="00BF1DC9" w:rsidDel="00A6485E">
          <w:delText>comparable</w:delText>
        </w:r>
        <w:r w:rsidR="00D6458E" w:rsidDel="00A6485E">
          <w:delText xml:space="preserve"> altimetry data,</w:delText>
        </w:r>
      </w:del>
      <w:r w:rsidR="00D6458E">
        <w:t xml:space="preserve"> </w:t>
      </w:r>
      <w:r w:rsidR="00AB5AC0">
        <w:t>found</w:t>
      </w:r>
      <w:r w:rsidR="00EB1F15">
        <w:t xml:space="preserve"> that McFLI estimation bias is</w:t>
      </w:r>
      <w:r w:rsidR="00AB5AC0">
        <w:t xml:space="preserve"> sensitive to the prior on discharge</w:t>
      </w:r>
      <w:ins w:id="12" w:author="Colin Gleason" w:date="2020-03-06T09:49:00Z">
        <w:r w:rsidR="00A6485E">
          <w:t xml:space="preserve"> in the first test of </w:t>
        </w:r>
        <w:proofErr w:type="spellStart"/>
        <w:r w:rsidR="00A6485E">
          <w:t>McFLIs</w:t>
        </w:r>
        <w:proofErr w:type="spellEnd"/>
        <w:r w:rsidR="00A6485E">
          <w:t xml:space="preserve"> on real-world SWOT-comparable altimetry data</w:t>
        </w:r>
      </w:ins>
      <w:r w:rsidR="00EB1F15">
        <w:t>.</w:t>
      </w:r>
      <w:r w:rsidR="00DA3422">
        <w:t xml:space="preserve">  </w:t>
      </w:r>
      <w:r w:rsidR="00CC6152">
        <w:t xml:space="preserve">This is logical- the more we know about a river, the better we can invert discharge. </w:t>
      </w:r>
    </w:p>
    <w:p w14:paraId="195B2B62" w14:textId="17C52812" w:rsidR="00CC6152" w:rsidRDefault="003D6E7D" w:rsidP="00DA3422">
      <w:pPr>
        <w:pStyle w:val="Text"/>
        <w:spacing w:line="480" w:lineRule="auto"/>
        <w:jc w:val="both"/>
      </w:pPr>
      <w:r>
        <w:t>These findings indicate</w:t>
      </w:r>
      <w:r w:rsidR="00B77DE9">
        <w:t xml:space="preserve"> that priors play a pivotal role in </w:t>
      </w:r>
      <w:r w:rsidR="00FF3165">
        <w:t xml:space="preserve">McFLI </w:t>
      </w:r>
      <w:r w:rsidR="007D7528">
        <w:t>discharge accuracy</w:t>
      </w:r>
      <w:r w:rsidR="00506C4D">
        <w:t>,</w:t>
      </w:r>
      <w:r w:rsidR="00CC6152">
        <w:t xml:space="preserve"> yet</w:t>
      </w:r>
      <w:r w:rsidR="00506C4D">
        <w:t xml:space="preserve"> despite the geomorphic foundations of the McFLI paradigm, present </w:t>
      </w:r>
      <w:proofErr w:type="spellStart"/>
      <w:r w:rsidR="00506C4D">
        <w:t>McFLIs</w:t>
      </w:r>
      <w:proofErr w:type="spellEnd"/>
      <w:r w:rsidR="00506C4D">
        <w:t xml:space="preserve"> use the same priors for every river on earth, regardless of differences in planform geometry, hydraulics, and river size.  </w:t>
      </w:r>
      <w:ins w:id="13" w:author="Colin Gleason" w:date="2020-03-05T14:19:00Z">
        <w:r w:rsidR="00506C4D">
          <w:t xml:space="preserve"> </w:t>
        </w:r>
      </w:ins>
      <w:r w:rsidR="00CC6152">
        <w:t xml:space="preserve">This means that </w:t>
      </w:r>
      <w:proofErr w:type="spellStart"/>
      <w:r w:rsidR="00CC6152">
        <w:t>McFLIs</w:t>
      </w:r>
      <w:proofErr w:type="spellEnd"/>
      <w:r w:rsidR="00CC6152">
        <w:t xml:space="preserve"> use the same expectations for</w:t>
      </w:r>
      <w:ins w:id="14" w:author="Colin Gleason" w:date="2020-03-06T09:50:00Z">
        <w:r w:rsidR="00A6485E">
          <w:t>, e.g.,</w:t>
        </w:r>
      </w:ins>
      <w:r w:rsidR="00CC6152">
        <w:t xml:space="preserve"> Manning’s </w:t>
      </w:r>
      <w:r w:rsidR="00CC6152" w:rsidRPr="00002CAD">
        <w:rPr>
          <w:i/>
          <w:iCs/>
        </w:rPr>
        <w:t>n</w:t>
      </w:r>
      <w:r w:rsidR="00CC6152">
        <w:t xml:space="preserve">, width/depth ratios, and AHG exponents in a braided river and a canal.  </w:t>
      </w:r>
      <w:r w:rsidR="00416480">
        <w:t xml:space="preserve">No study to date has explicitly explored the sensitivity of </w:t>
      </w:r>
      <w:proofErr w:type="spellStart"/>
      <w:r w:rsidR="00416480">
        <w:t>McFLIs</w:t>
      </w:r>
      <w:proofErr w:type="spellEnd"/>
      <w:r w:rsidR="00416480">
        <w:t xml:space="preserve"> to the </w:t>
      </w:r>
      <w:r w:rsidR="00416480" w:rsidRPr="00002CAD">
        <w:rPr>
          <w:i/>
          <w:iCs/>
        </w:rPr>
        <w:t>quality</w:t>
      </w:r>
      <w:r w:rsidR="00416480">
        <w:t xml:space="preserve"> of their priors, where ‘quality’ refers to </w:t>
      </w:r>
      <w:r w:rsidR="00CC6152">
        <w:t xml:space="preserve">the </w:t>
      </w:r>
      <w:r w:rsidR="00416480">
        <w:t>hydraulic and geomorphic representative</w:t>
      </w:r>
      <w:r w:rsidR="00CC6152">
        <w:t>ness of</w:t>
      </w:r>
      <w:r w:rsidR="00416480">
        <w:t xml:space="preserve"> a prior for a given river.  High-quality priors </w:t>
      </w:r>
      <w:r w:rsidR="00CC6152">
        <w:t xml:space="preserve">would be </w:t>
      </w:r>
      <w:r w:rsidR="00416480">
        <w:t xml:space="preserve">accurate, river-specific knowledge that closely approximates </w:t>
      </w:r>
      <w:r w:rsidR="00CC6152">
        <w:t xml:space="preserve">field measurements </w:t>
      </w:r>
      <w:r w:rsidR="00416480">
        <w:t>and contextualizes</w:t>
      </w:r>
      <w:r w:rsidR="00214A09">
        <w:t xml:space="preserve"> </w:t>
      </w:r>
      <w:r w:rsidR="00416480">
        <w:t xml:space="preserve">discharge inversion to the specific </w:t>
      </w:r>
      <w:r w:rsidR="00EF770D">
        <w:t xml:space="preserve">hydraulics </w:t>
      </w:r>
      <w:r w:rsidR="00416480">
        <w:t xml:space="preserve">of </w:t>
      </w:r>
      <w:r w:rsidR="004A5AA1">
        <w:t>the</w:t>
      </w:r>
      <w:r w:rsidR="00416480">
        <w:t xml:space="preserve"> river.</w:t>
      </w:r>
      <w:r w:rsidR="00CC6152">
        <w:t xml:space="preserve"> </w:t>
      </w:r>
    </w:p>
    <w:p w14:paraId="05226C25" w14:textId="29421427" w:rsidR="00A62199" w:rsidRDefault="00CC6152" w:rsidP="00B04693">
      <w:pPr>
        <w:pStyle w:val="Text"/>
        <w:spacing w:line="480" w:lineRule="auto"/>
        <w:jc w:val="both"/>
      </w:pPr>
      <w:r>
        <w:t xml:space="preserve">Global RS of hydrology has advanced to the point where this information is available at the global scale, but there are also troves of existing </w:t>
      </w:r>
      <w:r w:rsidR="00A62199">
        <w:t>prior</w:t>
      </w:r>
      <w:r>
        <w:t xml:space="preserve"> data that can be mapped onto these RS </w:t>
      </w:r>
      <w:r w:rsidR="00A62199">
        <w:t xml:space="preserve">products. </w:t>
      </w:r>
      <w:r w:rsidR="00976804">
        <w:t xml:space="preserve"> The </w:t>
      </w:r>
      <w:r w:rsidR="00A62199">
        <w:t xml:space="preserve">United States Geological Survey (USGS) makes periodic field measurements of </w:t>
      </w:r>
      <w:del w:id="15" w:author="Colin Gleason" w:date="2020-03-06T09:51:00Z">
        <w:r w:rsidR="00A62199" w:rsidRPr="00A6485E" w:rsidDel="00A6485E">
          <w:rPr>
            <w:rPrChange w:id="16" w:author="Colin Gleason" w:date="2020-03-06T09:51:00Z">
              <w:rPr>
                <w:i/>
              </w:rPr>
            </w:rPrChange>
          </w:rPr>
          <w:delText>Q</w:delText>
        </w:r>
        <w:r w:rsidR="00A62199" w:rsidRPr="00EE035D" w:rsidDel="00A6485E">
          <w:delText xml:space="preserve"> </w:delText>
        </w:r>
      </w:del>
      <w:ins w:id="17" w:author="Colin Gleason" w:date="2020-03-06T09:51:00Z">
        <w:r w:rsidR="00A6485E" w:rsidRPr="00A6485E">
          <w:rPr>
            <w:rPrChange w:id="18" w:author="Colin Gleason" w:date="2020-03-06T09:51:00Z">
              <w:rPr>
                <w:i/>
                <w:iCs/>
              </w:rPr>
            </w:rPrChange>
          </w:rPr>
          <w:t xml:space="preserve">discharge </w:t>
        </w:r>
      </w:ins>
      <w:r w:rsidR="00A62199" w:rsidRPr="00EE035D">
        <w:t xml:space="preserve">and </w:t>
      </w:r>
      <w:r w:rsidR="00A62199">
        <w:t>other hydraulics to calibrate the rating curves for their stream gauges</w:t>
      </w:r>
      <w:ins w:id="19" w:author="Colin Gleason" w:date="2020-03-06T09:51:00Z">
        <w:r w:rsidR="00A6485E">
          <w:t>,</w:t>
        </w:r>
      </w:ins>
      <w:r w:rsidR="00A62199">
        <w:t xml:space="preserve"> and all </w:t>
      </w:r>
      <w:ins w:id="20" w:author="Colin Gleason" w:date="2020-03-06T09:51:00Z">
        <w:r w:rsidR="00A6485E">
          <w:t xml:space="preserve">of these </w:t>
        </w:r>
      </w:ins>
      <w:r w:rsidR="00A62199">
        <w:t>are freely available.</w:t>
      </w:r>
      <w:ins w:id="21" w:author="Colin Gleason" w:date="2020-03-06T09:51:00Z">
        <w:r w:rsidR="00A6485E">
          <w:t xml:space="preserve"> </w:t>
        </w:r>
      </w:ins>
      <w:del w:id="22" w:author="Colin Gleason" w:date="2020-03-06T09:51:00Z">
        <w:r w:rsidR="00A62199" w:rsidDel="00A6485E">
          <w:delText xml:space="preserve">  </w:delText>
        </w:r>
        <w:r w:rsidR="001D73A7" w:rsidDel="00A6485E">
          <w:delText>Some</w:delText>
        </w:r>
        <w:r w:rsidR="00A62199" w:rsidDel="00A6485E">
          <w:delText xml:space="preserve"> McFLIs have used a subset of these </w:delText>
        </w:r>
        <w:r w:rsidR="00B04693" w:rsidDel="00A6485E">
          <w:delText xml:space="preserve">measurements known as HYDRoSWOT (Canova et al. 2016) </w:delText>
        </w:r>
        <w:r w:rsidR="005B578A" w:rsidDel="00A6485E">
          <w:delText>to train their priors</w:delText>
        </w:r>
        <w:r w:rsidR="00A62199" w:rsidDel="00A6485E">
          <w:delText>.</w:delText>
        </w:r>
        <w:r w:rsidR="00B04693" w:rsidDel="00A6485E">
          <w:delText xml:space="preserve">  </w:delText>
        </w:r>
      </w:del>
      <w:r w:rsidR="00B04693">
        <w:t>These measurements are easily joined to existing hydrographic datasets</w:t>
      </w:r>
      <w:r w:rsidR="00976804">
        <w:t xml:space="preserve">, </w:t>
      </w:r>
      <w:r w:rsidR="00976804">
        <w:lastRenderedPageBreak/>
        <w:t>thereby</w:t>
      </w:r>
      <w:r w:rsidR="00B04693">
        <w:t xml:space="preserve"> providing reach-scale geomorphic attributes </w:t>
      </w:r>
      <w:r w:rsidR="00E23052">
        <w:t>for</w:t>
      </w:r>
      <w:r w:rsidR="00B04693">
        <w:t xml:space="preserve"> every hydraulic measurement</w:t>
      </w:r>
      <w:r w:rsidR="00976804">
        <w:t xml:space="preserve"> and dramatically expanding the </w:t>
      </w:r>
      <w:r w:rsidR="00E23052">
        <w:t xml:space="preserve">scope of </w:t>
      </w:r>
      <w:r w:rsidR="00976804">
        <w:t>the data</w:t>
      </w:r>
      <w:r w:rsidR="00B04693">
        <w:t xml:space="preserve">.  </w:t>
      </w:r>
      <w:r w:rsidR="00976804">
        <w:t xml:space="preserve">For example, </w:t>
      </w:r>
      <w:r w:rsidR="00B04693">
        <w:t xml:space="preserve">Brinkerhoff et al. (2019) </w:t>
      </w:r>
      <w:r w:rsidR="00976804">
        <w:t>joined</w:t>
      </w:r>
      <w:r w:rsidR="00B04693">
        <w:t xml:space="preserve"> </w:t>
      </w:r>
      <w:r w:rsidR="005353F2">
        <w:t>over 73</w:t>
      </w:r>
      <w:r w:rsidR="00B04693">
        <w:t xml:space="preserve">0,000 </w:t>
      </w:r>
      <w:r w:rsidR="00271B8F">
        <w:t>of these</w:t>
      </w:r>
      <w:r w:rsidR="00976804">
        <w:t xml:space="preserve"> measurements to USGS hydrography (USGS, 2019)</w:t>
      </w:r>
      <w:ins w:id="23" w:author="Colin Gleason" w:date="2020-03-06T09:52:00Z">
        <w:r w:rsidR="00A6485E">
          <w:t>, building on earlier work by Canova (2016)</w:t>
        </w:r>
      </w:ins>
      <w:del w:id="24" w:author="Colin Gleason" w:date="2020-03-06T09:52:00Z">
        <w:r w:rsidR="00B04693" w:rsidDel="00A6485E">
          <w:delText xml:space="preserve">, </w:delText>
        </w:r>
        <w:r w:rsidR="00F01897" w:rsidDel="00A6485E">
          <w:delText xml:space="preserve">here </w:delText>
        </w:r>
        <w:r w:rsidR="00B04693" w:rsidDel="00A6485E">
          <w:delText>na</w:delText>
        </w:r>
        <w:commentRangeStart w:id="25"/>
        <w:commentRangeStart w:id="26"/>
        <w:r w:rsidR="00B04693" w:rsidDel="00A6485E">
          <w:delText>med the ‘Hydraulic Observations with Geomorphology and Geography’ (HOGG) dataset</w:delText>
        </w:r>
      </w:del>
      <w:r w:rsidR="00B04693">
        <w:t>.</w:t>
      </w:r>
      <w:commentRangeEnd w:id="25"/>
      <w:r w:rsidR="00CC29D6">
        <w:rPr>
          <w:rStyle w:val="CommentReference"/>
          <w:rFonts w:eastAsia="Calibri"/>
        </w:rPr>
        <w:commentReference w:id="25"/>
      </w:r>
      <w:commentRangeEnd w:id="26"/>
      <w:ins w:id="27" w:author="Colin Gleason" w:date="2020-03-06T09:53:00Z">
        <w:r w:rsidR="00A6485E">
          <w:t xml:space="preserve"> This recently published dataset xx describe it a bit here xxx</w:t>
        </w:r>
      </w:ins>
      <w:r w:rsidR="00A6485E">
        <w:rPr>
          <w:rStyle w:val="CommentReference"/>
          <w:rFonts w:eastAsia="Calibri"/>
        </w:rPr>
        <w:commentReference w:id="26"/>
      </w:r>
    </w:p>
    <w:p w14:paraId="2FF620F9" w14:textId="28F9F9EC" w:rsidR="005961EE" w:rsidRPr="000542D1" w:rsidRDefault="00354354" w:rsidP="003B5CB1">
      <w:pPr>
        <w:pStyle w:val="Text"/>
        <w:spacing w:line="480" w:lineRule="auto"/>
        <w:jc w:val="both"/>
      </w:pPr>
      <w:del w:id="28" w:author="Colin Gleason" w:date="2020-03-06T09:53:00Z">
        <w:r w:rsidDel="00A6485E">
          <w:delText>In this context</w:delText>
        </w:r>
      </w:del>
      <w:ins w:id="29" w:author="Colin Gleason" w:date="2020-03-06T09:53:00Z">
        <w:r w:rsidR="00A6485E">
          <w:t xml:space="preserve">Merging global RS of rivers, existing high quality in situ prior data, and McFLI thus seems a fruitful </w:t>
        </w:r>
      </w:ins>
      <w:ins w:id="30" w:author="Colin Gleason" w:date="2020-03-06T09:54:00Z">
        <w:r w:rsidR="00DF39D1">
          <w:t>way forward to improve RSQ.</w:t>
        </w:r>
      </w:ins>
      <w:del w:id="31" w:author="Colin Gleason" w:date="2020-03-06T09:54:00Z">
        <w:r w:rsidR="002A223E" w:rsidDel="00DF39D1">
          <w:delText>,</w:delText>
        </w:r>
        <w:r w:rsidR="008845C3" w:rsidDel="00DF39D1">
          <w:delText xml:space="preserve"> w</w:delText>
        </w:r>
      </w:del>
      <w:ins w:id="32" w:author="Colin Gleason" w:date="2020-03-06T09:54:00Z">
        <w:r w:rsidR="00DF39D1">
          <w:t xml:space="preserve"> W</w:t>
        </w:r>
      </w:ins>
      <w:r w:rsidR="008845C3">
        <w:t xml:space="preserve">e </w:t>
      </w:r>
      <w:r w:rsidR="00CC6152">
        <w:t xml:space="preserve">hypothesize </w:t>
      </w:r>
      <w:r w:rsidR="00C01CFC">
        <w:t>that McFLI performance can be improved by</w:t>
      </w:r>
      <w:r w:rsidR="00934655">
        <w:t xml:space="preserve"> acknowledging geomorphic differences between rivers and assigning different priors to different rivers</w:t>
      </w:r>
      <w:r w:rsidR="00CC6152">
        <w:t xml:space="preserve">, building on recent global RS of rivers and decades of detailed </w:t>
      </w:r>
      <w:r w:rsidR="00CC6152" w:rsidRPr="00354354">
        <w:rPr>
          <w:i/>
        </w:rPr>
        <w:t>in situ</w:t>
      </w:r>
      <w:r w:rsidR="00CC6152">
        <w:t xml:space="preserve"> work mapped to the global scale</w:t>
      </w:r>
      <w:r w:rsidR="008845C3">
        <w:t xml:space="preserve">. Further, we hypothesize that this intervention alone should be sufficient to improve accuracies, and no new </w:t>
      </w:r>
      <w:r w:rsidR="006D33AE">
        <w:t>RS-</w:t>
      </w:r>
      <w:r w:rsidR="008845C3">
        <w:t>observations or updates to McFLI algorithms are needed</w:t>
      </w:r>
      <w:r w:rsidR="00934655">
        <w:t xml:space="preserve"> to make better predictions of </w:t>
      </w:r>
      <w:r w:rsidR="008A6E21">
        <w:t>discharge</w:t>
      </w:r>
      <w:r w:rsidR="008845C3">
        <w:t>.</w:t>
      </w:r>
      <w:r w:rsidR="003B5CB1">
        <w:t xml:space="preserve">  </w:t>
      </w:r>
      <w:r w:rsidR="00DA3587">
        <w:t>W</w:t>
      </w:r>
      <w:r w:rsidR="00CF666E">
        <w:t xml:space="preserve">e </w:t>
      </w:r>
      <w:r w:rsidR="008845C3">
        <w:t>use</w:t>
      </w:r>
      <w:r w:rsidR="00072F5B">
        <w:t xml:space="preserve"> </w:t>
      </w:r>
      <w:r w:rsidR="007053D5">
        <w:t>the</w:t>
      </w:r>
      <w:r w:rsidR="00072F5B">
        <w:t xml:space="preserve"> </w:t>
      </w:r>
      <w:r w:rsidR="006A4F9D">
        <w:t>Bayesian-AMHG</w:t>
      </w:r>
      <w:r w:rsidR="00BD1331">
        <w:t>-</w:t>
      </w:r>
      <w:r w:rsidR="006A4F9D">
        <w:t xml:space="preserve">Manning’s (BAM) </w:t>
      </w:r>
      <w:r w:rsidR="00072F5B">
        <w:t xml:space="preserve">algorithm (Hagemann et al. 2017) as </w:t>
      </w:r>
      <w:r w:rsidR="006C272A">
        <w:t xml:space="preserve">a </w:t>
      </w:r>
      <w:r w:rsidR="00072F5B">
        <w:t>case stud</w:t>
      </w:r>
      <w:r w:rsidR="006C272A">
        <w:t>y</w:t>
      </w:r>
      <w:r w:rsidR="0028514D">
        <w:t xml:space="preserve"> for </w:t>
      </w:r>
      <w:proofErr w:type="spellStart"/>
      <w:r w:rsidR="0028514D">
        <w:t>McFLIs</w:t>
      </w:r>
      <w:proofErr w:type="spellEnd"/>
      <w:r w:rsidR="00A5558A">
        <w:t>.</w:t>
      </w:r>
      <w:r w:rsidR="0009062B">
        <w:t xml:space="preserve">  We </w:t>
      </w:r>
      <w:r w:rsidR="00934655">
        <w:t>provide BAM with improved prior</w:t>
      </w:r>
      <w:r w:rsidR="00BA701F">
        <w:t xml:space="preserve"> river knowledge by</w:t>
      </w:r>
      <w:r w:rsidR="00CC5581">
        <w:t xml:space="preserve"> 1</w:t>
      </w:r>
      <w:r w:rsidR="00DD57F1">
        <w:t xml:space="preserve">) </w:t>
      </w:r>
      <w:bookmarkStart w:id="33" w:name="_Hlk33720785"/>
      <w:r w:rsidR="008845C3">
        <w:t>obtaining</w:t>
      </w:r>
      <w:r w:rsidR="00F41DB8">
        <w:t xml:space="preserve"> priors from</w:t>
      </w:r>
      <w:r w:rsidR="00F66891">
        <w:t xml:space="preserve"> </w:t>
      </w:r>
      <w:del w:id="34" w:author="Colin Gleason" w:date="2020-03-06T09:54:00Z">
        <w:r w:rsidR="0098619A" w:rsidDel="00DF39D1">
          <w:delText>HOGG</w:delText>
        </w:r>
        <w:r w:rsidR="00CC5581" w:rsidDel="00DF39D1">
          <w:delText xml:space="preserve"> </w:delText>
        </w:r>
      </w:del>
      <w:ins w:id="35" w:author="Colin Gleason" w:date="2020-03-06T09:54:00Z">
        <w:r w:rsidR="00DF39D1">
          <w:t xml:space="preserve">the largest known repository of in situ data joined to hydrography (Brinkerhoff et al., 2019) </w:t>
        </w:r>
      </w:ins>
      <w:r w:rsidR="00CC5581">
        <w:t>and 2</w:t>
      </w:r>
      <w:r w:rsidR="00DD57F1">
        <w:t xml:space="preserve">) constructing </w:t>
      </w:r>
      <w:r w:rsidR="00934655">
        <w:t xml:space="preserve">a </w:t>
      </w:r>
      <w:r w:rsidR="00DD57F1">
        <w:t xml:space="preserve">river classification framework to </w:t>
      </w:r>
      <w:r w:rsidR="000C6FA4">
        <w:t xml:space="preserve">dimensionally </w:t>
      </w:r>
      <w:r w:rsidR="00DC21E9">
        <w:t xml:space="preserve">reduce hydraulic variation to </w:t>
      </w:r>
      <w:r w:rsidR="0014094D">
        <w:t>10</w:t>
      </w:r>
      <w:r w:rsidR="00934655">
        <w:t xml:space="preserve"> </w:t>
      </w:r>
      <w:r w:rsidR="002727B9">
        <w:t>geomorphically</w:t>
      </w:r>
      <w:r w:rsidR="008845C3">
        <w:t xml:space="preserve"> distinct </w:t>
      </w:r>
      <w:r w:rsidR="000C6FA4">
        <w:t>river types</w:t>
      </w:r>
      <w:bookmarkEnd w:id="33"/>
      <w:r w:rsidR="008845C3">
        <w:t xml:space="preserve">. </w:t>
      </w:r>
      <w:r w:rsidR="002F151C">
        <w:t xml:space="preserve">We test these </w:t>
      </w:r>
      <w:r w:rsidR="00E0709B">
        <w:t>interventions</w:t>
      </w:r>
      <w:r w:rsidR="00CC6152">
        <w:t xml:space="preserve"> to produce river discharge from </w:t>
      </w:r>
      <w:commentRangeStart w:id="36"/>
      <w:r w:rsidR="00CC6152">
        <w:t>Landsat</w:t>
      </w:r>
      <w:r w:rsidR="002F151C">
        <w:t xml:space="preserve"> on </w:t>
      </w:r>
      <w:r w:rsidR="00BD4A23">
        <w:t xml:space="preserve">23,799 </w:t>
      </w:r>
      <w:commentRangeEnd w:id="36"/>
      <w:r w:rsidR="00DF39D1">
        <w:rPr>
          <w:rStyle w:val="CommentReference"/>
          <w:rFonts w:eastAsia="Calibri"/>
        </w:rPr>
        <w:commentReference w:id="36"/>
      </w:r>
      <w:r w:rsidR="008845C3">
        <w:t>river reaches in the</w:t>
      </w:r>
      <w:r w:rsidR="002F151C">
        <w:t xml:space="preserve"> Mackenzie River basin</w:t>
      </w:r>
      <w:r w:rsidR="00934655">
        <w:t xml:space="preserve"> (validated at </w:t>
      </w:r>
      <w:r w:rsidR="00BD4A23">
        <w:t>95</w:t>
      </w:r>
      <w:r w:rsidR="00934655">
        <w:t xml:space="preserve"> gauges)</w:t>
      </w:r>
      <w:r w:rsidR="0025411E">
        <w:t xml:space="preserve"> </w:t>
      </w:r>
      <w:r w:rsidR="008845C3">
        <w:t xml:space="preserve">and </w:t>
      </w:r>
      <w:r w:rsidR="00CC6152">
        <w:t>on</w:t>
      </w:r>
      <w:del w:id="37" w:author="Colin Gleason" w:date="2020-03-06T09:55:00Z">
        <w:r w:rsidR="00CC6152" w:rsidDel="00DF39D1">
          <w:delText xml:space="preserve"> </w:delText>
        </w:r>
      </w:del>
      <w:r w:rsidR="00E0709B">
        <w:t xml:space="preserve"> SWOT-simulated data</w:t>
      </w:r>
      <w:r w:rsidR="008845C3">
        <w:t xml:space="preserve">set </w:t>
      </w:r>
      <w:commentRangeStart w:id="38"/>
      <w:commentRangeStart w:id="39"/>
      <w:r w:rsidR="008845C3">
        <w:t>representing 1</w:t>
      </w:r>
      <w:r w:rsidR="00BD51AD">
        <w:t>9</w:t>
      </w:r>
      <w:r w:rsidR="008845C3">
        <w:t xml:space="preserve"> river</w:t>
      </w:r>
      <w:r w:rsidR="00636560">
        <w:t xml:space="preserve">s </w:t>
      </w:r>
      <w:r w:rsidR="00934655">
        <w:t>from</w:t>
      </w:r>
      <w:r w:rsidR="00636560">
        <w:t xml:space="preserve"> Durand et al (</w:t>
      </w:r>
      <w:r w:rsidR="008845C3">
        <w:t>2016</w:t>
      </w:r>
      <w:r w:rsidR="00636560">
        <w:t>)</w:t>
      </w:r>
      <w:r w:rsidR="008845C3">
        <w:t>.</w:t>
      </w:r>
      <w:r w:rsidR="00E0709B">
        <w:t xml:space="preserve"> </w:t>
      </w:r>
      <w:r w:rsidR="00B865A9">
        <w:t>Ultimately,</w:t>
      </w:r>
      <w:r w:rsidR="00A1296C">
        <w:t xml:space="preserve"> we provide </w:t>
      </w:r>
      <w:r w:rsidR="00B865A9">
        <w:t>a method for improving discharg</w:t>
      </w:r>
      <w:commentRangeEnd w:id="38"/>
      <w:r w:rsidR="00BD51AD">
        <w:rPr>
          <w:rStyle w:val="CommentReference"/>
          <w:rFonts w:eastAsia="Calibri"/>
        </w:rPr>
        <w:commentReference w:id="38"/>
      </w:r>
      <w:commentRangeEnd w:id="39"/>
      <w:r w:rsidR="00DF39D1">
        <w:rPr>
          <w:rStyle w:val="CommentReference"/>
          <w:rFonts w:eastAsia="Calibri"/>
        </w:rPr>
        <w:commentReference w:id="39"/>
      </w:r>
      <w:r w:rsidR="00B865A9">
        <w:t xml:space="preserve">e estimation that is </w:t>
      </w:r>
      <w:r w:rsidR="002C29C7">
        <w:t xml:space="preserve">globally scalable using only </w:t>
      </w:r>
      <w:r w:rsidR="004B79ED">
        <w:t>RS</w:t>
      </w:r>
      <w:r w:rsidR="002C29C7">
        <w:t xml:space="preserve"> observations</w:t>
      </w:r>
      <w:r w:rsidR="00AA082F">
        <w:t xml:space="preserve"> and could</w:t>
      </w:r>
      <w:r w:rsidR="00347E63">
        <w:t xml:space="preserve"> </w:t>
      </w:r>
      <w:r w:rsidR="00EC56F9">
        <w:t xml:space="preserve">theoretically </w:t>
      </w:r>
      <w:r w:rsidR="00AA082F">
        <w:t xml:space="preserve">be </w:t>
      </w:r>
      <w:r w:rsidR="00347E63">
        <w:t xml:space="preserve">applied to any </w:t>
      </w:r>
      <w:r w:rsidR="00AA51EF">
        <w:t>river on Earth</w:t>
      </w:r>
      <w:r w:rsidR="008026A4">
        <w:t>.</w:t>
      </w:r>
    </w:p>
    <w:p w14:paraId="68C4BF77" w14:textId="03414618" w:rsidR="006615F8" w:rsidRDefault="002455F4" w:rsidP="00BE0324">
      <w:pPr>
        <w:pStyle w:val="Heading-Main"/>
        <w:spacing w:line="480" w:lineRule="auto"/>
      </w:pPr>
      <w:r>
        <w:t>2</w:t>
      </w:r>
      <w:r w:rsidR="00BE0324">
        <w:t xml:space="preserve"> Methods</w:t>
      </w:r>
    </w:p>
    <w:p w14:paraId="34A6EB28" w14:textId="0D81ED9F" w:rsidR="00EC5CB5" w:rsidDel="00EE035D" w:rsidRDefault="006615F8" w:rsidP="006615F8">
      <w:pPr>
        <w:spacing w:line="480" w:lineRule="auto"/>
        <w:jc w:val="both"/>
        <w:rPr>
          <w:del w:id="40" w:author="Colin Gleason" w:date="2020-03-06T09:59:00Z"/>
          <w:sz w:val="24"/>
          <w:szCs w:val="24"/>
        </w:rPr>
      </w:pPr>
      <w:commentRangeStart w:id="41"/>
      <w:del w:id="42" w:author="Colin Gleason" w:date="2020-03-06T09:59:00Z">
        <w:r w:rsidDel="00EE035D">
          <w:rPr>
            <w:sz w:val="24"/>
          </w:rPr>
          <w:tab/>
        </w:r>
        <w:r w:rsidR="008048AD" w:rsidDel="00EE035D">
          <w:rPr>
            <w:sz w:val="24"/>
            <w:szCs w:val="24"/>
          </w:rPr>
          <w:delText xml:space="preserve">Section 2.1 </w:delText>
        </w:r>
        <w:r w:rsidR="008048AD" w:rsidDel="00EE035D">
          <w:rPr>
            <w:sz w:val="24"/>
          </w:rPr>
          <w:delText xml:space="preserve">describes </w:delText>
        </w:r>
        <w:r w:rsidR="00F62A7B" w:rsidDel="00EE035D">
          <w:rPr>
            <w:sz w:val="24"/>
          </w:rPr>
          <w:delText>BAM</w:delText>
        </w:r>
        <w:r w:rsidR="00200A81" w:rsidDel="00EE035D">
          <w:rPr>
            <w:sz w:val="24"/>
          </w:rPr>
          <w:delText xml:space="preserve">.  </w:delText>
        </w:r>
        <w:r w:rsidR="008048AD" w:rsidDel="00EE035D">
          <w:rPr>
            <w:sz w:val="24"/>
          </w:rPr>
          <w:delText>Section 2.2 steps through</w:delText>
        </w:r>
        <w:r w:rsidDel="00EE035D">
          <w:rPr>
            <w:sz w:val="24"/>
          </w:rPr>
          <w:delText xml:space="preserve"> </w:delText>
        </w:r>
        <w:r w:rsidR="008048AD" w:rsidDel="00EE035D">
          <w:rPr>
            <w:sz w:val="24"/>
          </w:rPr>
          <w:delText xml:space="preserve">our river classification and prior </w:delText>
        </w:r>
        <w:r w:rsidR="00D10D77" w:rsidDel="00EE035D">
          <w:rPr>
            <w:sz w:val="24"/>
          </w:rPr>
          <w:delText>estimation</w:delText>
        </w:r>
        <w:r w:rsidR="00A37C21" w:rsidDel="00EE035D">
          <w:rPr>
            <w:sz w:val="24"/>
          </w:rPr>
          <w:delText xml:space="preserve"> methods</w:delText>
        </w:r>
        <w:r w:rsidR="008048AD" w:rsidDel="00EE035D">
          <w:rPr>
            <w:sz w:val="24"/>
          </w:rPr>
          <w:delText>.</w:delText>
        </w:r>
        <w:r w:rsidR="00280965" w:rsidDel="00EE035D">
          <w:rPr>
            <w:sz w:val="24"/>
          </w:rPr>
          <w:delText xml:space="preserve"> </w:delText>
        </w:r>
        <w:r w:rsidR="008048AD" w:rsidDel="00EE035D">
          <w:rPr>
            <w:sz w:val="24"/>
          </w:rPr>
          <w:delText>Section 2.3 describes validation procedures and test datasets.</w:delText>
        </w:r>
        <w:commentRangeEnd w:id="41"/>
        <w:r w:rsidR="00EE035D" w:rsidDel="00EE035D">
          <w:rPr>
            <w:rStyle w:val="CommentReference"/>
          </w:rPr>
          <w:commentReference w:id="41"/>
        </w:r>
      </w:del>
    </w:p>
    <w:p w14:paraId="03387D3F" w14:textId="2377A630" w:rsidR="006C3D0A" w:rsidRDefault="006C3D0A" w:rsidP="003D5C11">
      <w:pPr>
        <w:spacing w:line="480" w:lineRule="auto"/>
        <w:jc w:val="center"/>
      </w:pPr>
    </w:p>
    <w:p w14:paraId="4793E624" w14:textId="6576C91C" w:rsidR="006C3D0A" w:rsidRPr="004C744D" w:rsidRDefault="006C3D0A" w:rsidP="004A198B">
      <w:pPr>
        <w:pStyle w:val="Caption"/>
        <w:jc w:val="both"/>
        <w:rPr>
          <w:i w:val="0"/>
          <w:color w:val="auto"/>
          <w:sz w:val="20"/>
        </w:rPr>
      </w:pPr>
      <w:commentRangeStart w:id="43"/>
      <w:r w:rsidRPr="00237295">
        <w:rPr>
          <w:b/>
          <w:i w:val="0"/>
          <w:color w:val="auto"/>
          <w:sz w:val="20"/>
        </w:rPr>
        <w:lastRenderedPageBreak/>
        <w:t xml:space="preserve">Figure </w:t>
      </w:r>
      <w:r w:rsidRPr="00237295">
        <w:rPr>
          <w:b/>
          <w:i w:val="0"/>
          <w:color w:val="auto"/>
          <w:sz w:val="20"/>
        </w:rPr>
        <w:fldChar w:fldCharType="begin"/>
      </w:r>
      <w:r w:rsidRPr="00237295">
        <w:rPr>
          <w:b/>
          <w:i w:val="0"/>
          <w:color w:val="auto"/>
          <w:sz w:val="20"/>
        </w:rPr>
        <w:instrText xml:space="preserve"> SEQ Figure \* ARABIC </w:instrText>
      </w:r>
      <w:r w:rsidRPr="00237295">
        <w:rPr>
          <w:b/>
          <w:i w:val="0"/>
          <w:color w:val="auto"/>
          <w:sz w:val="20"/>
        </w:rPr>
        <w:fldChar w:fldCharType="separate"/>
      </w:r>
      <w:r w:rsidR="00771F6E">
        <w:rPr>
          <w:b/>
          <w:i w:val="0"/>
          <w:noProof/>
          <w:color w:val="auto"/>
          <w:sz w:val="20"/>
        </w:rPr>
        <w:t>1</w:t>
      </w:r>
      <w:r w:rsidRPr="00237295">
        <w:rPr>
          <w:b/>
          <w:i w:val="0"/>
          <w:color w:val="auto"/>
          <w:sz w:val="20"/>
        </w:rPr>
        <w:fldChar w:fldCharType="end"/>
      </w:r>
      <w:r w:rsidRPr="00237295">
        <w:rPr>
          <w:b/>
          <w:i w:val="0"/>
          <w:color w:val="auto"/>
          <w:sz w:val="20"/>
        </w:rPr>
        <w:t>.</w:t>
      </w:r>
      <w:r w:rsidRPr="00237295">
        <w:rPr>
          <w:i w:val="0"/>
          <w:color w:val="auto"/>
          <w:sz w:val="20"/>
        </w:rPr>
        <w:t xml:space="preserve"> </w:t>
      </w:r>
      <w:commentRangeEnd w:id="43"/>
      <w:r w:rsidR="00EE035D">
        <w:rPr>
          <w:rStyle w:val="CommentReference"/>
          <w:i w:val="0"/>
          <w:iCs w:val="0"/>
          <w:color w:val="auto"/>
        </w:rPr>
        <w:commentReference w:id="43"/>
      </w:r>
      <w:r w:rsidR="004C744D">
        <w:rPr>
          <w:i w:val="0"/>
          <w:color w:val="auto"/>
          <w:sz w:val="20"/>
        </w:rPr>
        <w:t xml:space="preserve">Flowchart of the methodology undertaken in this study.  </w:t>
      </w:r>
      <w:r w:rsidR="001F3B01">
        <w:rPr>
          <w:i w:val="0"/>
          <w:color w:val="auto"/>
          <w:sz w:val="20"/>
        </w:rPr>
        <w:t>SWOT refers to the simulated test rivers which mimic the types of observations the SWOT satellite will provide when launched in 2021.</w:t>
      </w:r>
    </w:p>
    <w:p w14:paraId="441FD392" w14:textId="5B62C63E" w:rsidR="00165B56" w:rsidRDefault="00165B56" w:rsidP="00165B56">
      <w:pPr>
        <w:pStyle w:val="Heading-Secondary"/>
        <w:spacing w:line="480" w:lineRule="auto"/>
      </w:pPr>
      <w:r>
        <w:t>2.1 McFLI Description</w:t>
      </w:r>
    </w:p>
    <w:p w14:paraId="6C66694B" w14:textId="38DECB79" w:rsidR="00A479DD" w:rsidDel="0049687E" w:rsidRDefault="00991A3B" w:rsidP="0049687E">
      <w:pPr>
        <w:spacing w:line="480" w:lineRule="auto"/>
        <w:ind w:firstLine="720"/>
        <w:jc w:val="both"/>
        <w:rPr>
          <w:del w:id="44" w:author="Colin Gleason" w:date="2020-03-06T10:11:00Z"/>
          <w:sz w:val="24"/>
        </w:rPr>
        <w:pPrChange w:id="45" w:author="Colin Gleason" w:date="2020-03-06T10:11:00Z">
          <w:pPr>
            <w:spacing w:line="480" w:lineRule="auto"/>
            <w:ind w:firstLine="720"/>
            <w:jc w:val="both"/>
          </w:pPr>
        </w:pPrChange>
      </w:pPr>
      <w:r>
        <w:rPr>
          <w:sz w:val="24"/>
        </w:rPr>
        <w:t xml:space="preserve">This study </w:t>
      </w:r>
      <w:r w:rsidR="007F453D">
        <w:rPr>
          <w:sz w:val="24"/>
        </w:rPr>
        <w:t xml:space="preserve">used </w:t>
      </w:r>
      <w:r w:rsidR="004800AC">
        <w:rPr>
          <w:sz w:val="24"/>
        </w:rPr>
        <w:t xml:space="preserve">the BAM </w:t>
      </w:r>
      <w:ins w:id="46" w:author="Colin Gleason" w:date="2020-03-06T10:00:00Z">
        <w:r w:rsidR="001E144F">
          <w:rPr>
            <w:sz w:val="24"/>
          </w:rPr>
          <w:t xml:space="preserve">McFLI </w:t>
        </w:r>
      </w:ins>
      <w:r w:rsidR="004800AC">
        <w:rPr>
          <w:sz w:val="24"/>
        </w:rPr>
        <w:t>algorithm</w:t>
      </w:r>
      <w:r w:rsidR="00B7239A">
        <w:rPr>
          <w:sz w:val="24"/>
        </w:rPr>
        <w:t xml:space="preserve"> to estimate </w:t>
      </w:r>
      <w:r w:rsidR="00B7239A">
        <w:rPr>
          <w:i/>
          <w:sz w:val="24"/>
        </w:rPr>
        <w:t>Q</w:t>
      </w:r>
      <w:r w:rsidR="00B7239A">
        <w:rPr>
          <w:sz w:val="24"/>
        </w:rPr>
        <w:t xml:space="preserve"> </w:t>
      </w:r>
      <w:r>
        <w:rPr>
          <w:sz w:val="24"/>
        </w:rPr>
        <w:t>from</w:t>
      </w:r>
      <w:ins w:id="47" w:author="Colin Gleason" w:date="2020-03-06T10:00:00Z">
        <w:r w:rsidR="001E144F">
          <w:rPr>
            <w:sz w:val="24"/>
          </w:rPr>
          <w:t xml:space="preserve"> the</w:t>
        </w:r>
      </w:ins>
      <w:r>
        <w:rPr>
          <w:sz w:val="24"/>
        </w:rPr>
        <w:t xml:space="preserve"> simula</w:t>
      </w:r>
      <w:r w:rsidR="000564F9">
        <w:rPr>
          <w:sz w:val="24"/>
        </w:rPr>
        <w:t>ted and observed RS</w:t>
      </w:r>
      <w:r>
        <w:rPr>
          <w:sz w:val="24"/>
        </w:rPr>
        <w:t xml:space="preserve"> data</w:t>
      </w:r>
      <w:ins w:id="48" w:author="Colin Gleason" w:date="2020-03-06T10:00:00Z">
        <w:r w:rsidR="001E144F">
          <w:rPr>
            <w:sz w:val="24"/>
          </w:rPr>
          <w:t xml:space="preserve"> mentioned previously.</w:t>
        </w:r>
      </w:ins>
      <w:del w:id="49" w:author="Colin Gleason" w:date="2020-03-06T10:00:00Z">
        <w:r w:rsidDel="001E144F">
          <w:rPr>
            <w:sz w:val="24"/>
          </w:rPr>
          <w:delText>.</w:delText>
        </w:r>
      </w:del>
      <w:r>
        <w:rPr>
          <w:sz w:val="24"/>
        </w:rPr>
        <w:t xml:space="preserve">  BAM (Hagemann et al. 2017) probabilistically estimates discharge via </w:t>
      </w:r>
      <w:del w:id="50" w:author="Colin Gleason" w:date="2020-03-06T10:00:00Z">
        <w:r w:rsidDel="001E144F">
          <w:rPr>
            <w:sz w:val="24"/>
          </w:rPr>
          <w:delText>Manning’s equation and/or AMHG</w:delText>
        </w:r>
        <w:r w:rsidR="003344A8" w:rsidDel="001E144F">
          <w:rPr>
            <w:sz w:val="24"/>
          </w:rPr>
          <w:delText xml:space="preserve">, </w:delText>
        </w:r>
      </w:del>
      <w:r w:rsidR="003344A8">
        <w:rPr>
          <w:sz w:val="24"/>
        </w:rPr>
        <w:t>Bayesian inference</w:t>
      </w:r>
      <w:del w:id="51" w:author="Colin Gleason" w:date="2020-03-06T10:00:00Z">
        <w:r w:rsidR="003344A8" w:rsidDel="001E144F">
          <w:rPr>
            <w:sz w:val="24"/>
          </w:rPr>
          <w:delText>,</w:delText>
        </w:r>
      </w:del>
      <w:r>
        <w:rPr>
          <w:sz w:val="24"/>
        </w:rPr>
        <w:t xml:space="preserve"> and a Hamiltonian Monte Carlo sampling scheme.</w:t>
      </w:r>
      <w:r w:rsidR="00A479DD">
        <w:rPr>
          <w:sz w:val="24"/>
        </w:rPr>
        <w:t xml:space="preserve">  It returns a full posterior distribution of predicted</w:t>
      </w:r>
      <w:r w:rsidR="00B451BD">
        <w:rPr>
          <w:sz w:val="24"/>
        </w:rPr>
        <w:t xml:space="preserve"> discharge</w:t>
      </w:r>
      <w:ins w:id="52" w:author="Colin Gleason" w:date="2020-03-06T10:00:00Z">
        <w:r w:rsidR="001E144F">
          <w:rPr>
            <w:sz w:val="24"/>
          </w:rPr>
          <w:t xml:space="preserve"> given inputs of river width</w:t>
        </w:r>
      </w:ins>
      <w:ins w:id="53" w:author="Colin Gleason" w:date="2020-03-06T10:01:00Z">
        <w:r w:rsidR="001E144F">
          <w:rPr>
            <w:sz w:val="24"/>
          </w:rPr>
          <w:t xml:space="preserve"> (using AMHG physics)</w:t>
        </w:r>
      </w:ins>
      <w:ins w:id="54" w:author="Colin Gleason" w:date="2020-03-06T10:00:00Z">
        <w:r w:rsidR="001E144F">
          <w:rPr>
            <w:sz w:val="24"/>
          </w:rPr>
          <w:t xml:space="preserve"> or river width, height</w:t>
        </w:r>
      </w:ins>
      <w:ins w:id="55" w:author="Colin Gleason" w:date="2020-03-06T10:01:00Z">
        <w:r w:rsidR="001E144F">
          <w:rPr>
            <w:sz w:val="24"/>
          </w:rPr>
          <w:t>, and slope (using Manning’s equation)</w:t>
        </w:r>
      </w:ins>
      <w:r w:rsidR="00A479DD">
        <w:rPr>
          <w:sz w:val="24"/>
        </w:rPr>
        <w:t xml:space="preserve">.  </w:t>
      </w:r>
      <w:ins w:id="56" w:author="Colin Gleason" w:date="2020-03-06T10:01:00Z">
        <w:r w:rsidR="001E144F">
          <w:rPr>
            <w:sz w:val="24"/>
          </w:rPr>
          <w:t xml:space="preserve">As a Bayesian technique, </w:t>
        </w:r>
      </w:ins>
      <w:r w:rsidR="007A62E3">
        <w:rPr>
          <w:sz w:val="24"/>
        </w:rPr>
        <w:t>BAM</w:t>
      </w:r>
      <w:ins w:id="57" w:author="Colin Gleason" w:date="2020-03-06T10:01:00Z">
        <w:r w:rsidR="001E144F">
          <w:rPr>
            <w:sz w:val="24"/>
          </w:rPr>
          <w:t xml:space="preserve"> has 28 explicit priors, making this </w:t>
        </w:r>
      </w:ins>
      <w:del w:id="58" w:author="Colin Gleason" w:date="2020-03-06T10:01:00Z">
        <w:r w:rsidR="007A62E3" w:rsidDel="001E144F">
          <w:rPr>
            <w:sz w:val="24"/>
          </w:rPr>
          <w:delText xml:space="preserve"> allows for easy substitution of</w:delText>
        </w:r>
        <w:r w:rsidR="00A479DD" w:rsidDel="001E144F">
          <w:rPr>
            <w:sz w:val="24"/>
          </w:rPr>
          <w:delText xml:space="preserve"> </w:delText>
        </w:r>
        <w:r w:rsidR="007A62E3" w:rsidDel="001E144F">
          <w:rPr>
            <w:sz w:val="24"/>
          </w:rPr>
          <w:delText xml:space="preserve">priors and thus makes it </w:delText>
        </w:r>
      </w:del>
      <w:r w:rsidR="007A62E3">
        <w:rPr>
          <w:sz w:val="24"/>
        </w:rPr>
        <w:t xml:space="preserve">a convenient </w:t>
      </w:r>
      <w:del w:id="59" w:author="Colin Gleason" w:date="2020-03-06T10:02:00Z">
        <w:r w:rsidR="007A62E3" w:rsidDel="001E144F">
          <w:rPr>
            <w:sz w:val="24"/>
          </w:rPr>
          <w:delText>test case</w:delText>
        </w:r>
      </w:del>
      <w:ins w:id="60" w:author="Colin Gleason" w:date="2020-03-06T10:02:00Z">
        <w:r w:rsidR="001E144F">
          <w:rPr>
            <w:sz w:val="24"/>
          </w:rPr>
          <w:t>algorithm</w:t>
        </w:r>
      </w:ins>
      <w:r w:rsidR="007A62E3">
        <w:rPr>
          <w:sz w:val="24"/>
        </w:rPr>
        <w:t xml:space="preserve"> for our tests.  </w:t>
      </w:r>
      <w:del w:id="61" w:author="Colin Gleason" w:date="2020-03-06T10:02:00Z">
        <w:r w:rsidR="007A62E3" w:rsidDel="001E144F">
          <w:rPr>
            <w:sz w:val="24"/>
          </w:rPr>
          <w:delText xml:space="preserve">This flexible framework also allows for different flow laws to be ran.  </w:delText>
        </w:r>
      </w:del>
      <w:r w:rsidR="007A62E3">
        <w:rPr>
          <w:sz w:val="24"/>
        </w:rPr>
        <w:t xml:space="preserve">Hagemann et al. (2017) enabled BAM to </w:t>
      </w:r>
      <w:del w:id="62" w:author="Colin Gleason" w:date="2020-03-06T10:02:00Z">
        <w:r w:rsidR="007A62E3" w:rsidDel="001E144F">
          <w:rPr>
            <w:sz w:val="24"/>
          </w:rPr>
          <w:delText xml:space="preserve">run </w:delText>
        </w:r>
      </w:del>
      <w:ins w:id="63" w:author="Colin Gleason" w:date="2020-03-06T10:02:00Z">
        <w:r w:rsidR="001E144F">
          <w:rPr>
            <w:sz w:val="24"/>
          </w:rPr>
          <w:t xml:space="preserve">invert </w:t>
        </w:r>
      </w:ins>
      <w:r w:rsidR="007A62E3">
        <w:rPr>
          <w:sz w:val="24"/>
        </w:rPr>
        <w:t>Manning’s equation and/or AMHG</w:t>
      </w:r>
      <w:ins w:id="64" w:author="Colin Gleason" w:date="2020-03-06T10:03:00Z">
        <w:r w:rsidR="001E144F">
          <w:rPr>
            <w:sz w:val="24"/>
          </w:rPr>
          <w:t>, as controlled by user choices</w:t>
        </w:r>
      </w:ins>
      <w:r w:rsidR="00A479DD">
        <w:rPr>
          <w:sz w:val="24"/>
        </w:rPr>
        <w:t xml:space="preserve">.  </w:t>
      </w:r>
      <w:del w:id="65" w:author="Colin Gleason" w:date="2020-03-06T10:03:00Z">
        <w:r w:rsidR="00A479DD" w:rsidDel="001E144F">
          <w:rPr>
            <w:sz w:val="24"/>
          </w:rPr>
          <w:delText>One can</w:delText>
        </w:r>
      </w:del>
      <w:ins w:id="66" w:author="Colin Gleason" w:date="2020-03-06T10:03:00Z">
        <w:r w:rsidR="001E144F">
          <w:rPr>
            <w:sz w:val="24"/>
          </w:rPr>
          <w:t>The algorithm</w:t>
        </w:r>
      </w:ins>
      <w:r w:rsidR="00A479DD">
        <w:rPr>
          <w:sz w:val="24"/>
        </w:rPr>
        <w:t xml:space="preserve"> also </w:t>
      </w:r>
      <w:del w:id="67" w:author="Colin Gleason" w:date="2020-03-06T10:03:00Z">
        <w:r w:rsidR="00A479DD" w:rsidDel="001E144F">
          <w:rPr>
            <w:sz w:val="24"/>
          </w:rPr>
          <w:delText xml:space="preserve">designate </w:delText>
        </w:r>
      </w:del>
      <w:ins w:id="68" w:author="Colin Gleason" w:date="2020-03-06T10:03:00Z">
        <w:r w:rsidR="001E144F">
          <w:rPr>
            <w:sz w:val="24"/>
          </w:rPr>
          <w:t xml:space="preserve">allows </w:t>
        </w:r>
      </w:ins>
      <w:r w:rsidR="00A479DD">
        <w:rPr>
          <w:sz w:val="24"/>
        </w:rPr>
        <w:t xml:space="preserve">a ‘switch’, where AMHG is turned on </w:t>
      </w:r>
      <w:del w:id="69" w:author="Colin Gleason" w:date="2020-03-06T10:03:00Z">
        <w:r w:rsidR="00A479DD" w:rsidDel="001E144F">
          <w:rPr>
            <w:sz w:val="24"/>
          </w:rPr>
          <w:delText xml:space="preserve">and ran </w:delText>
        </w:r>
      </w:del>
      <w:r w:rsidR="00A479DD">
        <w:rPr>
          <w:sz w:val="24"/>
        </w:rPr>
        <w:t xml:space="preserve">for rivers </w:t>
      </w:r>
      <w:r w:rsidR="007A62E3">
        <w:rPr>
          <w:sz w:val="24"/>
        </w:rPr>
        <w:t>when AMHG is deemed suitably strong</w:t>
      </w:r>
      <w:ins w:id="70" w:author="Colin Gleason" w:date="2020-03-06T10:03:00Z">
        <w:r w:rsidR="001E144F">
          <w:rPr>
            <w:sz w:val="24"/>
          </w:rPr>
          <w:t xml:space="preserve"> as determined automatically from input data (</w:t>
        </w:r>
      </w:ins>
      <w:ins w:id="71" w:author="Colin Gleason" w:date="2020-03-06T10:04:00Z">
        <w:r w:rsidR="00295E91">
          <w:rPr>
            <w:sz w:val="24"/>
          </w:rPr>
          <w:t xml:space="preserve">Text S1, </w:t>
        </w:r>
      </w:ins>
      <w:ins w:id="72" w:author="Colin Gleason" w:date="2020-03-06T10:03:00Z">
        <w:r w:rsidR="001E144F">
          <w:rPr>
            <w:sz w:val="24"/>
          </w:rPr>
          <w:t>Hagemann et al., 2017)</w:t>
        </w:r>
      </w:ins>
      <w:r w:rsidR="00A479DD">
        <w:rPr>
          <w:sz w:val="24"/>
        </w:rPr>
        <w:t>.</w:t>
      </w:r>
      <w:r w:rsidR="00BA281D">
        <w:rPr>
          <w:sz w:val="24"/>
        </w:rPr>
        <w:t xml:space="preserve">  </w:t>
      </w:r>
      <w:del w:id="73" w:author="Colin Gleason" w:date="2020-03-06T10:05:00Z">
        <w:r w:rsidR="00BA281D" w:rsidDel="00295E91">
          <w:rPr>
            <w:sz w:val="24"/>
          </w:rPr>
          <w:delText>This study</w:delText>
        </w:r>
      </w:del>
      <w:ins w:id="74" w:author="Colin Gleason" w:date="2020-03-06T10:05:00Z">
        <w:r w:rsidR="00295E91">
          <w:rPr>
            <w:sz w:val="24"/>
          </w:rPr>
          <w:t>We ran BAM in AMHG-only mode</w:t>
        </w:r>
      </w:ins>
      <w:del w:id="75" w:author="Colin Gleason" w:date="2020-03-06T10:05:00Z">
        <w:r w:rsidR="00BA281D" w:rsidDel="00295E91">
          <w:rPr>
            <w:sz w:val="24"/>
          </w:rPr>
          <w:delText xml:space="preserve"> used </w:delText>
        </w:r>
        <w:r w:rsidR="008A575C" w:rsidDel="00295E91">
          <w:rPr>
            <w:sz w:val="24"/>
          </w:rPr>
          <w:delText>only</w:delText>
        </w:r>
      </w:del>
      <w:ins w:id="76" w:author="Colin Gleason" w:date="2020-03-06T10:05:00Z">
        <w:r w:rsidR="00295E91">
          <w:rPr>
            <w:sz w:val="24"/>
          </w:rPr>
          <w:t xml:space="preserve"> </w:t>
        </w:r>
      </w:ins>
      <w:del w:id="77" w:author="Colin Gleason" w:date="2020-03-06T10:05:00Z">
        <w:r w:rsidR="00BA281D" w:rsidDel="00295E91">
          <w:rPr>
            <w:sz w:val="24"/>
          </w:rPr>
          <w:delText xml:space="preserve"> AMHG in the Mackenzie River basin</w:delText>
        </w:r>
        <w:r w:rsidR="008A575C" w:rsidDel="00295E91">
          <w:rPr>
            <w:sz w:val="24"/>
          </w:rPr>
          <w:delText xml:space="preserve"> to estimate discharge from a current RS platform</w:delText>
        </w:r>
      </w:del>
      <w:ins w:id="78" w:author="Colin Gleason" w:date="2020-03-06T10:05:00Z">
        <w:r w:rsidR="00295E91">
          <w:rPr>
            <w:sz w:val="24"/>
          </w:rPr>
          <w:t xml:space="preserve"> for the Mackenzie data and in</w:t>
        </w:r>
      </w:ins>
      <w:del w:id="79" w:author="Colin Gleason" w:date="2020-03-06T10:05:00Z">
        <w:r w:rsidR="00BA281D" w:rsidDel="00295E91">
          <w:rPr>
            <w:sz w:val="24"/>
          </w:rPr>
          <w:delText xml:space="preserve"> and a manning-AMHG s</w:delText>
        </w:r>
      </w:del>
      <w:ins w:id="80" w:author="Colin Gleason" w:date="2020-03-06T10:05:00Z">
        <w:r w:rsidR="00295E91">
          <w:rPr>
            <w:sz w:val="24"/>
          </w:rPr>
          <w:t xml:space="preserve"> S</w:t>
        </w:r>
      </w:ins>
      <w:r w:rsidR="00BA281D">
        <w:rPr>
          <w:sz w:val="24"/>
        </w:rPr>
        <w:t xml:space="preserve">witch </w:t>
      </w:r>
      <w:ins w:id="81" w:author="Colin Gleason" w:date="2020-03-06T10:05:00Z">
        <w:r w:rsidR="00295E91">
          <w:rPr>
            <w:sz w:val="24"/>
          </w:rPr>
          <w:t xml:space="preserve">mode </w:t>
        </w:r>
      </w:ins>
      <w:r w:rsidR="00BA281D">
        <w:rPr>
          <w:sz w:val="24"/>
        </w:rPr>
        <w:t xml:space="preserve">for the SWOT-simulated rivers.  </w:t>
      </w:r>
      <w:del w:id="82" w:author="Colin Gleason" w:date="2020-03-06T10:04:00Z">
        <w:r w:rsidR="00BA281D" w:rsidDel="00295E91">
          <w:rPr>
            <w:sz w:val="24"/>
          </w:rPr>
          <w:delText>This switch is detailed in Text S1.</w:delText>
        </w:r>
      </w:del>
    </w:p>
    <w:p w14:paraId="58C6DFC8" w14:textId="6391D02C" w:rsidR="00B10633" w:rsidRPr="005947A4" w:rsidRDefault="002E7FD8" w:rsidP="0049687E">
      <w:pPr>
        <w:spacing w:line="480" w:lineRule="auto"/>
        <w:ind w:firstLine="720"/>
        <w:jc w:val="both"/>
        <w:rPr>
          <w:sz w:val="24"/>
        </w:rPr>
        <w:pPrChange w:id="83" w:author="Colin Gleason" w:date="2020-03-06T10:11:00Z">
          <w:pPr>
            <w:spacing w:line="480" w:lineRule="auto"/>
            <w:ind w:firstLine="720"/>
            <w:jc w:val="both"/>
          </w:pPr>
        </w:pPrChange>
      </w:pPr>
      <w:r>
        <w:rPr>
          <w:sz w:val="24"/>
        </w:rPr>
        <w:t>We updated t</w:t>
      </w:r>
      <w:r w:rsidRPr="001E278A">
        <w:rPr>
          <w:sz w:val="24"/>
        </w:rPr>
        <w:t xml:space="preserve">he physical flow law for AMHG to reflect new findings on the physical basis of AMHG (Brinkerhoff et al. 2019).  </w:t>
      </w:r>
      <w:commentRangeStart w:id="84"/>
      <w:r w:rsidRPr="001E278A">
        <w:rPr>
          <w:sz w:val="24"/>
        </w:rPr>
        <w:t>This is detailed in Text S1</w:t>
      </w:r>
      <w:del w:id="85" w:author="Colin Gleason" w:date="2020-03-06T10:10:00Z">
        <w:r w:rsidRPr="001E278A" w:rsidDel="0049687E">
          <w:rPr>
            <w:sz w:val="24"/>
          </w:rPr>
          <w:delText xml:space="preserve"> </w:delText>
        </w:r>
      </w:del>
      <w:commentRangeEnd w:id="84"/>
      <w:r w:rsidR="0049687E">
        <w:rPr>
          <w:rStyle w:val="CommentReference"/>
        </w:rPr>
        <w:commentReference w:id="84"/>
      </w:r>
      <w:del w:id="86" w:author="Colin Gleason" w:date="2020-03-06T10:10:00Z">
        <w:r w:rsidRPr="001E278A" w:rsidDel="0049687E">
          <w:rPr>
            <w:sz w:val="24"/>
          </w:rPr>
          <w:delText>and is hereafter termed ‘new AMHG’</w:delText>
        </w:r>
      </w:del>
      <w:ins w:id="87" w:author="Colin Gleason" w:date="2020-03-06T10:10:00Z">
        <w:r w:rsidR="0049687E">
          <w:rPr>
            <w:sz w:val="24"/>
          </w:rPr>
          <w:t>.</w:t>
        </w:r>
      </w:ins>
      <w:r w:rsidRPr="001E278A">
        <w:rPr>
          <w:sz w:val="24"/>
        </w:rPr>
        <w:t>.</w:t>
      </w:r>
      <w:r>
        <w:rPr>
          <w:sz w:val="24"/>
        </w:rPr>
        <w:t xml:space="preserve">  </w:t>
      </w:r>
      <w:r w:rsidR="00AC73A3">
        <w:rPr>
          <w:sz w:val="24"/>
        </w:rPr>
        <w:t>E</w:t>
      </w:r>
      <w:r w:rsidR="00417E8E">
        <w:rPr>
          <w:sz w:val="24"/>
        </w:rPr>
        <w:t>quations 1 and 2</w:t>
      </w:r>
      <w:r w:rsidR="00B10633">
        <w:rPr>
          <w:sz w:val="24"/>
        </w:rPr>
        <w:t xml:space="preserve"> </w:t>
      </w:r>
      <w:r w:rsidR="006606D8">
        <w:rPr>
          <w:sz w:val="24"/>
        </w:rPr>
        <w:t>are</w:t>
      </w:r>
      <w:r w:rsidR="00B10633">
        <w:rPr>
          <w:sz w:val="24"/>
        </w:rPr>
        <w:t xml:space="preserve"> </w:t>
      </w:r>
      <w:r w:rsidR="00417E8E">
        <w:rPr>
          <w:sz w:val="24"/>
        </w:rPr>
        <w:t xml:space="preserve">the </w:t>
      </w:r>
      <w:r w:rsidR="008769F3">
        <w:rPr>
          <w:sz w:val="24"/>
        </w:rPr>
        <w:t xml:space="preserve">Bayesian likelihood functions </w:t>
      </w:r>
      <w:r w:rsidR="005947A4">
        <w:rPr>
          <w:sz w:val="24"/>
        </w:rPr>
        <w:t xml:space="preserve">inverted within BAM to estimate </w:t>
      </w:r>
      <w:r w:rsidR="005947A4">
        <w:rPr>
          <w:i/>
          <w:sz w:val="24"/>
        </w:rPr>
        <w:t>Q</w:t>
      </w:r>
      <w:r w:rsidR="00AB4613">
        <w:rPr>
          <w:iCs/>
          <w:sz w:val="24"/>
        </w:rPr>
        <w:t>.  E</w:t>
      </w:r>
      <w:r w:rsidR="00B021DF">
        <w:rPr>
          <w:iCs/>
          <w:sz w:val="24"/>
        </w:rPr>
        <w:t xml:space="preserve">quation 1 is Manning’s and </w:t>
      </w:r>
      <w:del w:id="88" w:author="Colin Gleason" w:date="2020-03-06T10:11:00Z">
        <w:r w:rsidR="00B021DF" w:rsidDel="0049687E">
          <w:rPr>
            <w:iCs/>
            <w:sz w:val="24"/>
          </w:rPr>
          <w:delText xml:space="preserve">equation </w:delText>
        </w:r>
      </w:del>
      <w:ins w:id="89" w:author="Colin Gleason" w:date="2020-03-06T10:11:00Z">
        <w:r w:rsidR="0049687E">
          <w:rPr>
            <w:iCs/>
            <w:sz w:val="24"/>
          </w:rPr>
          <w:t xml:space="preserve">Equation </w:t>
        </w:r>
      </w:ins>
      <w:r w:rsidR="00B021DF">
        <w:rPr>
          <w:iCs/>
          <w:sz w:val="24"/>
        </w:rPr>
        <w:t>2 is AMHG</w:t>
      </w:r>
      <w:r w:rsidR="005947A4">
        <w:rPr>
          <w:sz w:val="24"/>
        </w:rPr>
        <w:t>.</w:t>
      </w:r>
    </w:p>
    <w:p w14:paraId="2F2D30CF" w14:textId="192AAC04" w:rsidR="00B10633" w:rsidRPr="00B10633" w:rsidRDefault="009B39F3" w:rsidP="00B10633">
      <w:pPr>
        <w:spacing w:line="480" w:lineRule="auto"/>
        <w:jc w:val="center"/>
        <w:rPr>
          <w:sz w:val="24"/>
        </w:rPr>
      </w:pPr>
      <m:oMath>
        <m:r>
          <w:rPr>
            <w:rFonts w:ascii="Cambria Math" w:hAnsi="Cambria Math"/>
            <w:sz w:val="24"/>
          </w:rPr>
          <m:t>4log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-3log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r>
          <w:rPr>
            <w:rFonts w:ascii="Cambria Math" w:hAnsi="Cambria Math"/>
            <w:sz w:val="24"/>
          </w:rPr>
          <m:t>=-6logn-6log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+10</m:t>
        </m:r>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δ</m:t>
                </m:r>
                <m:sSub>
                  <m:sSubPr>
                    <m:ctrlPr>
                      <w:rPr>
                        <w:rFonts w:ascii="Cambria Math" w:hAnsi="Cambria Math"/>
                        <w:i/>
                        <w:sz w:val="24"/>
                      </w:rPr>
                    </m:ctrlPr>
                  </m:sSubPr>
                  <m:e>
                    <m:r>
                      <w:rPr>
                        <w:rFonts w:ascii="Cambria Math" w:hAnsi="Cambria Math"/>
                        <w:sz w:val="24"/>
                      </w:rPr>
                      <m:t>A</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0,i</m:t>
                    </m:r>
                  </m:sub>
                </m:sSub>
              </m:e>
            </m:d>
          </m:e>
        </m:func>
        <m:r>
          <w:rPr>
            <w:rFonts w:ascii="Cambria Math" w:hAnsi="Cambria Math"/>
            <w:sz w:val="24"/>
          </w:rPr>
          <m:t>+6</m:t>
        </m:r>
        <m:sSub>
          <m:sSubPr>
            <m:ctrlPr>
              <w:rPr>
                <w:rFonts w:ascii="Cambria Math" w:hAnsi="Cambria Math"/>
                <w:i/>
                <w:sz w:val="24"/>
              </w:rPr>
            </m:ctrlPr>
          </m:sSubPr>
          <m:e>
            <m:r>
              <w:rPr>
                <w:rFonts w:ascii="Cambria Math" w:hAnsi="Cambria Math"/>
                <w:sz w:val="24"/>
              </w:rPr>
              <m:t>ϵ</m:t>
            </m:r>
          </m:e>
          <m:sub>
            <m:r>
              <w:rPr>
                <w:rFonts w:ascii="Cambria Math" w:hAnsi="Cambria Math"/>
                <w:sz w:val="24"/>
              </w:rPr>
              <m:t>m</m:t>
            </m:r>
          </m:sub>
        </m:sSub>
      </m:oMath>
      <w:r w:rsidR="00B10633">
        <w:rPr>
          <w:sz w:val="24"/>
        </w:rPr>
        <w:tab/>
        <w:t>1</w:t>
      </w:r>
    </w:p>
    <w:p w14:paraId="2929559D" w14:textId="5CD13322" w:rsidR="00B10633" w:rsidRDefault="00B10633" w:rsidP="00B10633">
      <w:pPr>
        <w:spacing w:line="480" w:lineRule="auto"/>
        <w:jc w:val="center"/>
        <w:rPr>
          <w:sz w:val="24"/>
        </w:rPr>
      </w:pPr>
      <w:r>
        <w:rPr>
          <w:sz w:val="24"/>
        </w:rPr>
        <w:tab/>
      </w:r>
      <m:oMath>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D</m:t>
                            </m:r>
                          </m:e>
                          <m:sub>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e>
                        </m:d>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b</m:t>
                                </m:r>
                              </m:sub>
                            </m:sSub>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e>
                    </m:d>
                  </m:e>
                </m:d>
              </m:e>
            </m:d>
          </m:e>
        </m:d>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g</m:t>
            </m:r>
          </m:sub>
        </m:sSub>
      </m:oMath>
      <w:r w:rsidR="002646DC">
        <w:rPr>
          <w:sz w:val="24"/>
        </w:rPr>
        <w:tab/>
      </w:r>
      <w:r w:rsidR="002646DC">
        <w:rPr>
          <w:sz w:val="24"/>
        </w:rPr>
        <w:tab/>
      </w:r>
      <w:r w:rsidR="002646DC">
        <w:rPr>
          <w:sz w:val="24"/>
        </w:rPr>
        <w:tab/>
      </w:r>
      <w:r w:rsidR="002646DC">
        <w:rPr>
          <w:sz w:val="24"/>
        </w:rPr>
        <w:tab/>
      </w:r>
      <w:r w:rsidR="002646DC">
        <w:rPr>
          <w:sz w:val="24"/>
        </w:rPr>
        <w:tab/>
      </w:r>
      <w:r>
        <w:rPr>
          <w:sz w:val="24"/>
        </w:rPr>
        <w:t>2</w:t>
      </w:r>
    </w:p>
    <w:p w14:paraId="6C630CD3" w14:textId="703AECB4" w:rsidR="00887027" w:rsidRPr="00C341A0" w:rsidRDefault="002B0174" w:rsidP="00187FA1">
      <w:pPr>
        <w:spacing w:line="480" w:lineRule="auto"/>
        <w:jc w:val="both"/>
        <w:rPr>
          <w:sz w:val="24"/>
          <w:szCs w:val="24"/>
        </w:rPr>
      </w:pPr>
      <w:proofErr w:type="spellStart"/>
      <w:r w:rsidRPr="00C341A0">
        <w:rPr>
          <w:i/>
          <w:sz w:val="24"/>
          <w:szCs w:val="24"/>
        </w:rPr>
        <w:t>i</w:t>
      </w:r>
      <w:proofErr w:type="spellEnd"/>
      <w:r w:rsidRPr="00C341A0">
        <w:rPr>
          <w:i/>
          <w:sz w:val="24"/>
          <w:szCs w:val="24"/>
        </w:rPr>
        <w:t xml:space="preserve"> </w:t>
      </w:r>
      <w:r w:rsidRPr="00C341A0">
        <w:rPr>
          <w:sz w:val="24"/>
          <w:szCs w:val="24"/>
        </w:rPr>
        <w:t xml:space="preserve">represents space-varying and </w:t>
      </w:r>
      <w:r w:rsidRPr="00C341A0">
        <w:rPr>
          <w:i/>
          <w:sz w:val="24"/>
          <w:szCs w:val="24"/>
        </w:rPr>
        <w:t xml:space="preserve">t </w:t>
      </w:r>
      <w:r w:rsidRPr="00C341A0">
        <w:rPr>
          <w:sz w:val="24"/>
          <w:szCs w:val="24"/>
        </w:rPr>
        <w:t>represents time-varying quantities</w:t>
      </w:r>
      <w:r w:rsidR="00AA6B03">
        <w:rPr>
          <w:sz w:val="24"/>
          <w:szCs w:val="24"/>
        </w:rPr>
        <w:t>.</w:t>
      </w:r>
      <w:r w:rsidRPr="00C341A0">
        <w:rPr>
          <w:sz w:val="24"/>
          <w:szCs w:val="24"/>
        </w:rPr>
        <w:t xml:space="preserve"> </w:t>
      </w:r>
      <w:r w:rsidR="00AA6B03">
        <w:rPr>
          <w:sz w:val="24"/>
          <w:szCs w:val="24"/>
        </w:rPr>
        <w:t xml:space="preserve"> </w:t>
      </w:r>
      <w:r w:rsidRPr="00C341A0">
        <w:rPr>
          <w:i/>
          <w:sz w:val="24"/>
          <w:szCs w:val="24"/>
        </w:rPr>
        <w:t xml:space="preserve">S </w:t>
      </w:r>
      <w:r w:rsidRPr="00C341A0">
        <w:rPr>
          <w:sz w:val="24"/>
          <w:szCs w:val="24"/>
        </w:rPr>
        <w:t>is bed slope,</w:t>
      </w:r>
      <w:r w:rsidR="008127AC" w:rsidRPr="00C341A0">
        <w:rPr>
          <w:sz w:val="24"/>
          <w:szCs w:val="24"/>
        </w:rPr>
        <w:t xml:space="preserve"> </w:t>
      </w:r>
      <w:r w:rsidR="008127AC" w:rsidRPr="00C341A0">
        <w:rPr>
          <w:i/>
          <w:sz w:val="24"/>
          <w:szCs w:val="24"/>
        </w:rPr>
        <w:t>A</w:t>
      </w:r>
      <w:r w:rsidR="00AA6B03">
        <w:rPr>
          <w:i/>
          <w:sz w:val="24"/>
          <w:szCs w:val="24"/>
          <w:vertAlign w:val="subscript"/>
        </w:rPr>
        <w:t>0</w:t>
      </w:r>
      <w:r w:rsidR="008127AC" w:rsidRPr="00C341A0">
        <w:rPr>
          <w:i/>
          <w:sz w:val="24"/>
          <w:szCs w:val="24"/>
        </w:rPr>
        <w:t xml:space="preserve"> </w:t>
      </w:r>
      <w:r w:rsidR="008127AC" w:rsidRPr="00C341A0">
        <w:rPr>
          <w:sz w:val="24"/>
          <w:szCs w:val="24"/>
        </w:rPr>
        <w:t>is the</w:t>
      </w:r>
      <w:r w:rsidR="00AA6B03">
        <w:rPr>
          <w:sz w:val="24"/>
          <w:szCs w:val="24"/>
        </w:rPr>
        <w:t xml:space="preserve"> median</w:t>
      </w:r>
      <w:r w:rsidR="008127AC" w:rsidRPr="00C341A0">
        <w:rPr>
          <w:sz w:val="24"/>
          <w:szCs w:val="24"/>
        </w:rPr>
        <w:t xml:space="preserve"> channel cross-sectional area,</w:t>
      </w:r>
      <w:r w:rsidRPr="00C341A0">
        <w:rPr>
          <w:sz w:val="24"/>
          <w:szCs w:val="24"/>
        </w:rPr>
        <w:t xml:space="preserve"> </w:t>
      </w:r>
      <w:r w:rsidR="00607D7B" w:rsidRPr="00C341A0">
        <w:rPr>
          <w:i/>
          <w:sz w:val="24"/>
          <w:szCs w:val="24"/>
        </w:rPr>
        <w:t xml:space="preserve">n </w:t>
      </w:r>
      <w:r w:rsidR="00607D7B" w:rsidRPr="00C341A0">
        <w:rPr>
          <w:sz w:val="24"/>
          <w:szCs w:val="24"/>
        </w:rPr>
        <w:t xml:space="preserve">is Manning’s roughness coefficient, </w:t>
      </w:r>
      <w:r w:rsidRPr="00C341A0">
        <w:rPr>
          <w:i/>
          <w:sz w:val="24"/>
          <w:szCs w:val="24"/>
        </w:rPr>
        <w:t xml:space="preserve">b </w:t>
      </w:r>
      <w:r w:rsidRPr="00C341A0">
        <w:rPr>
          <w:sz w:val="24"/>
          <w:szCs w:val="24"/>
        </w:rPr>
        <w:t xml:space="preserve">is the width AHG scaling </w:t>
      </w:r>
      <w:r w:rsidRPr="00C341A0">
        <w:rPr>
          <w:sz w:val="24"/>
          <w:szCs w:val="24"/>
        </w:rPr>
        <w:lastRenderedPageBreak/>
        <w:t>exponent</w:t>
      </w:r>
      <w:r w:rsidR="00E35D4A" w:rsidRPr="00C341A0">
        <w:rPr>
          <w:sz w:val="24"/>
          <w:szCs w:val="24"/>
        </w:rPr>
        <w:t xml:space="preserve">, </w:t>
      </w:r>
      <w:r w:rsidR="00E35D4A" w:rsidRPr="00C341A0">
        <w:rPr>
          <w:i/>
          <w:sz w:val="24"/>
          <w:szCs w:val="24"/>
        </w:rPr>
        <w:t xml:space="preserve">r </w:t>
      </w:r>
      <w:r w:rsidR="00E35D4A" w:rsidRPr="00C341A0">
        <w:rPr>
          <w:sz w:val="24"/>
          <w:szCs w:val="24"/>
        </w:rPr>
        <w:t xml:space="preserve">is a channel shape parameter, and </w:t>
      </w:r>
      <w:r w:rsidR="00E35D4A" w:rsidRPr="00C341A0">
        <w:rPr>
          <w:i/>
          <w:sz w:val="24"/>
          <w:szCs w:val="24"/>
        </w:rPr>
        <w:t>W</w:t>
      </w:r>
      <w:r w:rsidR="00E35D4A" w:rsidRPr="00C341A0">
        <w:rPr>
          <w:i/>
          <w:sz w:val="24"/>
          <w:szCs w:val="24"/>
          <w:vertAlign w:val="subscript"/>
        </w:rPr>
        <w:t xml:space="preserve">b </w:t>
      </w:r>
      <w:r w:rsidR="00E35D4A" w:rsidRPr="00C341A0">
        <w:rPr>
          <w:sz w:val="24"/>
          <w:szCs w:val="24"/>
        </w:rPr>
        <w:t xml:space="preserve">and </w:t>
      </w:r>
      <w:r w:rsidR="00E35D4A" w:rsidRPr="00C341A0">
        <w:rPr>
          <w:i/>
          <w:sz w:val="24"/>
          <w:szCs w:val="24"/>
        </w:rPr>
        <w:t>D</w:t>
      </w:r>
      <w:r w:rsidR="00E35D4A" w:rsidRPr="00C341A0">
        <w:rPr>
          <w:i/>
          <w:sz w:val="24"/>
          <w:szCs w:val="24"/>
          <w:vertAlign w:val="subscript"/>
        </w:rPr>
        <w:t xml:space="preserve">b </w:t>
      </w:r>
      <w:r w:rsidR="00E35D4A" w:rsidRPr="00C341A0">
        <w:rPr>
          <w:sz w:val="24"/>
          <w:szCs w:val="24"/>
        </w:rPr>
        <w:t>are bankfull width and depth, respectively</w:t>
      </w:r>
      <w:r w:rsidRPr="00C341A0">
        <w:rPr>
          <w:sz w:val="24"/>
          <w:szCs w:val="24"/>
        </w:rPr>
        <w:t xml:space="preserve">.  </w:t>
      </w:r>
      <w:r w:rsidR="004F2883" w:rsidRPr="00C341A0">
        <w:rPr>
          <w:sz w:val="24"/>
          <w:szCs w:val="24"/>
        </w:rPr>
        <w:t>The AMHG global parameter</w:t>
      </w:r>
      <w:r w:rsidR="008127AC" w:rsidRPr="00C341A0">
        <w:rPr>
          <w:sz w:val="24"/>
          <w:szCs w:val="24"/>
        </w:rPr>
        <w:t xml:space="preserve"> </w:t>
      </w:r>
      <w:proofErr w:type="spellStart"/>
      <w:r w:rsidR="008127AC" w:rsidRPr="00C341A0">
        <w:rPr>
          <w:i/>
          <w:sz w:val="24"/>
          <w:szCs w:val="24"/>
        </w:rPr>
        <w:t>W</w:t>
      </w:r>
      <w:r w:rsidR="008127AC" w:rsidRPr="00C341A0">
        <w:rPr>
          <w:i/>
          <w:sz w:val="24"/>
          <w:szCs w:val="24"/>
          <w:vertAlign w:val="subscript"/>
        </w:rPr>
        <w:t>c</w:t>
      </w:r>
      <w:proofErr w:type="spellEnd"/>
      <w:r w:rsidR="008127AC" w:rsidRPr="00C341A0">
        <w:rPr>
          <w:i/>
          <w:sz w:val="24"/>
          <w:szCs w:val="24"/>
        </w:rPr>
        <w:t xml:space="preserve"> </w:t>
      </w:r>
      <w:r w:rsidR="00E35D4A" w:rsidRPr="00C341A0">
        <w:rPr>
          <w:sz w:val="24"/>
          <w:szCs w:val="24"/>
        </w:rPr>
        <w:t>is</w:t>
      </w:r>
      <w:r w:rsidR="00D702C4" w:rsidRPr="00C341A0">
        <w:rPr>
          <w:sz w:val="24"/>
          <w:szCs w:val="24"/>
        </w:rPr>
        <w:t xml:space="preserve"> also</w:t>
      </w:r>
      <w:r w:rsidR="008127AC" w:rsidRPr="00C341A0">
        <w:rPr>
          <w:sz w:val="24"/>
          <w:szCs w:val="24"/>
        </w:rPr>
        <w:t xml:space="preserve"> </w:t>
      </w:r>
      <w:r w:rsidR="001326F1">
        <w:rPr>
          <w:sz w:val="24"/>
          <w:szCs w:val="24"/>
        </w:rPr>
        <w:t xml:space="preserve">in Equation 2, </w:t>
      </w:r>
      <w:r w:rsidR="00DB7A17" w:rsidRPr="00C341A0">
        <w:rPr>
          <w:sz w:val="24"/>
          <w:szCs w:val="24"/>
        </w:rPr>
        <w:t>and epsilon is an error term</w:t>
      </w:r>
      <w:r w:rsidR="00887027" w:rsidRPr="00C341A0">
        <w:rPr>
          <w:sz w:val="24"/>
          <w:szCs w:val="24"/>
        </w:rPr>
        <w:t xml:space="preserve"> defined as a normal random variable.  Epsilon for AMHG was estimated by Hagemann et al. (2017) to </w:t>
      </w:r>
      <w:r w:rsidR="00C341A0">
        <w:rPr>
          <w:sz w:val="24"/>
          <w:szCs w:val="24"/>
        </w:rPr>
        <w:t>have a mean of 0 and a standard deviation of</w:t>
      </w:r>
      <w:r w:rsidR="00887027" w:rsidRPr="00C341A0">
        <w:rPr>
          <w:sz w:val="24"/>
          <w:szCs w:val="24"/>
        </w:rPr>
        <w:t xml:space="preserve"> 0.22.  Epsilon for Manning’s equation is defined by a mean of</w:t>
      </w:r>
      <w:r w:rsidR="00C341A0">
        <w:rPr>
          <w:sz w:val="24"/>
          <w:szCs w:val="24"/>
        </w:rPr>
        <w:t xml:space="preserve"> </w:t>
      </w:r>
      <m:oMath>
        <m:r>
          <w:rPr>
            <w:rFonts w:ascii="Cambria Math" w:hAnsi="Cambria Math"/>
            <w:sz w:val="24"/>
            <w:szCs w:val="24"/>
          </w:rPr>
          <m:t>-6logn-6log</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+10</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0,i</m:t>
                    </m:r>
                  </m:sub>
                </m:sSub>
              </m:e>
            </m:d>
          </m:e>
        </m:func>
      </m:oMath>
      <w:r w:rsidR="00887027" w:rsidRPr="00C341A0">
        <w:rPr>
          <w:sz w:val="24"/>
          <w:szCs w:val="24"/>
        </w:rPr>
        <w:t xml:space="preserve"> </w:t>
      </w:r>
      <w:r w:rsidR="00887027" w:rsidRPr="00C341A0">
        <w:rPr>
          <w:color w:val="1C1D1E"/>
          <w:sz w:val="24"/>
          <w:szCs w:val="24"/>
          <w:shd w:val="clear" w:color="auto" w:fill="FFFFFF"/>
        </w:rPr>
        <w:t xml:space="preserve">and standard deviation of </w:t>
      </w:r>
      <m:oMath>
        <m:r>
          <w:rPr>
            <w:rFonts w:ascii="Cambria Math" w:hAnsi="Cambria Math"/>
            <w:color w:val="1C1D1E"/>
            <w:sz w:val="24"/>
            <w:szCs w:val="24"/>
            <w:shd w:val="clear" w:color="auto" w:fill="FFFFFF"/>
          </w:rPr>
          <m:t>6</m:t>
        </m:r>
        <m:sSub>
          <m:sSubPr>
            <m:ctrlPr>
              <w:rPr>
                <w:rFonts w:ascii="Cambria Math" w:hAnsi="Cambria Math"/>
                <w:i/>
                <w:color w:val="1C1D1E"/>
                <w:sz w:val="24"/>
                <w:szCs w:val="24"/>
                <w:shd w:val="clear" w:color="auto" w:fill="FFFFFF"/>
              </w:rPr>
            </m:ctrlPr>
          </m:sSubPr>
          <m:e>
            <m:r>
              <w:rPr>
                <w:rFonts w:ascii="Cambria Math" w:hAnsi="Cambria Math"/>
                <w:color w:val="1C1D1E"/>
                <w:sz w:val="24"/>
                <w:szCs w:val="24"/>
                <w:shd w:val="clear" w:color="auto" w:fill="FFFFFF"/>
              </w:rPr>
              <m:t>σ</m:t>
            </m:r>
          </m:e>
          <m:sub>
            <m:r>
              <w:rPr>
                <w:rFonts w:ascii="Cambria Math" w:hAnsi="Cambria Math"/>
                <w:color w:val="1C1D1E"/>
                <w:sz w:val="24"/>
                <w:szCs w:val="24"/>
                <w:shd w:val="clear" w:color="auto" w:fill="FFFFFF"/>
              </w:rPr>
              <m:t>m</m:t>
            </m:r>
          </m:sub>
        </m:sSub>
      </m:oMath>
      <w:r w:rsidR="00887027" w:rsidRPr="00C341A0">
        <w:rPr>
          <w:color w:val="1C1D1E"/>
          <w:sz w:val="24"/>
          <w:szCs w:val="24"/>
          <w:shd w:val="clear" w:color="auto" w:fill="FFFFFF"/>
        </w:rPr>
        <w:t xml:space="preserve">, where </w:t>
      </w:r>
      <m:oMath>
        <m:sSub>
          <m:sSubPr>
            <m:ctrlPr>
              <w:rPr>
                <w:rFonts w:ascii="Cambria Math" w:hAnsi="Cambria Math"/>
                <w:i/>
                <w:color w:val="1C1D1E"/>
                <w:sz w:val="24"/>
                <w:szCs w:val="24"/>
                <w:shd w:val="clear" w:color="auto" w:fill="FFFFFF"/>
              </w:rPr>
            </m:ctrlPr>
          </m:sSubPr>
          <m:e>
            <m:r>
              <w:rPr>
                <w:rFonts w:ascii="Cambria Math" w:hAnsi="Cambria Math"/>
                <w:color w:val="1C1D1E"/>
                <w:sz w:val="24"/>
                <w:szCs w:val="24"/>
                <w:shd w:val="clear" w:color="auto" w:fill="FFFFFF"/>
              </w:rPr>
              <m:t>σ</m:t>
            </m:r>
          </m:e>
          <m:sub>
            <m:r>
              <w:rPr>
                <w:rFonts w:ascii="Cambria Math" w:hAnsi="Cambria Math"/>
                <w:color w:val="1C1D1E"/>
                <w:sz w:val="24"/>
                <w:szCs w:val="24"/>
                <w:shd w:val="clear" w:color="auto" w:fill="FFFFFF"/>
              </w:rPr>
              <m:t>m</m:t>
            </m:r>
          </m:sub>
        </m:sSub>
      </m:oMath>
      <w:r w:rsidR="005D60F5">
        <w:rPr>
          <w:color w:val="1C1D1E"/>
          <w:sz w:val="24"/>
          <w:szCs w:val="24"/>
          <w:shd w:val="clear" w:color="auto" w:fill="FFFFFF"/>
        </w:rPr>
        <w:t xml:space="preserve"> </w:t>
      </w:r>
      <w:r w:rsidR="00887027" w:rsidRPr="00C341A0">
        <w:rPr>
          <w:color w:val="1C1D1E"/>
          <w:sz w:val="24"/>
          <w:szCs w:val="24"/>
          <w:shd w:val="clear" w:color="auto" w:fill="FFFFFF"/>
        </w:rPr>
        <w:t xml:space="preserve">is the standard deviation of </w:t>
      </w:r>
      <w:r w:rsidR="005D60F5">
        <w:rPr>
          <w:color w:val="1C1D1E"/>
          <w:sz w:val="24"/>
          <w:szCs w:val="24"/>
          <w:shd w:val="clear" w:color="auto" w:fill="FFFFFF"/>
        </w:rPr>
        <w:t>epsilon for Manning’s. (Hagemann et al. 2017).</w:t>
      </w:r>
    </w:p>
    <w:p w14:paraId="0E4F60A8" w14:textId="2DC7545D" w:rsidR="001E278A" w:rsidRDefault="001E278A" w:rsidP="00907FB9">
      <w:pPr>
        <w:pStyle w:val="Heading-Secondary"/>
        <w:spacing w:line="480" w:lineRule="auto"/>
        <w:ind w:left="0" w:firstLine="720"/>
      </w:pPr>
      <w:commentRangeStart w:id="90"/>
      <w:r>
        <w:t>2.2 M</w:t>
      </w:r>
      <w:r w:rsidR="00FB0350">
        <w:t>cFLI Interventions</w:t>
      </w:r>
      <w:commentRangeEnd w:id="90"/>
      <w:r w:rsidR="0049687E">
        <w:rPr>
          <w:rStyle w:val="CommentReference"/>
          <w:rFonts w:eastAsia="Calibri"/>
          <w:bCs w:val="0"/>
          <w:kern w:val="0"/>
        </w:rPr>
        <w:commentReference w:id="90"/>
      </w:r>
    </w:p>
    <w:p w14:paraId="22DA646B" w14:textId="2833548D" w:rsidR="00EC5CB5" w:rsidRPr="001E278A" w:rsidRDefault="00E86398" w:rsidP="001E278A">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We made</w:t>
      </w:r>
      <w:r w:rsidR="005B30BF" w:rsidRPr="001E278A">
        <w:rPr>
          <w:rFonts w:ascii="Times New Roman" w:hAnsi="Times New Roman" w:cs="Times New Roman"/>
          <w:sz w:val="24"/>
        </w:rPr>
        <w:t xml:space="preserve"> </w:t>
      </w:r>
      <w:commentRangeStart w:id="91"/>
      <w:r w:rsidR="00142A7E" w:rsidRPr="001E278A">
        <w:rPr>
          <w:rFonts w:ascii="Times New Roman" w:hAnsi="Times New Roman" w:cs="Times New Roman"/>
          <w:sz w:val="24"/>
        </w:rPr>
        <w:t>two</w:t>
      </w:r>
      <w:r w:rsidR="005B30BF" w:rsidRPr="001E278A">
        <w:rPr>
          <w:rFonts w:ascii="Times New Roman" w:hAnsi="Times New Roman" w:cs="Times New Roman"/>
          <w:sz w:val="24"/>
        </w:rPr>
        <w:t xml:space="preserve"> interventions to </w:t>
      </w:r>
      <w:r>
        <w:rPr>
          <w:rFonts w:ascii="Times New Roman" w:hAnsi="Times New Roman" w:cs="Times New Roman"/>
          <w:sz w:val="24"/>
        </w:rPr>
        <w:t xml:space="preserve">how </w:t>
      </w:r>
      <w:r w:rsidR="002674BA">
        <w:rPr>
          <w:rFonts w:ascii="Times New Roman" w:hAnsi="Times New Roman" w:cs="Times New Roman"/>
          <w:sz w:val="24"/>
        </w:rPr>
        <w:t xml:space="preserve">BAM </w:t>
      </w:r>
      <w:commentRangeEnd w:id="91"/>
      <w:r w:rsidR="00AA7DAD">
        <w:rPr>
          <w:rStyle w:val="CommentReference"/>
          <w:rFonts w:ascii="Times New Roman" w:eastAsia="Calibri" w:hAnsi="Times New Roman" w:cs="Times New Roman"/>
        </w:rPr>
        <w:commentReference w:id="91"/>
      </w:r>
      <w:r>
        <w:rPr>
          <w:rFonts w:ascii="Times New Roman" w:hAnsi="Times New Roman" w:cs="Times New Roman"/>
          <w:sz w:val="24"/>
        </w:rPr>
        <w:t>estimate</w:t>
      </w:r>
      <w:r w:rsidR="002674BA">
        <w:rPr>
          <w:rFonts w:ascii="Times New Roman" w:hAnsi="Times New Roman" w:cs="Times New Roman"/>
          <w:sz w:val="24"/>
        </w:rPr>
        <w:t>s</w:t>
      </w:r>
      <w:r w:rsidR="005B30BF" w:rsidRPr="001E278A">
        <w:rPr>
          <w:rFonts w:ascii="Times New Roman" w:hAnsi="Times New Roman" w:cs="Times New Roman"/>
          <w:sz w:val="24"/>
        </w:rPr>
        <w:t xml:space="preserve"> prior river </w:t>
      </w:r>
      <w:r w:rsidR="00C1128D" w:rsidRPr="001E278A">
        <w:rPr>
          <w:rFonts w:ascii="Times New Roman" w:hAnsi="Times New Roman" w:cs="Times New Roman"/>
          <w:sz w:val="24"/>
        </w:rPr>
        <w:t>knowledge</w:t>
      </w:r>
      <w:bookmarkStart w:id="92" w:name="_Ref28349096"/>
      <w:r>
        <w:rPr>
          <w:rFonts w:ascii="Times New Roman" w:hAnsi="Times New Roman" w:cs="Times New Roman"/>
          <w:sz w:val="24"/>
        </w:rPr>
        <w:t xml:space="preserve">: </w:t>
      </w:r>
      <w:r w:rsidRPr="00E86398">
        <w:rPr>
          <w:rFonts w:ascii="Times New Roman" w:hAnsi="Times New Roman" w:cs="Times New Roman"/>
          <w:sz w:val="24"/>
        </w:rPr>
        <w:t>obtaining priors from a larger and more geomorphically-varied dataset than previous work</w:t>
      </w:r>
      <w:r w:rsidR="003877EB">
        <w:rPr>
          <w:rFonts w:ascii="Times New Roman" w:hAnsi="Times New Roman" w:cs="Times New Roman"/>
          <w:sz w:val="24"/>
        </w:rPr>
        <w:t xml:space="preserve"> (Section 2.2</w:t>
      </w:r>
      <w:r w:rsidR="008B4DEF">
        <w:rPr>
          <w:rFonts w:ascii="Times New Roman" w:hAnsi="Times New Roman" w:cs="Times New Roman"/>
          <w:sz w:val="24"/>
        </w:rPr>
        <w:t>.1)</w:t>
      </w:r>
      <w:r w:rsidRPr="00E86398">
        <w:rPr>
          <w:rFonts w:ascii="Times New Roman" w:hAnsi="Times New Roman" w:cs="Times New Roman"/>
          <w:sz w:val="24"/>
        </w:rPr>
        <w:t>, and 2) constructing river classification frameworks to dimensionally reduce hydraulic variation to geomorphically distinct river types</w:t>
      </w:r>
      <w:r w:rsidR="00C24047">
        <w:rPr>
          <w:rFonts w:ascii="Times New Roman" w:hAnsi="Times New Roman" w:cs="Times New Roman"/>
          <w:sz w:val="24"/>
        </w:rPr>
        <w:t xml:space="preserve"> (Section 2.</w:t>
      </w:r>
      <w:r w:rsidR="003877EB">
        <w:rPr>
          <w:rFonts w:ascii="Times New Roman" w:hAnsi="Times New Roman" w:cs="Times New Roman"/>
          <w:sz w:val="24"/>
        </w:rPr>
        <w:t>2</w:t>
      </w:r>
      <w:r w:rsidR="00C24047">
        <w:rPr>
          <w:rFonts w:ascii="Times New Roman" w:hAnsi="Times New Roman" w:cs="Times New Roman"/>
          <w:sz w:val="24"/>
        </w:rPr>
        <w:t>.2).</w:t>
      </w:r>
    </w:p>
    <w:bookmarkEnd w:id="92"/>
    <w:p w14:paraId="21C8AEC3" w14:textId="111F008B" w:rsidR="00BE0324" w:rsidRDefault="0049687E" w:rsidP="0049687E">
      <w:pPr>
        <w:pStyle w:val="Heading-Secondary"/>
        <w:spacing w:line="480" w:lineRule="auto"/>
        <w:pPrChange w:id="93" w:author="Colin Gleason" w:date="2020-03-06T10:13:00Z">
          <w:pPr>
            <w:pStyle w:val="Heading-Secondary"/>
            <w:numPr>
              <w:ilvl w:val="2"/>
              <w:numId w:val="23"/>
            </w:numPr>
            <w:spacing w:line="480" w:lineRule="auto"/>
            <w:ind w:left="2160" w:hanging="720"/>
          </w:pPr>
        </w:pPrChange>
      </w:pPr>
      <w:ins w:id="94" w:author="Colin Gleason" w:date="2020-03-06T10:13:00Z">
        <w:r>
          <w:t xml:space="preserve">2.2.1 </w:t>
        </w:r>
      </w:ins>
      <w:r w:rsidR="00BE0324">
        <w:t>New Training Data</w:t>
      </w:r>
    </w:p>
    <w:p w14:paraId="75C782C9" w14:textId="576BA030" w:rsidR="002C564A" w:rsidRPr="00023856" w:rsidRDefault="00503000" w:rsidP="002833F4">
      <w:pPr>
        <w:spacing w:after="160" w:line="480" w:lineRule="auto"/>
        <w:ind w:firstLine="720"/>
        <w:jc w:val="both"/>
        <w:rPr>
          <w:sz w:val="24"/>
        </w:rPr>
      </w:pPr>
      <w:commentRangeStart w:id="95"/>
      <w:commentRangeStart w:id="96"/>
      <w:r>
        <w:rPr>
          <w:sz w:val="24"/>
        </w:rPr>
        <w:t xml:space="preserve">We started with Brinkerhoff et al. (2019)’s HOGG dataset, </w:t>
      </w:r>
      <w:commentRangeEnd w:id="95"/>
      <w:r w:rsidR="0049687E">
        <w:rPr>
          <w:rStyle w:val="CommentReference"/>
        </w:rPr>
        <w:commentReference w:id="95"/>
      </w:r>
      <w:r>
        <w:rPr>
          <w:sz w:val="24"/>
        </w:rPr>
        <w:t>further filtering it and calculating new geomorphic attributes.</w:t>
      </w:r>
      <w:r w:rsidR="002833F4">
        <w:rPr>
          <w:sz w:val="24"/>
        </w:rPr>
        <w:t xml:space="preserve">  </w:t>
      </w:r>
      <w:r w:rsidR="00C946B4">
        <w:rPr>
          <w:sz w:val="24"/>
        </w:rPr>
        <w:t>HOGG</w:t>
      </w:r>
      <w:r w:rsidR="002524EB">
        <w:rPr>
          <w:sz w:val="24"/>
        </w:rPr>
        <w:t xml:space="preserve"> features 730,072 unique measurements</w:t>
      </w:r>
      <w:r w:rsidR="00FE03A6">
        <w:rPr>
          <w:sz w:val="24"/>
        </w:rPr>
        <w:t xml:space="preserve"> for cross-sections with at least 20 measurements</w:t>
      </w:r>
      <w:r w:rsidR="002524EB">
        <w:rPr>
          <w:sz w:val="24"/>
        </w:rPr>
        <w:t>.  We then filtered out imposs</w:t>
      </w:r>
      <w:r w:rsidR="00454949">
        <w:rPr>
          <w:sz w:val="24"/>
        </w:rPr>
        <w:t xml:space="preserve">ible measurements (i.e. </w:t>
      </w:r>
      <w:r w:rsidR="00454949">
        <w:rPr>
          <w:i/>
          <w:sz w:val="24"/>
        </w:rPr>
        <w:t xml:space="preserve">Q </w:t>
      </w:r>
      <w:r w:rsidR="002524EB">
        <w:rPr>
          <w:sz w:val="24"/>
        </w:rPr>
        <w:t>&lt; 0), measurements identified by the USGS as ‘poor’</w:t>
      </w:r>
      <w:r w:rsidR="00FE03A6">
        <w:rPr>
          <w:sz w:val="24"/>
        </w:rPr>
        <w:t xml:space="preserve">, and </w:t>
      </w:r>
      <w:r w:rsidR="002636C7">
        <w:rPr>
          <w:sz w:val="24"/>
        </w:rPr>
        <w:t xml:space="preserve">measurements with </w:t>
      </w:r>
      <w:r w:rsidR="00AF4866">
        <w:rPr>
          <w:sz w:val="24"/>
        </w:rPr>
        <w:t>A</w:t>
      </w:r>
      <w:r w:rsidR="00877BD1">
        <w:rPr>
          <w:sz w:val="24"/>
        </w:rPr>
        <w:t>HG exponents &gt; 1 or &lt; 0</w:t>
      </w:r>
      <w:r w:rsidR="002524EB">
        <w:rPr>
          <w:sz w:val="24"/>
        </w:rPr>
        <w:t>)</w:t>
      </w:r>
      <w:r w:rsidR="00ED06F7">
        <w:rPr>
          <w:sz w:val="24"/>
        </w:rPr>
        <w:t xml:space="preserve">, ultimately arriving </w:t>
      </w:r>
      <w:r w:rsidR="0039034B">
        <w:rPr>
          <w:sz w:val="24"/>
        </w:rPr>
        <w:t xml:space="preserve">at the </w:t>
      </w:r>
      <w:r w:rsidR="009401D7">
        <w:rPr>
          <w:sz w:val="24"/>
        </w:rPr>
        <w:t>dataset used in this study (</w:t>
      </w:r>
      <w:r w:rsidR="007606A5">
        <w:rPr>
          <w:sz w:val="24"/>
        </w:rPr>
        <w:t>with cross-section locations</w:t>
      </w:r>
      <w:r w:rsidR="0039034B">
        <w:rPr>
          <w:sz w:val="24"/>
        </w:rPr>
        <w:t xml:space="preserve"> </w:t>
      </w:r>
      <w:r w:rsidR="00E60B3A">
        <w:rPr>
          <w:sz w:val="24"/>
        </w:rPr>
        <w:t>mapped</w:t>
      </w:r>
      <w:r w:rsidR="0039034B">
        <w:rPr>
          <w:sz w:val="24"/>
        </w:rPr>
        <w:t xml:space="preserve"> in </w:t>
      </w:r>
      <w:r w:rsidR="0039034B" w:rsidRPr="0039034B">
        <w:rPr>
          <w:sz w:val="24"/>
          <w:szCs w:val="24"/>
        </w:rPr>
        <w:fldChar w:fldCharType="begin"/>
      </w:r>
      <w:r w:rsidR="0039034B" w:rsidRPr="0039034B">
        <w:rPr>
          <w:sz w:val="24"/>
          <w:szCs w:val="24"/>
        </w:rPr>
        <w:instrText xml:space="preserve"> REF _Ref28348945 \h  \* MERGEFORMAT </w:instrText>
      </w:r>
      <w:r w:rsidR="0039034B" w:rsidRPr="0039034B">
        <w:rPr>
          <w:sz w:val="24"/>
          <w:szCs w:val="24"/>
        </w:rPr>
      </w:r>
      <w:r w:rsidR="0039034B" w:rsidRPr="0039034B">
        <w:rPr>
          <w:sz w:val="24"/>
          <w:szCs w:val="24"/>
        </w:rPr>
        <w:fldChar w:fldCharType="separate"/>
      </w:r>
      <w:r w:rsidR="0039034B" w:rsidRPr="0039034B">
        <w:rPr>
          <w:sz w:val="24"/>
          <w:szCs w:val="24"/>
        </w:rPr>
        <w:t xml:space="preserve">Figure </w:t>
      </w:r>
      <w:r w:rsidR="0039034B" w:rsidRPr="0039034B">
        <w:rPr>
          <w:noProof/>
          <w:sz w:val="24"/>
          <w:szCs w:val="24"/>
        </w:rPr>
        <w:t>1</w:t>
      </w:r>
      <w:r w:rsidR="0039034B" w:rsidRPr="0039034B">
        <w:rPr>
          <w:sz w:val="24"/>
          <w:szCs w:val="24"/>
        </w:rPr>
        <w:fldChar w:fldCharType="end"/>
      </w:r>
      <w:r w:rsidR="009401D7">
        <w:rPr>
          <w:sz w:val="24"/>
          <w:szCs w:val="24"/>
        </w:rPr>
        <w:t>)</w:t>
      </w:r>
      <w:r w:rsidR="00A47CDA">
        <w:rPr>
          <w:sz w:val="24"/>
          <w:szCs w:val="24"/>
        </w:rPr>
        <w:t xml:space="preserve"> which features 372,109 </w:t>
      </w:r>
      <w:r w:rsidR="00E80873">
        <w:rPr>
          <w:sz w:val="24"/>
          <w:szCs w:val="24"/>
        </w:rPr>
        <w:t xml:space="preserve">unique </w:t>
      </w:r>
      <w:r w:rsidR="00A47CDA">
        <w:rPr>
          <w:sz w:val="24"/>
          <w:szCs w:val="24"/>
        </w:rPr>
        <w:t>measurements across 190 rivers in the continental United States.</w:t>
      </w:r>
    </w:p>
    <w:p w14:paraId="10CEAD22" w14:textId="6B470314" w:rsidR="00B012C3" w:rsidRDefault="00B012C3" w:rsidP="00B012C3">
      <w:pPr>
        <w:keepNext/>
        <w:spacing w:after="160" w:line="480" w:lineRule="auto"/>
        <w:jc w:val="center"/>
      </w:pPr>
    </w:p>
    <w:p w14:paraId="59680B0C" w14:textId="5490FBCF" w:rsidR="00983B45" w:rsidRPr="00A00FF2" w:rsidRDefault="00B012C3" w:rsidP="00A00FF2">
      <w:pPr>
        <w:pStyle w:val="Caption"/>
        <w:jc w:val="both"/>
        <w:rPr>
          <w:i w:val="0"/>
          <w:color w:val="auto"/>
          <w:sz w:val="20"/>
          <w:u w:val="single"/>
        </w:rPr>
      </w:pPr>
      <w:bookmarkStart w:id="97" w:name="_Ref28348945"/>
      <w:r w:rsidRPr="007B15DB">
        <w:rPr>
          <w:b/>
          <w:i w:val="0"/>
          <w:color w:val="auto"/>
          <w:sz w:val="20"/>
        </w:rPr>
        <w:t xml:space="preserve">Figure </w:t>
      </w:r>
      <w:r w:rsidRPr="007B15DB">
        <w:rPr>
          <w:b/>
          <w:i w:val="0"/>
          <w:color w:val="auto"/>
          <w:sz w:val="20"/>
        </w:rPr>
        <w:fldChar w:fldCharType="begin"/>
      </w:r>
      <w:r w:rsidRPr="007B15DB">
        <w:rPr>
          <w:b/>
          <w:i w:val="0"/>
          <w:color w:val="auto"/>
          <w:sz w:val="20"/>
        </w:rPr>
        <w:instrText xml:space="preserve"> SEQ Figure \* ARABIC </w:instrText>
      </w:r>
      <w:r w:rsidRPr="007B15DB">
        <w:rPr>
          <w:b/>
          <w:i w:val="0"/>
          <w:color w:val="auto"/>
          <w:sz w:val="20"/>
        </w:rPr>
        <w:fldChar w:fldCharType="separate"/>
      </w:r>
      <w:r w:rsidR="00771F6E">
        <w:rPr>
          <w:b/>
          <w:i w:val="0"/>
          <w:noProof/>
          <w:color w:val="auto"/>
          <w:sz w:val="20"/>
        </w:rPr>
        <w:t>2</w:t>
      </w:r>
      <w:r w:rsidRPr="007B15DB">
        <w:rPr>
          <w:b/>
          <w:i w:val="0"/>
          <w:color w:val="auto"/>
          <w:sz w:val="20"/>
        </w:rPr>
        <w:fldChar w:fldCharType="end"/>
      </w:r>
      <w:r w:rsidRPr="007B15DB">
        <w:rPr>
          <w:b/>
          <w:i w:val="0"/>
          <w:color w:val="auto"/>
          <w:sz w:val="20"/>
        </w:rPr>
        <w:t>.</w:t>
      </w:r>
      <w:r w:rsidRPr="007B15DB">
        <w:rPr>
          <w:i w:val="0"/>
          <w:color w:val="auto"/>
          <w:sz w:val="20"/>
        </w:rPr>
        <w:t xml:space="preserve"> Map of </w:t>
      </w:r>
      <w:r w:rsidR="009C31D8">
        <w:rPr>
          <w:i w:val="0"/>
          <w:color w:val="auto"/>
          <w:sz w:val="20"/>
        </w:rPr>
        <w:t xml:space="preserve">geographic </w:t>
      </w:r>
      <w:r w:rsidRPr="007B15DB">
        <w:rPr>
          <w:i w:val="0"/>
          <w:color w:val="auto"/>
          <w:sz w:val="20"/>
        </w:rPr>
        <w:t>locations of cross-sections in training dataset</w:t>
      </w:r>
      <w:r w:rsidR="00965563">
        <w:rPr>
          <w:i w:val="0"/>
          <w:color w:val="auto"/>
          <w:sz w:val="20"/>
        </w:rPr>
        <w:t xml:space="preserve"> overlaid upon major American rivers</w:t>
      </w:r>
      <w:r w:rsidRPr="007B15DB">
        <w:rPr>
          <w:i w:val="0"/>
          <w:color w:val="auto"/>
          <w:sz w:val="20"/>
        </w:rPr>
        <w:t>.</w:t>
      </w:r>
      <w:bookmarkEnd w:id="97"/>
    </w:p>
    <w:p w14:paraId="134E5F7D" w14:textId="4E92981B" w:rsidR="00775D5D" w:rsidRDefault="00775D5D" w:rsidP="0067159A">
      <w:pPr>
        <w:spacing w:after="160" w:line="480" w:lineRule="auto"/>
        <w:ind w:firstLine="720"/>
        <w:jc w:val="both"/>
        <w:rPr>
          <w:sz w:val="24"/>
        </w:rPr>
      </w:pPr>
      <w:bookmarkStart w:id="98" w:name="_GoBack"/>
      <w:r>
        <w:rPr>
          <w:sz w:val="24"/>
        </w:rPr>
        <w:lastRenderedPageBreak/>
        <w:t xml:space="preserve">We acknowledge that the continental United States is not reflective of all physical </w:t>
      </w:r>
      <w:r w:rsidR="004A2285">
        <w:rPr>
          <w:sz w:val="24"/>
        </w:rPr>
        <w:t>landscapes</w:t>
      </w:r>
      <w:r>
        <w:rPr>
          <w:sz w:val="24"/>
        </w:rPr>
        <w:t xml:space="preserve"> experienced globally</w:t>
      </w:r>
      <w:r w:rsidR="00A664CB">
        <w:rPr>
          <w:sz w:val="24"/>
        </w:rPr>
        <w:t>.  With that said, this is</w:t>
      </w:r>
      <w:r>
        <w:rPr>
          <w:sz w:val="24"/>
        </w:rPr>
        <w:t xml:space="preserve"> to our knowledge the largest </w:t>
      </w:r>
      <w:r w:rsidR="00007A5E">
        <w:rPr>
          <w:sz w:val="24"/>
        </w:rPr>
        <w:t>freely available</w:t>
      </w:r>
      <w:r>
        <w:rPr>
          <w:sz w:val="24"/>
        </w:rPr>
        <w:t xml:space="preserve"> </w:t>
      </w:r>
      <w:r w:rsidR="00C51497">
        <w:rPr>
          <w:sz w:val="24"/>
        </w:rPr>
        <w:t xml:space="preserve">fluvial </w:t>
      </w:r>
      <w:r>
        <w:rPr>
          <w:sz w:val="24"/>
        </w:rPr>
        <w:t xml:space="preserve">geomorphology dataset and covers a wide range of geographies, from </w:t>
      </w:r>
      <w:r w:rsidR="002836D2">
        <w:rPr>
          <w:sz w:val="24"/>
        </w:rPr>
        <w:t xml:space="preserve">temperate and semi-arid climates to deserts and sub-tropical </w:t>
      </w:r>
      <w:r w:rsidR="00A664CB">
        <w:rPr>
          <w:sz w:val="24"/>
        </w:rPr>
        <w:t>regions</w:t>
      </w:r>
      <w:r w:rsidR="00ED3EDF">
        <w:rPr>
          <w:sz w:val="24"/>
        </w:rPr>
        <w:t xml:space="preserve"> and is a best-case scenario for </w:t>
      </w:r>
      <w:r w:rsidR="007627D0">
        <w:rPr>
          <w:sz w:val="24"/>
        </w:rPr>
        <w:t>our</w:t>
      </w:r>
      <w:r w:rsidR="00ED3EDF">
        <w:rPr>
          <w:sz w:val="24"/>
        </w:rPr>
        <w:t xml:space="preserve"> analysis</w:t>
      </w:r>
      <w:r w:rsidR="002836D2">
        <w:rPr>
          <w:sz w:val="24"/>
        </w:rPr>
        <w:t xml:space="preserve">.  Specifically, our training data are missing observations reflective </w:t>
      </w:r>
      <w:r w:rsidR="00ED3EDF">
        <w:rPr>
          <w:sz w:val="24"/>
        </w:rPr>
        <w:t>of equatorial and</w:t>
      </w:r>
      <w:r w:rsidR="00784799">
        <w:rPr>
          <w:sz w:val="24"/>
        </w:rPr>
        <w:t xml:space="preserve"> A</w:t>
      </w:r>
      <w:r w:rsidR="002836D2">
        <w:rPr>
          <w:sz w:val="24"/>
        </w:rPr>
        <w:t>rctic/</w:t>
      </w:r>
      <w:r w:rsidR="00784799">
        <w:rPr>
          <w:sz w:val="24"/>
        </w:rPr>
        <w:t>suba</w:t>
      </w:r>
      <w:r w:rsidR="002836D2">
        <w:rPr>
          <w:sz w:val="24"/>
        </w:rPr>
        <w:t>rctic regions</w:t>
      </w:r>
      <w:r w:rsidR="00403DAD">
        <w:rPr>
          <w:sz w:val="24"/>
        </w:rPr>
        <w:t xml:space="preserve">.  </w:t>
      </w:r>
      <w:r w:rsidR="00EB352A">
        <w:rPr>
          <w:sz w:val="24"/>
        </w:rPr>
        <w:t>This is the primary re</w:t>
      </w:r>
      <w:r w:rsidR="006015E4">
        <w:rPr>
          <w:sz w:val="24"/>
        </w:rPr>
        <w:t xml:space="preserve">ason we chose to run our study </w:t>
      </w:r>
      <w:r w:rsidR="00784799">
        <w:rPr>
          <w:sz w:val="24"/>
        </w:rPr>
        <w:t>on an Arctic/Suba</w:t>
      </w:r>
      <w:r w:rsidR="00B42493">
        <w:rPr>
          <w:sz w:val="24"/>
        </w:rPr>
        <w:t>rctic</w:t>
      </w:r>
      <w:r w:rsidR="00EB352A">
        <w:rPr>
          <w:sz w:val="24"/>
        </w:rPr>
        <w:t xml:space="preserve"> watershed</w:t>
      </w:r>
      <w:r w:rsidR="00EF6001">
        <w:rPr>
          <w:sz w:val="24"/>
        </w:rPr>
        <w:t xml:space="preserve"> (Mackenzie River)</w:t>
      </w:r>
      <w:r w:rsidR="006015E4">
        <w:rPr>
          <w:sz w:val="24"/>
        </w:rPr>
        <w:t>, thus</w:t>
      </w:r>
      <w:r w:rsidR="00EB352A">
        <w:rPr>
          <w:sz w:val="24"/>
        </w:rPr>
        <w:t xml:space="preserve"> test</w:t>
      </w:r>
      <w:r w:rsidR="006015E4">
        <w:rPr>
          <w:sz w:val="24"/>
        </w:rPr>
        <w:t>ing</w:t>
      </w:r>
      <w:r w:rsidR="00EB352A">
        <w:rPr>
          <w:sz w:val="24"/>
        </w:rPr>
        <w:t xml:space="preserve"> how flexible </w:t>
      </w:r>
      <w:r w:rsidR="006015E4">
        <w:rPr>
          <w:sz w:val="24"/>
        </w:rPr>
        <w:t>our interventions</w:t>
      </w:r>
      <w:r w:rsidR="00EB352A">
        <w:rPr>
          <w:sz w:val="24"/>
        </w:rPr>
        <w:t xml:space="preserve"> are to a region poorly represented by </w:t>
      </w:r>
      <w:r w:rsidR="006015E4">
        <w:rPr>
          <w:sz w:val="24"/>
        </w:rPr>
        <w:t>the</w:t>
      </w:r>
      <w:r w:rsidR="00EB352A">
        <w:rPr>
          <w:sz w:val="24"/>
        </w:rPr>
        <w:t xml:space="preserve"> training data.</w:t>
      </w:r>
    </w:p>
    <w:p w14:paraId="3721A44B" w14:textId="583448F2" w:rsidR="002C554F" w:rsidRPr="00EF349B" w:rsidRDefault="003E143E" w:rsidP="002C554F">
      <w:pPr>
        <w:spacing w:after="160" w:line="480" w:lineRule="auto"/>
        <w:ind w:firstLine="720"/>
        <w:jc w:val="both"/>
        <w:rPr>
          <w:sz w:val="24"/>
        </w:rPr>
      </w:pPr>
      <w:r>
        <w:rPr>
          <w:sz w:val="24"/>
        </w:rPr>
        <w:t>Next</w:t>
      </w:r>
      <w:r w:rsidR="002C554F">
        <w:rPr>
          <w:sz w:val="24"/>
        </w:rPr>
        <w:t xml:space="preserve">, we </w:t>
      </w:r>
      <w:r w:rsidR="00C4133E">
        <w:rPr>
          <w:sz w:val="24"/>
        </w:rPr>
        <w:t>used HOGG to calculate</w:t>
      </w:r>
      <w:r w:rsidR="002C554F">
        <w:rPr>
          <w:sz w:val="24"/>
        </w:rPr>
        <w:t xml:space="preserve"> river and la</w:t>
      </w:r>
      <w:r w:rsidR="00054440">
        <w:rPr>
          <w:sz w:val="24"/>
        </w:rPr>
        <w:t xml:space="preserve">ndscape geomorphic variables for each </w:t>
      </w:r>
      <w:r w:rsidR="002C554F">
        <w:rPr>
          <w:sz w:val="24"/>
        </w:rPr>
        <w:t xml:space="preserve">hydraulic measurement.  Table 1 shows the </w:t>
      </w:r>
      <w:r w:rsidR="003624B4">
        <w:rPr>
          <w:sz w:val="24"/>
        </w:rPr>
        <w:t>fifteen</w:t>
      </w:r>
      <w:r w:rsidR="002C554F">
        <w:rPr>
          <w:sz w:val="24"/>
        </w:rPr>
        <w:t xml:space="preserve"> variables ultimately </w:t>
      </w:r>
      <w:r w:rsidR="00DC481C">
        <w:rPr>
          <w:sz w:val="24"/>
        </w:rPr>
        <w:t>calculated</w:t>
      </w:r>
      <w:r w:rsidR="002C554F">
        <w:rPr>
          <w:sz w:val="24"/>
        </w:rPr>
        <w:t xml:space="preserve"> for each measurement or each cross-section, depending upon the nature of the variable.  Of these fifteen variables, </w:t>
      </w:r>
      <w:r w:rsidR="002C554F">
        <w:rPr>
          <w:i/>
          <w:sz w:val="24"/>
        </w:rPr>
        <w:t>W, D, V, D</w:t>
      </w:r>
      <w:r w:rsidR="002C554F">
        <w:rPr>
          <w:i/>
          <w:sz w:val="24"/>
          <w:vertAlign w:val="subscript"/>
        </w:rPr>
        <w:t>e</w:t>
      </w:r>
      <w:r w:rsidR="002C554F">
        <w:rPr>
          <w:i/>
          <w:sz w:val="24"/>
        </w:rPr>
        <w:t>, F</w:t>
      </w:r>
      <w:r w:rsidR="002C554F">
        <w:rPr>
          <w:i/>
          <w:sz w:val="24"/>
          <w:vertAlign w:val="subscript"/>
        </w:rPr>
        <w:t>b</w:t>
      </w:r>
      <w:r w:rsidR="002C554F">
        <w:rPr>
          <w:i/>
          <w:sz w:val="24"/>
        </w:rPr>
        <w:t xml:space="preserve">, </w:t>
      </w:r>
      <m:oMath>
        <m:r>
          <w:rPr>
            <w:rFonts w:ascii="Cambria Math" w:hAnsi="Cambria Math"/>
            <w:sz w:val="24"/>
          </w:rPr>
          <m:t>τ</m:t>
        </m:r>
      </m:oMath>
      <w:r w:rsidR="002C554F">
        <w:rPr>
          <w:sz w:val="24"/>
        </w:rPr>
        <w:t xml:space="preserve">, </w:t>
      </w:r>
      <m:oMath>
        <m:r>
          <m:rPr>
            <m:sty m:val="p"/>
          </m:rPr>
          <w:rPr>
            <w:rFonts w:ascii="Cambria Math" w:hAnsi="Cambria Math"/>
            <w:sz w:val="24"/>
          </w:rPr>
          <m:t>Ω</m:t>
        </m:r>
      </m:oMath>
      <w:r w:rsidR="002C554F">
        <w:rPr>
          <w:sz w:val="24"/>
        </w:rPr>
        <w:t xml:space="preserve">, and </w:t>
      </w:r>
      <w:r w:rsidR="002C554F">
        <w:rPr>
          <w:i/>
          <w:sz w:val="24"/>
        </w:rPr>
        <w:t xml:space="preserve">n </w:t>
      </w:r>
      <w:r w:rsidR="002C554F">
        <w:rPr>
          <w:sz w:val="24"/>
        </w:rPr>
        <w:t xml:space="preserve">were calculated for every measurement, while </w:t>
      </w:r>
      <w:r w:rsidR="002C554F">
        <w:rPr>
          <w:i/>
          <w:sz w:val="24"/>
        </w:rPr>
        <w:t>S, SO, D</w:t>
      </w:r>
      <w:r w:rsidR="002C554F">
        <w:rPr>
          <w:i/>
          <w:sz w:val="24"/>
          <w:vertAlign w:val="subscript"/>
        </w:rPr>
        <w:t>d</w:t>
      </w:r>
      <w:r w:rsidR="002C554F">
        <w:rPr>
          <w:i/>
          <w:sz w:val="24"/>
        </w:rPr>
        <w:t xml:space="preserve">, HRT, WB, r, </w:t>
      </w:r>
      <w:r w:rsidR="002C554F">
        <w:rPr>
          <w:sz w:val="24"/>
        </w:rPr>
        <w:t xml:space="preserve">and </w:t>
      </w:r>
      <w:r w:rsidR="002C554F">
        <w:rPr>
          <w:i/>
          <w:sz w:val="24"/>
        </w:rPr>
        <w:t>DA</w:t>
      </w:r>
      <w:r w:rsidR="002C554F">
        <w:rPr>
          <w:sz w:val="24"/>
        </w:rPr>
        <w:t xml:space="preserve"> were calculated for each </w:t>
      </w:r>
      <w:r w:rsidR="00501FC6">
        <w:rPr>
          <w:sz w:val="24"/>
        </w:rPr>
        <w:t>cross-section</w:t>
      </w:r>
      <w:r w:rsidR="002C554F">
        <w:rPr>
          <w:sz w:val="24"/>
        </w:rPr>
        <w:t>.</w:t>
      </w:r>
      <w:commentRangeEnd w:id="96"/>
      <w:r w:rsidR="00AA7DAD">
        <w:rPr>
          <w:rStyle w:val="CommentReference"/>
        </w:rPr>
        <w:commentReference w:id="96"/>
      </w:r>
    </w:p>
    <w:p w14:paraId="20A8991B" w14:textId="7D6F3584" w:rsidR="002C554F" w:rsidRPr="00FE2986" w:rsidRDefault="002C554F" w:rsidP="002C554F">
      <w:pPr>
        <w:pStyle w:val="Caption"/>
        <w:keepNext/>
        <w:rPr>
          <w:i w:val="0"/>
          <w:color w:val="auto"/>
          <w:sz w:val="20"/>
        </w:rPr>
      </w:pPr>
      <w:r w:rsidRPr="00FE2986">
        <w:rPr>
          <w:b/>
          <w:i w:val="0"/>
          <w:color w:val="auto"/>
          <w:sz w:val="20"/>
        </w:rPr>
        <w:t xml:space="preserve">Table </w:t>
      </w:r>
      <w:r>
        <w:rPr>
          <w:b/>
          <w:i w:val="0"/>
          <w:color w:val="auto"/>
          <w:sz w:val="20"/>
        </w:rPr>
        <w:t>1.</w:t>
      </w:r>
      <w:r w:rsidRPr="00FE2986">
        <w:rPr>
          <w:color w:val="auto"/>
          <w:sz w:val="20"/>
        </w:rPr>
        <w:t xml:space="preserve"> </w:t>
      </w:r>
      <w:r w:rsidR="005B4954">
        <w:rPr>
          <w:i w:val="0"/>
          <w:color w:val="auto"/>
          <w:sz w:val="20"/>
        </w:rPr>
        <w:t>The</w:t>
      </w:r>
      <w:r w:rsidRPr="00FE2986">
        <w:rPr>
          <w:i w:val="0"/>
          <w:color w:val="auto"/>
          <w:sz w:val="20"/>
        </w:rPr>
        <w:t xml:space="preserve"> 15 geomorphic variables used to </w:t>
      </w:r>
      <w:r w:rsidR="00196129">
        <w:rPr>
          <w:i w:val="0"/>
          <w:color w:val="auto"/>
          <w:sz w:val="20"/>
        </w:rPr>
        <w:t xml:space="preserve">define river types </w:t>
      </w:r>
      <w:r w:rsidR="00B93702">
        <w:rPr>
          <w:i w:val="0"/>
          <w:color w:val="auto"/>
          <w:sz w:val="20"/>
        </w:rPr>
        <w:t>in this study.</w:t>
      </w:r>
    </w:p>
    <w:tbl>
      <w:tblPr>
        <w:tblStyle w:val="TableGrid"/>
        <w:tblW w:w="0" w:type="auto"/>
        <w:tblLook w:val="04A0" w:firstRow="1" w:lastRow="0" w:firstColumn="1" w:lastColumn="0" w:noHBand="0" w:noVBand="1"/>
      </w:tblPr>
      <w:tblGrid>
        <w:gridCol w:w="1525"/>
        <w:gridCol w:w="2947"/>
        <w:gridCol w:w="1779"/>
        <w:gridCol w:w="3099"/>
      </w:tblGrid>
      <w:tr w:rsidR="002C554F" w14:paraId="4CB42ABA" w14:textId="77777777" w:rsidTr="00853101">
        <w:tc>
          <w:tcPr>
            <w:tcW w:w="1525" w:type="dxa"/>
          </w:tcPr>
          <w:p w14:paraId="7F065BB3"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Width</w:t>
            </w:r>
          </w:p>
          <w:p w14:paraId="31F8D964"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W</w:t>
            </w:r>
            <w:r w:rsidRPr="007C00DE">
              <w:rPr>
                <w:rFonts w:ascii="Times New Roman" w:hAnsi="Times New Roman" w:cs="Times New Roman"/>
                <w:b/>
                <w:bCs/>
                <w:sz w:val="24"/>
                <w:szCs w:val="24"/>
              </w:rPr>
              <w:t>)</w:t>
            </w:r>
          </w:p>
        </w:tc>
        <w:tc>
          <w:tcPr>
            <w:tcW w:w="3150" w:type="dxa"/>
          </w:tcPr>
          <w:p w14:paraId="32B89271"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channel width</w:t>
            </w:r>
          </w:p>
        </w:tc>
        <w:tc>
          <w:tcPr>
            <w:tcW w:w="1440" w:type="dxa"/>
          </w:tcPr>
          <w:p w14:paraId="6DD6CCF8"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Minimum Grain Size Entrained</w:t>
            </w:r>
          </w:p>
          <w:p w14:paraId="648230B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i/>
                <w:sz w:val="24"/>
                <w:szCs w:val="24"/>
                <w:vertAlign w:val="subscript"/>
              </w:rPr>
              <w:t>e</w:t>
            </w:r>
            <w:r w:rsidRPr="007C00DE">
              <w:rPr>
                <w:rFonts w:ascii="Times New Roman" w:hAnsi="Times New Roman" w:cs="Times New Roman"/>
                <w:b/>
                <w:bCs/>
                <w:sz w:val="24"/>
                <w:szCs w:val="24"/>
              </w:rPr>
              <w:t>)</w:t>
            </w:r>
          </w:p>
        </w:tc>
        <w:tc>
          <w:tcPr>
            <w:tcW w:w="3235" w:type="dxa"/>
          </w:tcPr>
          <w:p w14:paraId="7193C899" w14:textId="77777777" w:rsidR="002C554F" w:rsidRPr="007C00DE" w:rsidRDefault="00A6485E" w:rsidP="00853101">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r>
                  <w:rPr>
                    <w:rFonts w:ascii="Cambria Math" w:hAnsi="Cambria Math" w:cs="Times New Roman"/>
                    <w:sz w:val="24"/>
                    <w:szCs w:val="24"/>
                  </w:rPr>
                  <m:t>=11DS</m:t>
                </m:r>
              </m:oMath>
            </m:oMathPara>
          </w:p>
          <w:p w14:paraId="4D8399E8"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From Henderson (1966)</w:t>
            </w:r>
          </w:p>
        </w:tc>
      </w:tr>
      <w:tr w:rsidR="002C554F" w14:paraId="60E13DA4" w14:textId="77777777" w:rsidTr="00853101">
        <w:tc>
          <w:tcPr>
            <w:tcW w:w="1525" w:type="dxa"/>
          </w:tcPr>
          <w:p w14:paraId="36D80C6B"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Velocity</w:t>
            </w:r>
          </w:p>
          <w:p w14:paraId="19613F7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V</w:t>
            </w:r>
            <w:r w:rsidRPr="007C00DE">
              <w:rPr>
                <w:rFonts w:ascii="Times New Roman" w:hAnsi="Times New Roman" w:cs="Times New Roman"/>
                <w:b/>
                <w:bCs/>
                <w:sz w:val="24"/>
                <w:szCs w:val="24"/>
              </w:rPr>
              <w:t>)</w:t>
            </w:r>
          </w:p>
        </w:tc>
        <w:tc>
          <w:tcPr>
            <w:tcW w:w="3150" w:type="dxa"/>
          </w:tcPr>
          <w:p w14:paraId="42CC5C7F"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mean channel velocity</w:t>
            </w:r>
          </w:p>
        </w:tc>
        <w:tc>
          <w:tcPr>
            <w:tcW w:w="1440" w:type="dxa"/>
          </w:tcPr>
          <w:p w14:paraId="35054AA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USGS Waterbody Type</w:t>
            </w:r>
          </w:p>
          <w:p w14:paraId="270EC72F"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WB</w:t>
            </w:r>
            <w:r w:rsidRPr="007C00DE">
              <w:rPr>
                <w:rFonts w:ascii="Times New Roman" w:hAnsi="Times New Roman" w:cs="Times New Roman"/>
                <w:b/>
                <w:bCs/>
                <w:sz w:val="24"/>
                <w:szCs w:val="24"/>
              </w:rPr>
              <w:t>)</w:t>
            </w:r>
          </w:p>
        </w:tc>
        <w:tc>
          <w:tcPr>
            <w:tcW w:w="3235" w:type="dxa"/>
          </w:tcPr>
          <w:p w14:paraId="14A38991" w14:textId="542DE3F6" w:rsidR="002C554F" w:rsidRPr="007C00DE" w:rsidRDefault="009301A7" w:rsidP="00853101">
            <w:pPr>
              <w:pStyle w:val="NoSpacing"/>
              <w:rPr>
                <w:rFonts w:ascii="Times New Roman" w:hAnsi="Times New Roman" w:cs="Times New Roman"/>
                <w:sz w:val="24"/>
                <w:szCs w:val="24"/>
              </w:rPr>
            </w:pPr>
            <w:r>
              <w:rPr>
                <w:rFonts w:ascii="Times New Roman" w:hAnsi="Times New Roman" w:cs="Times New Roman"/>
                <w:sz w:val="24"/>
                <w:szCs w:val="24"/>
              </w:rPr>
              <w:t>A</w:t>
            </w:r>
            <w:r w:rsidR="002C554F" w:rsidRPr="007C00DE">
              <w:rPr>
                <w:rFonts w:ascii="Times New Roman" w:hAnsi="Times New Roman" w:cs="Times New Roman"/>
                <w:sz w:val="24"/>
                <w:szCs w:val="24"/>
              </w:rPr>
              <w:t>rtificial channel, intermittent river, perennial river, or lake/reservoir/wetland</w:t>
            </w:r>
          </w:p>
        </w:tc>
      </w:tr>
      <w:tr w:rsidR="002C554F" w14:paraId="188B63BC" w14:textId="77777777" w:rsidTr="00853101">
        <w:tc>
          <w:tcPr>
            <w:tcW w:w="1525" w:type="dxa"/>
          </w:tcPr>
          <w:p w14:paraId="3C069EBC"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Depth</w:t>
            </w:r>
          </w:p>
          <w:p w14:paraId="65046A3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sz w:val="24"/>
                <w:szCs w:val="24"/>
              </w:rPr>
              <w:t>)</w:t>
            </w:r>
          </w:p>
        </w:tc>
        <w:tc>
          <w:tcPr>
            <w:tcW w:w="3150" w:type="dxa"/>
          </w:tcPr>
          <w:p w14:paraId="756A8FBF"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mean channel depth</w:t>
            </w:r>
          </w:p>
        </w:tc>
        <w:tc>
          <w:tcPr>
            <w:tcW w:w="1440" w:type="dxa"/>
          </w:tcPr>
          <w:p w14:paraId="14198A33"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Unit Power</w:t>
            </w:r>
          </w:p>
          <w:p w14:paraId="32D78B16" w14:textId="77777777" w:rsidR="002C554F" w:rsidRPr="007C00DE" w:rsidRDefault="002C554F" w:rsidP="00853101">
            <w:pPr>
              <w:pStyle w:val="NoSpacing"/>
              <w:rPr>
                <w:rFonts w:ascii="Times New Roman" w:hAnsi="Times New Roman" w:cs="Times New Roman"/>
                <w:b/>
                <w:bCs/>
                <w:i/>
                <w:sz w:val="24"/>
                <w:szCs w:val="24"/>
              </w:rPr>
            </w:pPr>
            <w:r w:rsidRPr="007C00DE">
              <w:rPr>
                <w:rFonts w:ascii="Times New Roman" w:hAnsi="Times New Roman" w:cs="Times New Roman"/>
                <w:b/>
                <w:bCs/>
                <w:sz w:val="24"/>
                <w:szCs w:val="24"/>
              </w:rPr>
              <w:t>(</w:t>
            </w:r>
            <m:oMath>
              <m:r>
                <m:rPr>
                  <m:sty m:val="b"/>
                </m:rPr>
                <w:rPr>
                  <w:rFonts w:ascii="Cambria Math" w:hAnsi="Cambria Math" w:cs="Times New Roman"/>
                  <w:sz w:val="24"/>
                  <w:szCs w:val="24"/>
                </w:rPr>
                <m:t>Ω</m:t>
              </m:r>
            </m:oMath>
            <w:r w:rsidRPr="007C00DE">
              <w:rPr>
                <w:rFonts w:ascii="Times New Roman" w:hAnsi="Times New Roman" w:cs="Times New Roman"/>
                <w:b/>
                <w:bCs/>
                <w:sz w:val="24"/>
                <w:szCs w:val="24"/>
              </w:rPr>
              <w:t>)</w:t>
            </w:r>
          </w:p>
        </w:tc>
        <w:tc>
          <w:tcPr>
            <w:tcW w:w="3235" w:type="dxa"/>
          </w:tcPr>
          <w:p w14:paraId="11FFAC8D" w14:textId="77777777" w:rsidR="002C554F" w:rsidRPr="007C00DE" w:rsidRDefault="002C554F" w:rsidP="00853101">
            <w:pPr>
              <w:pStyle w:val="NoSpacing"/>
              <w:rPr>
                <w:rFonts w:ascii="Times New Roman"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998*9.8*Q*S</m:t>
                    </m:r>
                  </m:num>
                  <m:den>
                    <m:r>
                      <w:rPr>
                        <w:rFonts w:ascii="Cambria Math" w:hAnsi="Cambria Math" w:cs="Times New Roman"/>
                        <w:sz w:val="24"/>
                        <w:szCs w:val="24"/>
                      </w:rPr>
                      <m:t>W</m:t>
                    </m:r>
                  </m:den>
                </m:f>
              </m:oMath>
            </m:oMathPara>
          </w:p>
        </w:tc>
      </w:tr>
      <w:tr w:rsidR="002C554F" w14:paraId="5952B28D" w14:textId="77777777" w:rsidTr="00853101">
        <w:tc>
          <w:tcPr>
            <w:tcW w:w="1525" w:type="dxa"/>
          </w:tcPr>
          <w:p w14:paraId="367DD3DA"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Slope</w:t>
            </w:r>
          </w:p>
          <w:p w14:paraId="143520A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S</w:t>
            </w:r>
            <w:r w:rsidRPr="007C00DE">
              <w:rPr>
                <w:rFonts w:ascii="Times New Roman" w:hAnsi="Times New Roman" w:cs="Times New Roman"/>
                <w:b/>
                <w:bCs/>
                <w:sz w:val="24"/>
                <w:szCs w:val="24"/>
              </w:rPr>
              <w:t>)</w:t>
            </w:r>
          </w:p>
        </w:tc>
        <w:tc>
          <w:tcPr>
            <w:tcW w:w="3150" w:type="dxa"/>
          </w:tcPr>
          <w:p w14:paraId="55323A9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slope</w:t>
            </w:r>
          </w:p>
        </w:tc>
        <w:tc>
          <w:tcPr>
            <w:tcW w:w="1440" w:type="dxa"/>
          </w:tcPr>
          <w:p w14:paraId="02FEE59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Shape</w:t>
            </w:r>
          </w:p>
          <w:p w14:paraId="07B980F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r</w:t>
            </w:r>
            <w:r w:rsidRPr="007C00DE">
              <w:rPr>
                <w:rFonts w:ascii="Times New Roman" w:hAnsi="Times New Roman" w:cs="Times New Roman"/>
                <w:b/>
                <w:bCs/>
                <w:sz w:val="24"/>
                <w:szCs w:val="24"/>
              </w:rPr>
              <w:t>)</w:t>
            </w:r>
          </w:p>
        </w:tc>
        <w:tc>
          <w:tcPr>
            <w:tcW w:w="3235" w:type="dxa"/>
          </w:tcPr>
          <w:p w14:paraId="729500F5" w14:textId="77777777" w:rsidR="002C554F" w:rsidRPr="007C00DE" w:rsidRDefault="002C554F" w:rsidP="00853101">
            <w:pPr>
              <w:pStyle w:val="NoSpacing"/>
              <w:rPr>
                <w:rFonts w:ascii="Times New Roman" w:hAnsi="Times New Roman" w:cs="Times New Roman"/>
                <w:i/>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b</m:t>
                    </m:r>
                  </m:den>
                </m:f>
              </m:oMath>
            </m:oMathPara>
          </w:p>
        </w:tc>
      </w:tr>
      <w:tr w:rsidR="002C554F" w14:paraId="34CE0148" w14:textId="77777777" w:rsidTr="00853101">
        <w:tc>
          <w:tcPr>
            <w:tcW w:w="1525" w:type="dxa"/>
          </w:tcPr>
          <w:p w14:paraId="5498AA0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Manning’s n</w:t>
            </w:r>
          </w:p>
          <w:p w14:paraId="7FBEDFF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n</w:t>
            </w:r>
            <w:r w:rsidRPr="007C00DE">
              <w:rPr>
                <w:rFonts w:ascii="Times New Roman" w:hAnsi="Times New Roman" w:cs="Times New Roman"/>
                <w:b/>
                <w:bCs/>
                <w:sz w:val="24"/>
                <w:szCs w:val="24"/>
              </w:rPr>
              <w:t>)</w:t>
            </w:r>
          </w:p>
        </w:tc>
        <w:tc>
          <w:tcPr>
            <w:tcW w:w="3150" w:type="dxa"/>
          </w:tcPr>
          <w:p w14:paraId="58A24338"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up>
                    </m:sSup>
                    <m:sSup>
                      <m:sSupPr>
                        <m:ctrlPr>
                          <w:rPr>
                            <w:rFonts w:ascii="Cambria Math" w:hAnsi="Cambria Math" w:cs="Times New Roman"/>
                            <w:i/>
                            <w:sz w:val="24"/>
                            <w:szCs w:val="24"/>
                          </w:rPr>
                        </m:ctrlPr>
                      </m:sSupPr>
                      <m:e>
                        <m:r>
                          <w:rPr>
                            <w:rFonts w:ascii="Cambria Math" w:hAnsi="Cambria Math" w:cs="Times New Roman"/>
                            <w:sz w:val="24"/>
                            <w:szCs w:val="24"/>
                          </w:rPr>
                          <m:t>S</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num>
                  <m:den>
                    <m:r>
                      <w:rPr>
                        <w:rFonts w:ascii="Cambria Math" w:hAnsi="Cambria Math" w:cs="Times New Roman"/>
                        <w:sz w:val="24"/>
                        <w:szCs w:val="24"/>
                      </w:rPr>
                      <m:t>V</m:t>
                    </m:r>
                  </m:den>
                </m:f>
              </m:oMath>
            </m:oMathPara>
          </w:p>
        </w:tc>
        <w:tc>
          <w:tcPr>
            <w:tcW w:w="1440" w:type="dxa"/>
          </w:tcPr>
          <w:p w14:paraId="63F9A25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Drainage Area</w:t>
            </w:r>
          </w:p>
          <w:p w14:paraId="7AD6E6FB"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DA</w:t>
            </w:r>
            <w:r w:rsidRPr="007C00DE">
              <w:rPr>
                <w:rFonts w:ascii="Times New Roman" w:hAnsi="Times New Roman" w:cs="Times New Roman"/>
                <w:b/>
                <w:bCs/>
                <w:sz w:val="24"/>
                <w:szCs w:val="24"/>
              </w:rPr>
              <w:t>)</w:t>
            </w:r>
          </w:p>
        </w:tc>
        <w:tc>
          <w:tcPr>
            <w:tcW w:w="3235" w:type="dxa"/>
          </w:tcPr>
          <w:p w14:paraId="21682E8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drainage area</w:t>
            </w:r>
          </w:p>
        </w:tc>
      </w:tr>
      <w:tr w:rsidR="002C554F" w14:paraId="31E1F632" w14:textId="77777777" w:rsidTr="00853101">
        <w:tc>
          <w:tcPr>
            <w:tcW w:w="1525" w:type="dxa"/>
          </w:tcPr>
          <w:p w14:paraId="5E13F3E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lastRenderedPageBreak/>
              <w:t>Stream Order</w:t>
            </w:r>
          </w:p>
          <w:p w14:paraId="3E7FFEF1"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SO</w:t>
            </w:r>
            <w:r w:rsidRPr="007C00DE">
              <w:rPr>
                <w:rFonts w:ascii="Times New Roman" w:hAnsi="Times New Roman" w:cs="Times New Roman"/>
                <w:b/>
                <w:bCs/>
                <w:sz w:val="24"/>
                <w:szCs w:val="24"/>
              </w:rPr>
              <w:t>)</w:t>
            </w:r>
          </w:p>
        </w:tc>
        <w:tc>
          <w:tcPr>
            <w:tcW w:w="3150" w:type="dxa"/>
          </w:tcPr>
          <w:p w14:paraId="4F64353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Strahler stream order</w:t>
            </w:r>
          </w:p>
        </w:tc>
        <w:tc>
          <w:tcPr>
            <w:tcW w:w="1440" w:type="dxa"/>
          </w:tcPr>
          <w:p w14:paraId="525AA518"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Froude Number</w:t>
            </w:r>
          </w:p>
          <w:p w14:paraId="7A7C7E4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F</w:t>
            </w:r>
            <w:r w:rsidRPr="007C00DE">
              <w:rPr>
                <w:rFonts w:ascii="Times New Roman" w:hAnsi="Times New Roman" w:cs="Times New Roman"/>
                <w:b/>
                <w:bCs/>
                <w:i/>
                <w:sz w:val="24"/>
                <w:szCs w:val="24"/>
                <w:vertAlign w:val="subscript"/>
              </w:rPr>
              <w:t>b</w:t>
            </w:r>
            <w:r w:rsidRPr="007C00DE">
              <w:rPr>
                <w:rFonts w:ascii="Times New Roman" w:hAnsi="Times New Roman" w:cs="Times New Roman"/>
                <w:b/>
                <w:bCs/>
                <w:sz w:val="24"/>
                <w:szCs w:val="24"/>
              </w:rPr>
              <w:t>)</w:t>
            </w:r>
          </w:p>
        </w:tc>
        <w:tc>
          <w:tcPr>
            <w:tcW w:w="3235" w:type="dxa"/>
          </w:tcPr>
          <w:p w14:paraId="15066874" w14:textId="77777777" w:rsidR="002C554F" w:rsidRPr="007C00DE" w:rsidRDefault="00A6485E" w:rsidP="00853101">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D*9.81</m:t>
                        </m:r>
                      </m:den>
                    </m:f>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tc>
      </w:tr>
      <w:tr w:rsidR="002C554F" w14:paraId="6DF0AC38" w14:textId="77777777" w:rsidTr="00853101">
        <w:tc>
          <w:tcPr>
            <w:tcW w:w="1525" w:type="dxa"/>
          </w:tcPr>
          <w:p w14:paraId="44AE9DA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Distance Downstream</w:t>
            </w:r>
          </w:p>
          <w:p w14:paraId="79E2E01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i/>
                <w:sz w:val="24"/>
                <w:szCs w:val="24"/>
                <w:vertAlign w:val="subscript"/>
              </w:rPr>
              <w:t>d</w:t>
            </w:r>
            <w:r w:rsidRPr="007C00DE">
              <w:rPr>
                <w:rFonts w:ascii="Times New Roman" w:hAnsi="Times New Roman" w:cs="Times New Roman"/>
                <w:b/>
                <w:bCs/>
                <w:sz w:val="24"/>
                <w:szCs w:val="24"/>
              </w:rPr>
              <w:t>)</w:t>
            </w:r>
          </w:p>
        </w:tc>
        <w:tc>
          <w:tcPr>
            <w:tcW w:w="3150" w:type="dxa"/>
          </w:tcPr>
          <w:p w14:paraId="0FBAC232"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Distance from headwater to current reach</w:t>
            </w:r>
          </w:p>
        </w:tc>
        <w:tc>
          <w:tcPr>
            <w:tcW w:w="1440" w:type="dxa"/>
            <w:tcBorders>
              <w:bottom w:val="single" w:sz="4" w:space="0" w:color="auto"/>
            </w:tcBorders>
          </w:tcPr>
          <w:p w14:paraId="0AB8BFB9"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Shear Stress</w:t>
            </w:r>
          </w:p>
          <w:p w14:paraId="6C9FE19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m:oMath>
              <m:r>
                <m:rPr>
                  <m:sty m:val="bi"/>
                </m:rPr>
                <w:rPr>
                  <w:rFonts w:ascii="Cambria Math" w:hAnsi="Cambria Math" w:cs="Times New Roman"/>
                  <w:sz w:val="24"/>
                  <w:szCs w:val="24"/>
                </w:rPr>
                <m:t>τ</m:t>
              </m:r>
            </m:oMath>
            <w:r w:rsidRPr="007C00DE">
              <w:rPr>
                <w:rFonts w:ascii="Times New Roman" w:hAnsi="Times New Roman" w:cs="Times New Roman"/>
                <w:b/>
                <w:bCs/>
                <w:sz w:val="24"/>
                <w:szCs w:val="24"/>
              </w:rPr>
              <w:t>)</w:t>
            </w:r>
          </w:p>
        </w:tc>
        <w:tc>
          <w:tcPr>
            <w:tcW w:w="3235" w:type="dxa"/>
          </w:tcPr>
          <w:p w14:paraId="4C9E3F56"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τ=9.81DS</m:t>
                </m:r>
              </m:oMath>
            </m:oMathPara>
          </w:p>
        </w:tc>
      </w:tr>
      <w:tr w:rsidR="002C554F" w14:paraId="10FE06F9" w14:textId="77777777" w:rsidTr="00853101">
        <w:tc>
          <w:tcPr>
            <w:tcW w:w="1525" w:type="dxa"/>
          </w:tcPr>
          <w:p w14:paraId="450BC25A"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Hydraulic Residence Time</w:t>
            </w:r>
          </w:p>
          <w:p w14:paraId="6F2BC0A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HRT</w:t>
            </w:r>
            <w:r w:rsidRPr="007C00DE">
              <w:rPr>
                <w:rFonts w:ascii="Times New Roman" w:hAnsi="Times New Roman" w:cs="Times New Roman"/>
                <w:b/>
                <w:bCs/>
                <w:sz w:val="24"/>
                <w:szCs w:val="24"/>
              </w:rPr>
              <w:t>)</w:t>
            </w:r>
          </w:p>
        </w:tc>
        <w:tc>
          <w:tcPr>
            <w:tcW w:w="3150" w:type="dxa"/>
            <w:tcBorders>
              <w:right w:val="nil"/>
            </w:tcBorders>
          </w:tcPr>
          <w:p w14:paraId="7C8A84DB"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HR</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river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reach length</m:t>
                    </m:r>
                  </m:den>
                </m:f>
              </m:oMath>
            </m:oMathPara>
          </w:p>
        </w:tc>
        <w:tc>
          <w:tcPr>
            <w:tcW w:w="1440" w:type="dxa"/>
            <w:tcBorders>
              <w:left w:val="nil"/>
              <w:right w:val="nil"/>
            </w:tcBorders>
          </w:tcPr>
          <w:p w14:paraId="6917BCC4"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HR</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lake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lake volume</m:t>
                    </m:r>
                  </m:den>
                </m:f>
              </m:oMath>
            </m:oMathPara>
          </w:p>
        </w:tc>
        <w:tc>
          <w:tcPr>
            <w:tcW w:w="3235" w:type="dxa"/>
            <w:tcBorders>
              <w:left w:val="nil"/>
            </w:tcBorders>
          </w:tcPr>
          <w:p w14:paraId="4EB1AB1B" w14:textId="77777777" w:rsidR="002C554F" w:rsidRPr="007C00DE" w:rsidRDefault="002C554F" w:rsidP="00853101">
            <w:pPr>
              <w:pStyle w:val="NoSpacing"/>
              <w:rPr>
                <w:rFonts w:ascii="Times New Roman" w:hAnsi="Times New Roman" w:cs="Times New Roman"/>
                <w:sz w:val="24"/>
                <w:szCs w:val="24"/>
              </w:rPr>
            </w:pPr>
            <w:r>
              <w:rPr>
                <w:rFonts w:ascii="Times New Roman" w:hAnsi="Times New Roman" w:cs="Times New Roman"/>
                <w:sz w:val="24"/>
                <w:szCs w:val="24"/>
              </w:rPr>
              <w:t>(</w:t>
            </w:r>
            <w:r w:rsidRPr="007C00DE">
              <w:rPr>
                <w:rFonts w:ascii="Times New Roman" w:hAnsi="Times New Roman" w:cs="Times New Roman"/>
                <w:sz w:val="24"/>
                <w:szCs w:val="24"/>
              </w:rPr>
              <w:t>At mean annual flow</w:t>
            </w:r>
            <w:r>
              <w:rPr>
                <w:rFonts w:ascii="Times New Roman" w:hAnsi="Times New Roman" w:cs="Times New Roman"/>
                <w:sz w:val="24"/>
                <w:szCs w:val="24"/>
              </w:rPr>
              <w:t>)</w:t>
            </w:r>
          </w:p>
        </w:tc>
      </w:tr>
    </w:tbl>
    <w:p w14:paraId="78EE0836" w14:textId="3BFF7185" w:rsidR="00BE0324" w:rsidRDefault="00C8536F" w:rsidP="00093AC0">
      <w:pPr>
        <w:pStyle w:val="Heading-Secondary"/>
        <w:numPr>
          <w:ilvl w:val="2"/>
          <w:numId w:val="22"/>
        </w:numPr>
        <w:spacing w:line="480" w:lineRule="auto"/>
      </w:pPr>
      <w:r>
        <w:t>Red</w:t>
      </w:r>
      <w:r w:rsidR="00C74903">
        <w:t>efining Priors</w:t>
      </w:r>
    </w:p>
    <w:p w14:paraId="61F563C4" w14:textId="36778B58" w:rsidR="00E56B52" w:rsidRDefault="004E7FEC" w:rsidP="00BC771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With new training data in hand, we now </w:t>
      </w:r>
      <w:r w:rsidR="00BB5ABD">
        <w:rPr>
          <w:rFonts w:ascii="Times New Roman" w:hAnsi="Times New Roman" w:cs="Times New Roman"/>
          <w:sz w:val="24"/>
        </w:rPr>
        <w:t>re</w:t>
      </w:r>
      <w:r w:rsidR="00610D4A">
        <w:rPr>
          <w:rFonts w:ascii="Times New Roman" w:hAnsi="Times New Roman" w:cs="Times New Roman"/>
          <w:sz w:val="24"/>
        </w:rPr>
        <w:t xml:space="preserve">define the priors </w:t>
      </w:r>
      <w:del w:id="99" w:author="Colin Gleason" w:date="2020-03-06T10:16:00Z">
        <w:r w:rsidR="00610D4A" w:rsidDel="00AA7DAD">
          <w:rPr>
            <w:rFonts w:ascii="Times New Roman" w:hAnsi="Times New Roman" w:cs="Times New Roman"/>
            <w:sz w:val="24"/>
          </w:rPr>
          <w:delText>inputted into</w:delText>
        </w:r>
      </w:del>
      <w:ins w:id="100" w:author="Colin Gleason" w:date="2020-03-06T10:16:00Z">
        <w:r w:rsidR="00AA7DAD">
          <w:rPr>
            <w:rFonts w:ascii="Times New Roman" w:hAnsi="Times New Roman" w:cs="Times New Roman"/>
            <w:sz w:val="24"/>
          </w:rPr>
          <w:t>for</w:t>
        </w:r>
      </w:ins>
      <w:r w:rsidR="00610D4A">
        <w:rPr>
          <w:rFonts w:ascii="Times New Roman" w:hAnsi="Times New Roman" w:cs="Times New Roman"/>
          <w:sz w:val="24"/>
        </w:rPr>
        <w:t xml:space="preserve"> </w:t>
      </w:r>
      <w:r w:rsidR="00E84775">
        <w:rPr>
          <w:rFonts w:ascii="Times New Roman" w:hAnsi="Times New Roman" w:cs="Times New Roman"/>
          <w:sz w:val="24"/>
        </w:rPr>
        <w:t>BAM</w:t>
      </w:r>
      <w:r w:rsidR="00610D4A">
        <w:rPr>
          <w:rFonts w:ascii="Times New Roman" w:hAnsi="Times New Roman" w:cs="Times New Roman"/>
          <w:sz w:val="24"/>
        </w:rPr>
        <w:t xml:space="preserve">.  </w:t>
      </w:r>
      <w:r w:rsidR="00641FE0">
        <w:rPr>
          <w:rFonts w:ascii="Times New Roman" w:hAnsi="Times New Roman" w:cs="Times New Roman"/>
          <w:sz w:val="24"/>
        </w:rPr>
        <w:t xml:space="preserve">In </w:t>
      </w:r>
      <w:r w:rsidR="00A67F98">
        <w:rPr>
          <w:rFonts w:ascii="Times New Roman" w:hAnsi="Times New Roman" w:cs="Times New Roman"/>
          <w:sz w:val="24"/>
        </w:rPr>
        <w:t>the BAM</w:t>
      </w:r>
      <w:r w:rsidR="00641FE0">
        <w:rPr>
          <w:rFonts w:ascii="Times New Roman" w:hAnsi="Times New Roman" w:cs="Times New Roman"/>
          <w:sz w:val="24"/>
        </w:rPr>
        <w:t xml:space="preserve"> </w:t>
      </w:r>
      <w:r w:rsidR="001B0AF2">
        <w:rPr>
          <w:rFonts w:ascii="Times New Roman" w:hAnsi="Times New Roman" w:cs="Times New Roman"/>
          <w:sz w:val="24"/>
        </w:rPr>
        <w:t>context</w:t>
      </w:r>
      <w:r w:rsidR="00F516D9">
        <w:rPr>
          <w:rFonts w:ascii="Times New Roman" w:hAnsi="Times New Roman" w:cs="Times New Roman"/>
          <w:sz w:val="24"/>
        </w:rPr>
        <w:t xml:space="preserve">, </w:t>
      </w:r>
      <w:r w:rsidR="006B7970">
        <w:rPr>
          <w:rFonts w:ascii="Times New Roman" w:hAnsi="Times New Roman" w:cs="Times New Roman"/>
          <w:sz w:val="24"/>
        </w:rPr>
        <w:t>priors</w:t>
      </w:r>
      <w:del w:id="101" w:author="Colin Gleason" w:date="2020-03-06T10:16:00Z">
        <w:r w:rsidR="00610D4A" w:rsidDel="00AA7DAD">
          <w:rPr>
            <w:rFonts w:ascii="Times New Roman" w:hAnsi="Times New Roman" w:cs="Times New Roman"/>
            <w:sz w:val="24"/>
          </w:rPr>
          <w:delText xml:space="preserve"> are</w:delText>
        </w:r>
        <w:r w:rsidR="005769B1" w:rsidDel="00AA7DAD">
          <w:rPr>
            <w:rFonts w:ascii="Times New Roman" w:hAnsi="Times New Roman" w:cs="Times New Roman"/>
            <w:sz w:val="24"/>
          </w:rPr>
          <w:delText xml:space="preserve"> </w:delText>
        </w:r>
      </w:del>
      <w:ins w:id="102" w:author="Colin Gleason" w:date="2020-03-06T10:16:00Z">
        <w:r w:rsidR="00AA7DAD">
          <w:rPr>
            <w:rFonts w:ascii="Times New Roman" w:hAnsi="Times New Roman" w:cs="Times New Roman"/>
            <w:sz w:val="24"/>
          </w:rPr>
          <w:t xml:space="preserve"> need to be </w:t>
        </w:r>
      </w:ins>
      <w:r w:rsidR="001E47DA">
        <w:rPr>
          <w:rFonts w:ascii="Times New Roman" w:hAnsi="Times New Roman" w:cs="Times New Roman"/>
          <w:sz w:val="24"/>
        </w:rPr>
        <w:t>truncated</w:t>
      </w:r>
      <w:r w:rsidR="001B7883">
        <w:rPr>
          <w:rFonts w:ascii="Times New Roman" w:hAnsi="Times New Roman" w:cs="Times New Roman"/>
          <w:sz w:val="24"/>
        </w:rPr>
        <w:t>,</w:t>
      </w:r>
      <w:r w:rsidR="001E47DA">
        <w:rPr>
          <w:rFonts w:ascii="Times New Roman" w:hAnsi="Times New Roman" w:cs="Times New Roman"/>
          <w:sz w:val="24"/>
        </w:rPr>
        <w:t xml:space="preserve"> </w:t>
      </w:r>
      <w:r w:rsidR="005769B1">
        <w:rPr>
          <w:rFonts w:ascii="Times New Roman" w:hAnsi="Times New Roman" w:cs="Times New Roman"/>
          <w:sz w:val="24"/>
        </w:rPr>
        <w:t>lognormal</w:t>
      </w:r>
      <w:r w:rsidR="001B7883">
        <w:rPr>
          <w:rFonts w:ascii="Times New Roman" w:hAnsi="Times New Roman" w:cs="Times New Roman"/>
          <w:sz w:val="24"/>
        </w:rPr>
        <w:t>,</w:t>
      </w:r>
      <w:r w:rsidR="00610D4A">
        <w:rPr>
          <w:rFonts w:ascii="Times New Roman" w:hAnsi="Times New Roman" w:cs="Times New Roman"/>
          <w:sz w:val="24"/>
        </w:rPr>
        <w:t xml:space="preserve"> parametric distributions and are defined using a distribution </w:t>
      </w:r>
      <w:r w:rsidR="00FE48D2">
        <w:rPr>
          <w:rFonts w:ascii="Times New Roman" w:hAnsi="Times New Roman" w:cs="Times New Roman"/>
          <w:sz w:val="24"/>
        </w:rPr>
        <w:t>center</w:t>
      </w:r>
      <w:r w:rsidR="00610D4A">
        <w:rPr>
          <w:rFonts w:ascii="Times New Roman" w:hAnsi="Times New Roman" w:cs="Times New Roman"/>
          <w:sz w:val="24"/>
        </w:rPr>
        <w:t xml:space="preserve"> (</w:t>
      </w:r>
      <m:oMath>
        <m:acc>
          <m:accPr>
            <m:ctrlPr>
              <w:rPr>
                <w:rFonts w:ascii="Cambria Math" w:hAnsi="Cambria Math" w:cs="Times New Roman"/>
                <w:i/>
                <w:sz w:val="24"/>
              </w:rPr>
            </m:ctrlPr>
          </m:accPr>
          <m:e>
            <m:r>
              <w:rPr>
                <w:rFonts w:ascii="Cambria Math" w:hAnsi="Cambria Math" w:cs="Times New Roman"/>
                <w:sz w:val="24"/>
              </w:rPr>
              <m:t>prior</m:t>
            </m:r>
          </m:e>
        </m:acc>
      </m:oMath>
      <w:r w:rsidR="00610D4A">
        <w:rPr>
          <w:rFonts w:ascii="Times New Roman" w:hAnsi="Times New Roman" w:cs="Times New Roman"/>
          <w:sz w:val="24"/>
        </w:rPr>
        <w:t>), standard deviation (</w:t>
      </w:r>
      <w:r w:rsidR="00855AC1">
        <w:rPr>
          <w:rFonts w:ascii="Times New Roman" w:hAnsi="Times New Roman" w:cs="Times New Roman"/>
          <w:sz w:val="24"/>
        </w:rPr>
        <w:t>σ</w:t>
      </w:r>
      <w:r w:rsidR="00610D4A">
        <w:rPr>
          <w:rFonts w:ascii="Times New Roman" w:eastAsiaTheme="minorEastAsia" w:hAnsi="Times New Roman" w:cs="Times New Roman"/>
          <w:sz w:val="24"/>
        </w:rPr>
        <w:t>), and upper and lower bounds.</w:t>
      </w:r>
      <w:r w:rsidR="00930FEA">
        <w:rPr>
          <w:rFonts w:ascii="Times New Roman" w:eastAsiaTheme="minorEastAsia" w:hAnsi="Times New Roman" w:cs="Times New Roman"/>
          <w:sz w:val="24"/>
        </w:rPr>
        <w:t xml:space="preserve">  </w:t>
      </w:r>
      <w:commentRangeStart w:id="103"/>
      <w:r w:rsidR="0068446B">
        <w:rPr>
          <w:rFonts w:ascii="Times New Roman" w:eastAsiaTheme="minorEastAsia" w:hAnsi="Times New Roman" w:cs="Times New Roman"/>
          <w:sz w:val="24"/>
        </w:rPr>
        <w:t>P</w:t>
      </w:r>
      <w:r w:rsidR="00930FEA">
        <w:rPr>
          <w:rFonts w:ascii="Times New Roman" w:eastAsiaTheme="minorEastAsia" w:hAnsi="Times New Roman" w:cs="Times New Roman"/>
          <w:sz w:val="24"/>
        </w:rPr>
        <w:t xml:space="preserve">riors are needed on </w:t>
      </w:r>
      <w:r w:rsidR="00930FEA">
        <w:rPr>
          <w:rFonts w:ascii="Times New Roman" w:eastAsiaTheme="minorEastAsia" w:hAnsi="Times New Roman" w:cs="Times New Roman"/>
          <w:i/>
          <w:sz w:val="24"/>
        </w:rPr>
        <w:t>W</w:t>
      </w:r>
      <w:r w:rsidR="00930FEA">
        <w:rPr>
          <w:rFonts w:ascii="Times New Roman" w:eastAsiaTheme="minorEastAsia" w:hAnsi="Times New Roman" w:cs="Times New Roman"/>
          <w:i/>
          <w:sz w:val="24"/>
          <w:vertAlign w:val="subscript"/>
        </w:rPr>
        <w:t>b</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D</w:t>
      </w:r>
      <w:r w:rsidR="00930FEA">
        <w:rPr>
          <w:rFonts w:ascii="Times New Roman" w:eastAsiaTheme="minorEastAsia" w:hAnsi="Times New Roman" w:cs="Times New Roman"/>
          <w:i/>
          <w:sz w:val="24"/>
          <w:vertAlign w:val="subscript"/>
        </w:rPr>
        <w:t>b</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r</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n, A</w:t>
      </w:r>
      <w:r w:rsidR="00930FEA">
        <w:rPr>
          <w:rFonts w:ascii="Times New Roman" w:eastAsiaTheme="minorEastAsia" w:hAnsi="Times New Roman" w:cs="Times New Roman"/>
          <w:i/>
          <w:sz w:val="24"/>
          <w:vertAlign w:val="subscript"/>
        </w:rPr>
        <w:t>0</w:t>
      </w:r>
      <w:r w:rsidR="00930FEA">
        <w:rPr>
          <w:rFonts w:ascii="Times New Roman" w:eastAsiaTheme="minorEastAsia" w:hAnsi="Times New Roman" w:cs="Times New Roman"/>
          <w:i/>
          <w:sz w:val="24"/>
        </w:rPr>
        <w:t xml:space="preserve">, </w:t>
      </w:r>
      <w:r w:rsidR="00930FEA">
        <w:rPr>
          <w:rFonts w:ascii="Times New Roman" w:eastAsiaTheme="minorEastAsia" w:hAnsi="Times New Roman" w:cs="Times New Roman"/>
          <w:sz w:val="24"/>
        </w:rPr>
        <w:t xml:space="preserve">and </w:t>
      </w:r>
      <w:r w:rsidR="00930FEA">
        <w:rPr>
          <w:rFonts w:ascii="Times New Roman" w:eastAsiaTheme="minorEastAsia" w:hAnsi="Times New Roman" w:cs="Times New Roman"/>
          <w:i/>
          <w:sz w:val="24"/>
        </w:rPr>
        <w:t>b</w:t>
      </w:r>
      <w:r w:rsidR="00300253">
        <w:rPr>
          <w:rFonts w:ascii="Times New Roman" w:eastAsiaTheme="minorEastAsia" w:hAnsi="Times New Roman" w:cs="Times New Roman"/>
          <w:sz w:val="24"/>
        </w:rPr>
        <w:t xml:space="preserve">.  </w:t>
      </w:r>
      <w:r w:rsidR="00B957C4">
        <w:rPr>
          <w:rFonts w:ascii="Times New Roman" w:hAnsi="Times New Roman" w:cs="Times New Roman"/>
          <w:i/>
          <w:sz w:val="24"/>
        </w:rPr>
        <w:t>W</w:t>
      </w:r>
      <w:r w:rsidR="00B957C4">
        <w:rPr>
          <w:rFonts w:ascii="Times New Roman" w:hAnsi="Times New Roman" w:cs="Times New Roman"/>
          <w:i/>
          <w:sz w:val="24"/>
          <w:vertAlign w:val="subscript"/>
        </w:rPr>
        <w:t xml:space="preserve">b </w:t>
      </w:r>
      <w:r w:rsidR="00B957C4">
        <w:rPr>
          <w:rFonts w:ascii="Times New Roman" w:hAnsi="Times New Roman" w:cs="Times New Roman"/>
          <w:sz w:val="24"/>
        </w:rPr>
        <w:t xml:space="preserve">and </w:t>
      </w:r>
      <w:r w:rsidR="00B957C4">
        <w:rPr>
          <w:rFonts w:ascii="Times New Roman" w:hAnsi="Times New Roman" w:cs="Times New Roman"/>
          <w:i/>
          <w:sz w:val="24"/>
        </w:rPr>
        <w:t>D</w:t>
      </w:r>
      <w:r w:rsidR="00B957C4">
        <w:rPr>
          <w:rFonts w:ascii="Times New Roman" w:hAnsi="Times New Roman" w:cs="Times New Roman"/>
          <w:i/>
          <w:sz w:val="24"/>
          <w:vertAlign w:val="subscript"/>
        </w:rPr>
        <w:t>b</w:t>
      </w:r>
      <w:r w:rsidR="00B957C4">
        <w:rPr>
          <w:rFonts w:ascii="Times New Roman" w:hAnsi="Times New Roman" w:cs="Times New Roman"/>
          <w:sz w:val="24"/>
        </w:rPr>
        <w:t xml:space="preserve"> </w:t>
      </w:r>
      <w:commentRangeEnd w:id="103"/>
      <w:r w:rsidR="00AA7DAD">
        <w:rPr>
          <w:rStyle w:val="CommentReference"/>
          <w:rFonts w:ascii="Times New Roman" w:eastAsia="Calibri" w:hAnsi="Times New Roman" w:cs="Times New Roman"/>
        </w:rPr>
        <w:commentReference w:id="103"/>
      </w:r>
      <w:r w:rsidR="00E56B52" w:rsidRPr="00E56B52">
        <w:rPr>
          <w:rFonts w:ascii="Times New Roman" w:hAnsi="Times New Roman" w:cs="Times New Roman"/>
          <w:sz w:val="24"/>
        </w:rPr>
        <w:t>were calculated using a return period o</w:t>
      </w:r>
      <w:r w:rsidR="00AF35C5">
        <w:rPr>
          <w:rFonts w:ascii="Times New Roman" w:hAnsi="Times New Roman" w:cs="Times New Roman"/>
          <w:sz w:val="24"/>
        </w:rPr>
        <w:t xml:space="preserve">f 2 years, acknowledging that </w:t>
      </w:r>
      <w:proofErr w:type="spellStart"/>
      <w:r w:rsidR="00AF35C5" w:rsidRPr="00AF35C5">
        <w:rPr>
          <w:rFonts w:ascii="Times New Roman" w:hAnsi="Times New Roman" w:cs="Times New Roman"/>
          <w:i/>
          <w:sz w:val="24"/>
        </w:rPr>
        <w:t>Q</w:t>
      </w:r>
      <w:r w:rsidR="00AF35C5" w:rsidRPr="00AF35C5">
        <w:rPr>
          <w:rFonts w:ascii="Times New Roman" w:hAnsi="Times New Roman" w:cs="Times New Roman"/>
          <w:i/>
          <w:sz w:val="24"/>
          <w:vertAlign w:val="subscript"/>
        </w:rPr>
        <w:t>b</w:t>
      </w:r>
      <w:proofErr w:type="spellEnd"/>
      <w:r w:rsidR="00E56B52" w:rsidRPr="00E56B52">
        <w:rPr>
          <w:rFonts w:ascii="Times New Roman" w:hAnsi="Times New Roman" w:cs="Times New Roman"/>
          <w:sz w:val="24"/>
        </w:rPr>
        <w:t xml:space="preserve"> has been associated with a range of return periods given local geomorphology (Petit &amp; </w:t>
      </w:r>
      <w:proofErr w:type="spellStart"/>
      <w:r w:rsidR="00E56B52" w:rsidRPr="00E56B52">
        <w:rPr>
          <w:rFonts w:ascii="Times New Roman" w:hAnsi="Times New Roman" w:cs="Times New Roman"/>
          <w:sz w:val="24"/>
        </w:rPr>
        <w:t>Pauquet</w:t>
      </w:r>
      <w:proofErr w:type="spellEnd"/>
      <w:r w:rsidR="00E56B52" w:rsidRPr="00E56B52">
        <w:rPr>
          <w:rFonts w:ascii="Times New Roman" w:hAnsi="Times New Roman" w:cs="Times New Roman"/>
          <w:sz w:val="24"/>
        </w:rPr>
        <w:t xml:space="preserve">, 1997; Williams, 1978).  However, a </w:t>
      </w:r>
      <w:r w:rsidR="003356B9" w:rsidRPr="00E56B52">
        <w:rPr>
          <w:rFonts w:ascii="Times New Roman" w:hAnsi="Times New Roman" w:cs="Times New Roman"/>
          <w:sz w:val="24"/>
        </w:rPr>
        <w:t>1.5-2-year</w:t>
      </w:r>
      <w:r w:rsidR="00E56B52" w:rsidRPr="00E56B52">
        <w:rPr>
          <w:rFonts w:ascii="Times New Roman" w:hAnsi="Times New Roman" w:cs="Times New Roman"/>
          <w:sz w:val="24"/>
        </w:rPr>
        <w:t xml:space="preserve"> return period is a standard statistical definition for bankfull flow and was used here to align with existing literature.  </w:t>
      </w:r>
      <w:r w:rsidR="00FF142F">
        <w:rPr>
          <w:rFonts w:ascii="Times New Roman" w:hAnsi="Times New Roman" w:cs="Times New Roman"/>
          <w:i/>
          <w:sz w:val="24"/>
        </w:rPr>
        <w:t xml:space="preserve">r </w:t>
      </w:r>
      <w:r w:rsidR="00E56B52" w:rsidRPr="00E56B52">
        <w:rPr>
          <w:rFonts w:ascii="Times New Roman" w:hAnsi="Times New Roman" w:cs="Times New Roman"/>
          <w:sz w:val="24"/>
        </w:rPr>
        <w:t>was defined empirically</w:t>
      </w:r>
      <w:r w:rsidR="009E166B">
        <w:rPr>
          <w:rFonts w:ascii="Times New Roman" w:hAnsi="Times New Roman" w:cs="Times New Roman"/>
          <w:sz w:val="24"/>
        </w:rPr>
        <w:t xml:space="preserve"> following Dingman (2007) as </w:t>
      </w:r>
      <m:oMath>
        <m:f>
          <m:fPr>
            <m:ctrlPr>
              <w:rPr>
                <w:rFonts w:ascii="Cambria Math" w:hAnsi="Cambria Math" w:cs="Times New Roman"/>
                <w:i/>
                <w:sz w:val="24"/>
              </w:rPr>
            </m:ctrlPr>
          </m:fPr>
          <m:num>
            <m:r>
              <w:rPr>
                <w:rFonts w:ascii="Cambria Math" w:hAnsi="Cambria Math" w:cs="Times New Roman"/>
                <w:sz w:val="24"/>
              </w:rPr>
              <m:t>f</m:t>
            </m:r>
          </m:num>
          <m:den>
            <m:r>
              <w:rPr>
                <w:rFonts w:ascii="Cambria Math" w:hAnsi="Cambria Math" w:cs="Times New Roman"/>
                <w:sz w:val="24"/>
              </w:rPr>
              <m:t>b</m:t>
            </m:r>
          </m:den>
        </m:f>
      </m:oMath>
      <w:r w:rsidR="00E56B52" w:rsidRPr="00E56B52">
        <w:rPr>
          <w:rFonts w:ascii="Times New Roman" w:hAnsi="Times New Roman" w:cs="Times New Roman"/>
          <w:sz w:val="24"/>
        </w:rPr>
        <w:t xml:space="preserve">, where </w:t>
      </w:r>
      <w:r w:rsidR="00E56B52" w:rsidRPr="009E166B">
        <w:rPr>
          <w:rFonts w:ascii="Times New Roman" w:hAnsi="Times New Roman" w:cs="Times New Roman"/>
          <w:i/>
          <w:sz w:val="24"/>
        </w:rPr>
        <w:t>f</w:t>
      </w:r>
      <w:r w:rsidR="00E56B52" w:rsidRPr="00E56B52">
        <w:rPr>
          <w:rFonts w:ascii="Times New Roman" w:hAnsi="Times New Roman" w:cs="Times New Roman"/>
          <w:sz w:val="24"/>
        </w:rPr>
        <w:t xml:space="preserve"> is the exponent in the </w:t>
      </w:r>
      <w:r w:rsidR="0021200C">
        <w:rPr>
          <w:rFonts w:ascii="Times New Roman" w:hAnsi="Times New Roman" w:cs="Times New Roman"/>
          <w:i/>
          <w:iCs/>
          <w:sz w:val="24"/>
        </w:rPr>
        <w:t>D</w:t>
      </w:r>
      <w:r w:rsidR="00E56B52" w:rsidRPr="00E56B52">
        <w:rPr>
          <w:rFonts w:ascii="Times New Roman" w:hAnsi="Times New Roman" w:cs="Times New Roman"/>
          <w:sz w:val="24"/>
        </w:rPr>
        <w:t>~</w:t>
      </w:r>
      <w:r w:rsidR="0021200C">
        <w:rPr>
          <w:rFonts w:ascii="Times New Roman" w:hAnsi="Times New Roman" w:cs="Times New Roman"/>
          <w:i/>
          <w:iCs/>
          <w:sz w:val="24"/>
        </w:rPr>
        <w:t>Q</w:t>
      </w:r>
      <w:r w:rsidR="00E56B52" w:rsidRPr="00E56B52">
        <w:rPr>
          <w:rFonts w:ascii="Times New Roman" w:hAnsi="Times New Roman" w:cs="Times New Roman"/>
          <w:sz w:val="24"/>
        </w:rPr>
        <w:t xml:space="preserve"> AHG relation</w:t>
      </w:r>
      <w:r w:rsidR="00A31804">
        <w:rPr>
          <w:rFonts w:ascii="Times New Roman" w:hAnsi="Times New Roman" w:cs="Times New Roman"/>
          <w:sz w:val="24"/>
        </w:rPr>
        <w:t xml:space="preserve">.  </w:t>
      </w:r>
      <w:r w:rsidR="00397082" w:rsidRPr="00E56B52">
        <w:rPr>
          <w:rFonts w:ascii="Times New Roman" w:hAnsi="Times New Roman" w:cs="Times New Roman"/>
          <w:sz w:val="24"/>
        </w:rPr>
        <w:t xml:space="preserve">We did not change </w:t>
      </w:r>
      <w:commentRangeStart w:id="104"/>
      <w:r w:rsidR="00397082" w:rsidRPr="00E56B52">
        <w:rPr>
          <w:rFonts w:ascii="Times New Roman" w:hAnsi="Times New Roman" w:cs="Times New Roman"/>
          <w:sz w:val="24"/>
        </w:rPr>
        <w:t xml:space="preserve">the </w:t>
      </w:r>
      <w:r w:rsidR="00397082" w:rsidRPr="0081570C">
        <w:rPr>
          <w:rFonts w:ascii="Times New Roman" w:hAnsi="Times New Roman" w:cs="Times New Roman"/>
          <w:i/>
          <w:sz w:val="24"/>
        </w:rPr>
        <w:t>Q</w:t>
      </w:r>
      <w:r w:rsidR="00397082" w:rsidRPr="00E56B52">
        <w:rPr>
          <w:rFonts w:ascii="Times New Roman" w:hAnsi="Times New Roman" w:cs="Times New Roman"/>
          <w:sz w:val="24"/>
        </w:rPr>
        <w:t xml:space="preserve"> prior </w:t>
      </w:r>
      <w:commentRangeEnd w:id="104"/>
      <w:r w:rsidR="00AA7DAD">
        <w:rPr>
          <w:rStyle w:val="CommentReference"/>
          <w:rFonts w:ascii="Times New Roman" w:eastAsia="Calibri" w:hAnsi="Times New Roman" w:cs="Times New Roman"/>
        </w:rPr>
        <w:commentReference w:id="104"/>
      </w:r>
      <w:r w:rsidR="00397082" w:rsidRPr="00E56B52">
        <w:rPr>
          <w:rFonts w:ascii="Times New Roman" w:hAnsi="Times New Roman" w:cs="Times New Roman"/>
          <w:sz w:val="24"/>
        </w:rPr>
        <w:t>as we considered this term as separate from the prior kno</w:t>
      </w:r>
      <w:r w:rsidR="00397082">
        <w:rPr>
          <w:rFonts w:ascii="Times New Roman" w:hAnsi="Times New Roman" w:cs="Times New Roman"/>
          <w:sz w:val="24"/>
        </w:rPr>
        <w:t xml:space="preserve">wledge on </w:t>
      </w:r>
      <w:r w:rsidR="001A4257">
        <w:rPr>
          <w:rFonts w:ascii="Times New Roman" w:hAnsi="Times New Roman" w:cs="Times New Roman"/>
          <w:sz w:val="24"/>
        </w:rPr>
        <w:t>geomorphology</w:t>
      </w:r>
      <w:r w:rsidR="00C01D01">
        <w:rPr>
          <w:rFonts w:ascii="Times New Roman" w:hAnsi="Times New Roman" w:cs="Times New Roman"/>
          <w:sz w:val="24"/>
        </w:rPr>
        <w:t xml:space="preserve"> that we are interested in studying</w:t>
      </w:r>
      <w:r w:rsidR="00397082">
        <w:rPr>
          <w:rFonts w:ascii="Times New Roman" w:hAnsi="Times New Roman" w:cs="Times New Roman"/>
          <w:sz w:val="24"/>
        </w:rPr>
        <w:t xml:space="preserve">.  </w:t>
      </w:r>
      <w:r w:rsidR="00E56B52" w:rsidRPr="00E56B52">
        <w:rPr>
          <w:rFonts w:ascii="Times New Roman" w:hAnsi="Times New Roman" w:cs="Times New Roman"/>
          <w:sz w:val="24"/>
        </w:rPr>
        <w:t xml:space="preserve">All </w:t>
      </w:r>
      <w:r w:rsidR="009B623C">
        <w:rPr>
          <w:rFonts w:ascii="Times New Roman" w:hAnsi="Times New Roman" w:cs="Times New Roman"/>
          <w:sz w:val="24"/>
        </w:rPr>
        <w:t>prior</w:t>
      </w:r>
      <w:r w:rsidR="00D46828">
        <w:rPr>
          <w:rFonts w:ascii="Times New Roman" w:hAnsi="Times New Roman" w:cs="Times New Roman"/>
          <w:sz w:val="24"/>
        </w:rPr>
        <w:t xml:space="preserve">s </w:t>
      </w:r>
      <w:r w:rsidR="00E56B52" w:rsidRPr="00E56B52">
        <w:rPr>
          <w:rFonts w:ascii="Times New Roman" w:hAnsi="Times New Roman" w:cs="Times New Roman"/>
          <w:sz w:val="24"/>
        </w:rPr>
        <w:t xml:space="preserve">were </w:t>
      </w:r>
      <w:r w:rsidR="009B623C">
        <w:rPr>
          <w:rFonts w:ascii="Times New Roman" w:hAnsi="Times New Roman" w:cs="Times New Roman"/>
          <w:sz w:val="24"/>
        </w:rPr>
        <w:t>confirmed</w:t>
      </w:r>
      <w:r w:rsidR="00E56B52" w:rsidRPr="00E56B52">
        <w:rPr>
          <w:rFonts w:ascii="Times New Roman" w:hAnsi="Times New Roman" w:cs="Times New Roman"/>
          <w:sz w:val="24"/>
        </w:rPr>
        <w:t xml:space="preserve"> to have lognormal distributions in </w:t>
      </w:r>
      <w:r w:rsidR="00F67F8C">
        <w:rPr>
          <w:rFonts w:ascii="Times New Roman" w:hAnsi="Times New Roman" w:cs="Times New Roman"/>
          <w:sz w:val="24"/>
        </w:rPr>
        <w:t>HOGG</w:t>
      </w:r>
      <w:r w:rsidR="009B623C">
        <w:rPr>
          <w:rFonts w:ascii="Times New Roman" w:hAnsi="Times New Roman" w:cs="Times New Roman"/>
          <w:sz w:val="24"/>
        </w:rPr>
        <w:t xml:space="preserve">.  </w:t>
      </w:r>
      <m:oMath>
        <m:acc>
          <m:accPr>
            <m:ctrlPr>
              <w:rPr>
                <w:rFonts w:ascii="Cambria Math" w:hAnsi="Cambria Math" w:cs="Times New Roman"/>
                <w:i/>
                <w:sz w:val="24"/>
              </w:rPr>
            </m:ctrlPr>
          </m:accPr>
          <m:e>
            <m:r>
              <w:rPr>
                <w:rFonts w:ascii="Cambria Math" w:hAnsi="Cambria Math" w:cs="Times New Roman"/>
                <w:sz w:val="24"/>
              </w:rPr>
              <m:t>Prior</m:t>
            </m:r>
          </m:e>
        </m:acc>
      </m:oMath>
      <w:r w:rsidR="008021DB">
        <w:rPr>
          <w:rFonts w:ascii="Times New Roman" w:hAnsi="Times New Roman" w:cs="Times New Roman"/>
          <w:sz w:val="24"/>
        </w:rPr>
        <w:t xml:space="preserve">, </w:t>
      </w:r>
      <w:r w:rsidR="00855AC1">
        <w:rPr>
          <w:rFonts w:ascii="Times New Roman" w:hAnsi="Times New Roman" w:cs="Times New Roman"/>
          <w:sz w:val="24"/>
        </w:rPr>
        <w:t>σ</w:t>
      </w:r>
      <w:r w:rsidR="008021DB">
        <w:rPr>
          <w:rFonts w:ascii="Times New Roman" w:hAnsi="Times New Roman" w:cs="Times New Roman"/>
          <w:sz w:val="24"/>
        </w:rPr>
        <w:t>, and bounds</w:t>
      </w:r>
      <w:r w:rsidR="00E56B52" w:rsidRPr="00E56B52">
        <w:rPr>
          <w:rFonts w:ascii="Times New Roman" w:hAnsi="Times New Roman" w:cs="Times New Roman"/>
          <w:sz w:val="24"/>
        </w:rPr>
        <w:t xml:space="preserve"> </w:t>
      </w:r>
      <w:r w:rsidR="005F77F6">
        <w:rPr>
          <w:rFonts w:ascii="Times New Roman" w:hAnsi="Times New Roman" w:cs="Times New Roman"/>
          <w:sz w:val="24"/>
        </w:rPr>
        <w:t xml:space="preserve">were derived two different ways: 1) </w:t>
      </w:r>
      <w:r w:rsidR="00E56B52" w:rsidRPr="00E56B52">
        <w:rPr>
          <w:rFonts w:ascii="Times New Roman" w:hAnsi="Times New Roman" w:cs="Times New Roman"/>
          <w:sz w:val="24"/>
        </w:rPr>
        <w:t>u</w:t>
      </w:r>
      <w:r w:rsidR="006134EC">
        <w:rPr>
          <w:rFonts w:ascii="Times New Roman" w:hAnsi="Times New Roman" w:cs="Times New Roman"/>
          <w:sz w:val="24"/>
        </w:rPr>
        <w:t xml:space="preserve">sing the unsupervised clustering algorithm </w:t>
      </w:r>
      <w:r w:rsidR="001C437F">
        <w:rPr>
          <w:rFonts w:ascii="Times New Roman" w:hAnsi="Times New Roman" w:cs="Times New Roman"/>
          <w:sz w:val="24"/>
        </w:rPr>
        <w:t>‘</w:t>
      </w:r>
      <w:r w:rsidR="006134EC">
        <w:rPr>
          <w:rFonts w:ascii="Times New Roman" w:hAnsi="Times New Roman" w:cs="Times New Roman"/>
          <w:sz w:val="24"/>
        </w:rPr>
        <w:t>density-based spatial clustering of applications with noise</w:t>
      </w:r>
      <w:r w:rsidR="001C437F">
        <w:rPr>
          <w:rFonts w:ascii="Times New Roman" w:hAnsi="Times New Roman" w:cs="Times New Roman"/>
          <w:sz w:val="24"/>
        </w:rPr>
        <w:t>’</w:t>
      </w:r>
      <w:r w:rsidR="006134EC">
        <w:rPr>
          <w:rFonts w:ascii="Times New Roman" w:hAnsi="Times New Roman" w:cs="Times New Roman"/>
          <w:sz w:val="24"/>
        </w:rPr>
        <w:t xml:space="preserve"> (DBSCAN</w:t>
      </w:r>
      <w:r w:rsidR="00B549B6">
        <w:rPr>
          <w:rFonts w:ascii="Times New Roman" w:hAnsi="Times New Roman" w:cs="Times New Roman"/>
          <w:sz w:val="24"/>
        </w:rPr>
        <w:t>)</w:t>
      </w:r>
      <w:r w:rsidR="006134EC">
        <w:rPr>
          <w:rFonts w:ascii="Times New Roman" w:hAnsi="Times New Roman" w:cs="Times New Roman"/>
          <w:sz w:val="24"/>
        </w:rPr>
        <w:t>, and 2) using a novel supervised classification framework.</w:t>
      </w:r>
      <w:r w:rsidR="002478B6">
        <w:rPr>
          <w:rFonts w:ascii="Times New Roman" w:hAnsi="Times New Roman" w:cs="Times New Roman"/>
          <w:sz w:val="24"/>
        </w:rPr>
        <w:t xml:space="preserve">  We also </w:t>
      </w:r>
      <w:r w:rsidR="00E450F1">
        <w:rPr>
          <w:rFonts w:ascii="Times New Roman" w:hAnsi="Times New Roman" w:cs="Times New Roman"/>
          <w:sz w:val="24"/>
        </w:rPr>
        <w:t>trained</w:t>
      </w:r>
      <w:r w:rsidR="002478B6">
        <w:rPr>
          <w:rFonts w:ascii="Times New Roman" w:hAnsi="Times New Roman" w:cs="Times New Roman"/>
          <w:sz w:val="24"/>
        </w:rPr>
        <w:t xml:space="preserve"> priors using Hagemann, et al. (2017)</w:t>
      </w:r>
      <w:r w:rsidR="00E450F1">
        <w:rPr>
          <w:rFonts w:ascii="Times New Roman" w:hAnsi="Times New Roman" w:cs="Times New Roman"/>
          <w:sz w:val="24"/>
        </w:rPr>
        <w:t>’s method and HOGG</w:t>
      </w:r>
      <w:r w:rsidR="002478B6">
        <w:rPr>
          <w:rFonts w:ascii="Times New Roman" w:hAnsi="Times New Roman" w:cs="Times New Roman"/>
          <w:sz w:val="24"/>
        </w:rPr>
        <w:t>: consult Text S2 for details.</w:t>
      </w:r>
    </w:p>
    <w:p w14:paraId="5391F541" w14:textId="3D49F395" w:rsidR="00677B6D" w:rsidRPr="0067159A" w:rsidRDefault="00677B6D" w:rsidP="00677B6D">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DBSCAN </w:t>
      </w:r>
      <w:r w:rsidR="004C42E5">
        <w:rPr>
          <w:rFonts w:ascii="Times New Roman" w:hAnsi="Times New Roman" w:cs="Times New Roman"/>
          <w:sz w:val="24"/>
        </w:rPr>
        <w:t>(Ester et al. 1996)</w:t>
      </w:r>
      <w:r w:rsidR="00BE23AC">
        <w:rPr>
          <w:rFonts w:ascii="Times New Roman" w:hAnsi="Times New Roman" w:cs="Times New Roman"/>
          <w:sz w:val="24"/>
        </w:rPr>
        <w:t xml:space="preserve"> is a density-based clustering algorithm that groups observations together if they are close to one another in the multi-dimensional </w:t>
      </w:r>
      <w:r w:rsidR="003F071B">
        <w:rPr>
          <w:rFonts w:ascii="Times New Roman" w:hAnsi="Times New Roman" w:cs="Times New Roman"/>
          <w:sz w:val="24"/>
        </w:rPr>
        <w:t>feature</w:t>
      </w:r>
      <w:r w:rsidR="00BE23AC">
        <w:rPr>
          <w:rFonts w:ascii="Times New Roman" w:hAnsi="Times New Roman" w:cs="Times New Roman"/>
          <w:sz w:val="24"/>
        </w:rPr>
        <w:t xml:space="preserve"> space.  </w:t>
      </w:r>
      <w:r w:rsidR="00BE23AC">
        <w:rPr>
          <w:rFonts w:ascii="Times New Roman" w:hAnsi="Times New Roman" w:cs="Times New Roman"/>
          <w:sz w:val="24"/>
        </w:rPr>
        <w:lastRenderedPageBreak/>
        <w:t>U</w:t>
      </w:r>
      <w:r w:rsidR="004C42E5">
        <w:rPr>
          <w:rFonts w:ascii="Times New Roman" w:hAnsi="Times New Roman" w:cs="Times New Roman"/>
          <w:sz w:val="24"/>
        </w:rPr>
        <w:t xml:space="preserve">nlike simpler unsupervised clustering algorithms, </w:t>
      </w:r>
      <w:r w:rsidR="00BE23AC">
        <w:rPr>
          <w:rFonts w:ascii="Times New Roman" w:hAnsi="Times New Roman" w:cs="Times New Roman"/>
          <w:sz w:val="24"/>
        </w:rPr>
        <w:t xml:space="preserve">DBSCAN </w:t>
      </w:r>
      <w:r>
        <w:rPr>
          <w:rFonts w:ascii="Times New Roman" w:hAnsi="Times New Roman" w:cs="Times New Roman"/>
          <w:sz w:val="24"/>
        </w:rPr>
        <w:t xml:space="preserve">does not assume all clusters have a convex shape in the variable space and instead uses density to group observations.  </w:t>
      </w:r>
      <w:r w:rsidR="00AD0B1B">
        <w:rPr>
          <w:rFonts w:ascii="Times New Roman" w:hAnsi="Times New Roman" w:cs="Times New Roman"/>
          <w:sz w:val="24"/>
        </w:rPr>
        <w:t xml:space="preserve">This means clusters can be arbitrarily shaped, or </w:t>
      </w:r>
      <w:r w:rsidR="000B795F">
        <w:rPr>
          <w:rFonts w:ascii="Times New Roman" w:hAnsi="Times New Roman" w:cs="Times New Roman"/>
          <w:sz w:val="24"/>
        </w:rPr>
        <w:t>completely surround</w:t>
      </w:r>
      <w:r w:rsidR="00AD0B1B">
        <w:rPr>
          <w:rFonts w:ascii="Times New Roman" w:hAnsi="Times New Roman" w:cs="Times New Roman"/>
          <w:sz w:val="24"/>
        </w:rPr>
        <w:t xml:space="preserve"> other clusters.  </w:t>
      </w:r>
      <w:r w:rsidR="005A7024">
        <w:rPr>
          <w:rFonts w:ascii="Times New Roman" w:hAnsi="Times New Roman" w:cs="Times New Roman"/>
          <w:sz w:val="24"/>
        </w:rPr>
        <w:t>This</w:t>
      </w:r>
      <w:r w:rsidR="005C6D80">
        <w:rPr>
          <w:rFonts w:ascii="Times New Roman" w:hAnsi="Times New Roman" w:cs="Times New Roman"/>
          <w:sz w:val="24"/>
        </w:rPr>
        <w:t xml:space="preserve"> also </w:t>
      </w:r>
      <w:r w:rsidR="005A7024">
        <w:rPr>
          <w:rFonts w:ascii="Times New Roman" w:hAnsi="Times New Roman" w:cs="Times New Roman"/>
          <w:sz w:val="24"/>
        </w:rPr>
        <w:t>permits</w:t>
      </w:r>
      <w:r>
        <w:rPr>
          <w:rFonts w:ascii="Times New Roman" w:hAnsi="Times New Roman" w:cs="Times New Roman"/>
          <w:sz w:val="24"/>
        </w:rPr>
        <w:t xml:space="preserve"> DBSCAN to identify ‘noise</w:t>
      </w:r>
      <w:r w:rsidR="007261DE">
        <w:rPr>
          <w:rFonts w:ascii="Times New Roman" w:hAnsi="Times New Roman" w:cs="Times New Roman"/>
          <w:sz w:val="24"/>
        </w:rPr>
        <w:t>’</w:t>
      </w:r>
      <w:r>
        <w:rPr>
          <w:rFonts w:ascii="Times New Roman" w:hAnsi="Times New Roman" w:cs="Times New Roman"/>
          <w:sz w:val="24"/>
        </w:rPr>
        <w:t xml:space="preserve"> points which are not in sufficiently dense areas of the variable space</w:t>
      </w:r>
      <w:r w:rsidR="00E0081D">
        <w:rPr>
          <w:rFonts w:ascii="Times New Roman" w:hAnsi="Times New Roman" w:cs="Times New Roman"/>
          <w:sz w:val="24"/>
        </w:rPr>
        <w:t xml:space="preserve">.  While </w:t>
      </w:r>
      <w:r w:rsidR="0049104C">
        <w:rPr>
          <w:rFonts w:ascii="Times New Roman" w:hAnsi="Times New Roman" w:cs="Times New Roman"/>
          <w:sz w:val="24"/>
        </w:rPr>
        <w:t>determin</w:t>
      </w:r>
      <w:r w:rsidR="00E0081D">
        <w:rPr>
          <w:rFonts w:ascii="Times New Roman" w:hAnsi="Times New Roman" w:cs="Times New Roman"/>
          <w:sz w:val="24"/>
        </w:rPr>
        <w:t>ing</w:t>
      </w:r>
      <w:r w:rsidR="00AD0B1B">
        <w:rPr>
          <w:rFonts w:ascii="Times New Roman" w:hAnsi="Times New Roman" w:cs="Times New Roman"/>
          <w:sz w:val="24"/>
        </w:rPr>
        <w:t xml:space="preserve"> its own number of clusters</w:t>
      </w:r>
      <w:r w:rsidR="00E0081D">
        <w:rPr>
          <w:rFonts w:ascii="Times New Roman" w:hAnsi="Times New Roman" w:cs="Times New Roman"/>
          <w:sz w:val="24"/>
        </w:rPr>
        <w:t>, t</w:t>
      </w:r>
      <w:r w:rsidR="005A7024">
        <w:rPr>
          <w:rFonts w:ascii="Times New Roman" w:hAnsi="Times New Roman" w:cs="Times New Roman"/>
          <w:sz w:val="24"/>
        </w:rPr>
        <w:t xml:space="preserve">he user must provide </w:t>
      </w:r>
      <w:r w:rsidR="00AD0B1B">
        <w:rPr>
          <w:rFonts w:ascii="Times New Roman" w:hAnsi="Times New Roman" w:cs="Times New Roman"/>
          <w:sz w:val="24"/>
        </w:rPr>
        <w:t>a maximum cluster radius</w:t>
      </w:r>
      <w:r w:rsidR="008E255F">
        <w:rPr>
          <w:rFonts w:ascii="Times New Roman" w:hAnsi="Times New Roman" w:cs="Times New Roman"/>
          <w:sz w:val="24"/>
        </w:rPr>
        <w:t>.</w:t>
      </w:r>
      <w:r w:rsidR="00A55DE7">
        <w:rPr>
          <w:rFonts w:ascii="Times New Roman" w:hAnsi="Times New Roman" w:cs="Times New Roman"/>
          <w:sz w:val="24"/>
        </w:rPr>
        <w:t xml:space="preserve"> </w:t>
      </w:r>
      <w:r w:rsidR="008E255F">
        <w:rPr>
          <w:rFonts w:ascii="Times New Roman" w:hAnsi="Times New Roman" w:cs="Times New Roman"/>
          <w:sz w:val="24"/>
        </w:rPr>
        <w:t xml:space="preserve"> A</w:t>
      </w:r>
      <w:r w:rsidR="00A55DE7">
        <w:rPr>
          <w:rFonts w:ascii="Times New Roman" w:hAnsi="Times New Roman" w:cs="Times New Roman"/>
          <w:sz w:val="24"/>
        </w:rPr>
        <w:t xml:space="preserve">fter iterating through </w:t>
      </w:r>
      <w:r w:rsidR="003D76F1">
        <w:rPr>
          <w:rFonts w:ascii="Times New Roman" w:hAnsi="Times New Roman" w:cs="Times New Roman"/>
          <w:sz w:val="24"/>
        </w:rPr>
        <w:t>cluster radi</w:t>
      </w:r>
      <w:r w:rsidR="001E5441">
        <w:rPr>
          <w:rFonts w:ascii="Times New Roman" w:hAnsi="Times New Roman" w:cs="Times New Roman"/>
          <w:sz w:val="24"/>
        </w:rPr>
        <w:t xml:space="preserve">i </w:t>
      </w:r>
      <w:r w:rsidR="00A55DE7">
        <w:rPr>
          <w:rFonts w:ascii="Times New Roman" w:hAnsi="Times New Roman" w:cs="Times New Roman"/>
          <w:sz w:val="24"/>
        </w:rPr>
        <w:t>from 0.1-0.3, we settled on 0.2</w:t>
      </w:r>
      <w:r w:rsidR="000155B5">
        <w:rPr>
          <w:rFonts w:ascii="Times New Roman" w:hAnsi="Times New Roman" w:cs="Times New Roman"/>
          <w:sz w:val="24"/>
        </w:rPr>
        <w:t xml:space="preserve"> as the best balance between number of clusters, </w:t>
      </w:r>
      <w:r w:rsidR="00BF5B36">
        <w:rPr>
          <w:rFonts w:ascii="Times New Roman" w:hAnsi="Times New Roman" w:cs="Times New Roman"/>
          <w:sz w:val="24"/>
        </w:rPr>
        <w:t>within-cluster variance</w:t>
      </w:r>
      <w:r w:rsidR="000155B5">
        <w:rPr>
          <w:rFonts w:ascii="Times New Roman" w:hAnsi="Times New Roman" w:cs="Times New Roman"/>
          <w:sz w:val="24"/>
        </w:rPr>
        <w:t>, and computational efficiency</w:t>
      </w:r>
      <w:r w:rsidR="00A55DE7">
        <w:rPr>
          <w:rFonts w:ascii="Times New Roman" w:hAnsi="Times New Roman" w:cs="Times New Roman"/>
          <w:sz w:val="24"/>
        </w:rPr>
        <w:t xml:space="preserve">. </w:t>
      </w:r>
      <w:r w:rsidR="00CE3E3D">
        <w:rPr>
          <w:rFonts w:ascii="Times New Roman" w:hAnsi="Times New Roman" w:cs="Times New Roman"/>
          <w:sz w:val="24"/>
        </w:rPr>
        <w:t xml:space="preserve"> We ran DBSCAN on non-dimensional forms of the </w:t>
      </w:r>
      <w:r w:rsidR="0009324F">
        <w:rPr>
          <w:rFonts w:ascii="Times New Roman" w:hAnsi="Times New Roman" w:cs="Times New Roman"/>
          <w:sz w:val="24"/>
        </w:rPr>
        <w:t>fifteen</w:t>
      </w:r>
      <w:r w:rsidR="00CE3E3D">
        <w:rPr>
          <w:rFonts w:ascii="Times New Roman" w:hAnsi="Times New Roman" w:cs="Times New Roman"/>
          <w:sz w:val="24"/>
        </w:rPr>
        <w:t xml:space="preserve"> geomorphic variables </w:t>
      </w:r>
      <w:r w:rsidR="005D1A57">
        <w:rPr>
          <w:rFonts w:ascii="Times New Roman" w:hAnsi="Times New Roman" w:cs="Times New Roman"/>
          <w:sz w:val="24"/>
        </w:rPr>
        <w:t>in Table 1</w:t>
      </w:r>
      <w:r w:rsidR="00CE3E3D">
        <w:rPr>
          <w:rFonts w:ascii="Times New Roman" w:hAnsi="Times New Roman" w:cs="Times New Roman"/>
          <w:sz w:val="24"/>
        </w:rPr>
        <w:t>; t</w:t>
      </w:r>
      <w:r w:rsidR="00A55DE7">
        <w:rPr>
          <w:rFonts w:ascii="Times New Roman" w:hAnsi="Times New Roman" w:cs="Times New Roman"/>
          <w:sz w:val="24"/>
        </w:rPr>
        <w:t xml:space="preserve">his </w:t>
      </w:r>
      <w:r w:rsidR="000155B5">
        <w:rPr>
          <w:rFonts w:ascii="Times New Roman" w:hAnsi="Times New Roman" w:cs="Times New Roman"/>
          <w:sz w:val="24"/>
        </w:rPr>
        <w:t>yielded</w:t>
      </w:r>
      <w:r w:rsidR="009D537B">
        <w:rPr>
          <w:rFonts w:ascii="Times New Roman" w:hAnsi="Times New Roman" w:cs="Times New Roman"/>
          <w:sz w:val="24"/>
        </w:rPr>
        <w:t xml:space="preserve"> 9</w:t>
      </w:r>
      <w:r w:rsidR="00A55DE7">
        <w:rPr>
          <w:rFonts w:ascii="Times New Roman" w:hAnsi="Times New Roman" w:cs="Times New Roman"/>
          <w:sz w:val="24"/>
        </w:rPr>
        <w:t xml:space="preserve"> clusters </w:t>
      </w:r>
      <w:r w:rsidR="00C45898">
        <w:rPr>
          <w:rFonts w:ascii="Times New Roman" w:hAnsi="Times New Roman" w:cs="Times New Roman"/>
          <w:sz w:val="24"/>
        </w:rPr>
        <w:t xml:space="preserve">in approximately 75% of the data </w:t>
      </w:r>
      <w:r w:rsidR="00A55DE7">
        <w:rPr>
          <w:rFonts w:ascii="Times New Roman" w:hAnsi="Times New Roman" w:cs="Times New Roman"/>
          <w:sz w:val="24"/>
        </w:rPr>
        <w:t xml:space="preserve">and </w:t>
      </w:r>
      <w:r w:rsidR="000155B5">
        <w:rPr>
          <w:rFonts w:ascii="Times New Roman" w:hAnsi="Times New Roman" w:cs="Times New Roman"/>
          <w:sz w:val="24"/>
        </w:rPr>
        <w:t xml:space="preserve">15% </w:t>
      </w:r>
      <w:r w:rsidR="00C45898">
        <w:rPr>
          <w:rFonts w:ascii="Times New Roman" w:hAnsi="Times New Roman" w:cs="Times New Roman"/>
          <w:sz w:val="24"/>
        </w:rPr>
        <w:t>as</w:t>
      </w:r>
      <w:r w:rsidR="000155B5">
        <w:rPr>
          <w:rFonts w:ascii="Times New Roman" w:hAnsi="Times New Roman" w:cs="Times New Roman"/>
          <w:sz w:val="24"/>
        </w:rPr>
        <w:t xml:space="preserve"> </w:t>
      </w:r>
      <w:r w:rsidR="00433707">
        <w:rPr>
          <w:rFonts w:ascii="Times New Roman" w:hAnsi="Times New Roman" w:cs="Times New Roman"/>
          <w:sz w:val="24"/>
        </w:rPr>
        <w:t>‘</w:t>
      </w:r>
      <w:r w:rsidR="000155B5">
        <w:rPr>
          <w:rFonts w:ascii="Times New Roman" w:hAnsi="Times New Roman" w:cs="Times New Roman"/>
          <w:sz w:val="24"/>
        </w:rPr>
        <w:t>noise</w:t>
      </w:r>
      <w:r w:rsidR="00A55DE7">
        <w:rPr>
          <w:rFonts w:ascii="Times New Roman" w:hAnsi="Times New Roman" w:cs="Times New Roman"/>
          <w:sz w:val="24"/>
        </w:rPr>
        <w:t>’.</w:t>
      </w:r>
    </w:p>
    <w:p w14:paraId="4A49322C" w14:textId="77777777" w:rsidR="00D3390D" w:rsidRDefault="00BE4ABA" w:rsidP="00DA26DA">
      <w:pPr>
        <w:spacing w:line="480" w:lineRule="auto"/>
        <w:ind w:firstLine="720"/>
        <w:jc w:val="both"/>
        <w:rPr>
          <w:sz w:val="24"/>
        </w:rPr>
      </w:pPr>
      <w:r>
        <w:rPr>
          <w:sz w:val="24"/>
        </w:rPr>
        <w:t>W</w:t>
      </w:r>
      <w:r w:rsidR="00707E65" w:rsidRPr="00707E65">
        <w:rPr>
          <w:sz w:val="24"/>
        </w:rPr>
        <w:t xml:space="preserve">e </w:t>
      </w:r>
      <w:r>
        <w:rPr>
          <w:sz w:val="24"/>
        </w:rPr>
        <w:t xml:space="preserve">also </w:t>
      </w:r>
      <w:r w:rsidR="00707E65" w:rsidRPr="00707E65">
        <w:rPr>
          <w:sz w:val="24"/>
        </w:rPr>
        <w:t xml:space="preserve">developed a bespoke </w:t>
      </w:r>
      <w:r w:rsidR="00707E65" w:rsidRPr="00D470ED">
        <w:rPr>
          <w:sz w:val="24"/>
        </w:rPr>
        <w:t>supervised</w:t>
      </w:r>
      <w:r w:rsidR="00707E65" w:rsidRPr="00707E65">
        <w:rPr>
          <w:sz w:val="24"/>
        </w:rPr>
        <w:t xml:space="preserve"> classification framework for assigning river types.</w:t>
      </w:r>
      <w:r w:rsidR="007613F4">
        <w:rPr>
          <w:sz w:val="24"/>
        </w:rPr>
        <w:t xml:space="preserve">  This approach uses principal component analysis (</w:t>
      </w:r>
      <w:r w:rsidR="00280369">
        <w:rPr>
          <w:sz w:val="24"/>
        </w:rPr>
        <w:t>PCA</w:t>
      </w:r>
      <w:r w:rsidR="007613F4">
        <w:rPr>
          <w:sz w:val="24"/>
        </w:rPr>
        <w:t>)</w:t>
      </w:r>
      <w:r w:rsidR="00707E65">
        <w:rPr>
          <w:sz w:val="24"/>
        </w:rPr>
        <w:t xml:space="preserve"> to identify the primary drivers of geomorphic variation across our dataset following similar approaches used by </w:t>
      </w:r>
      <w:proofErr w:type="spellStart"/>
      <w:r w:rsidR="00707E65">
        <w:rPr>
          <w:sz w:val="24"/>
        </w:rPr>
        <w:t>Dallaire</w:t>
      </w:r>
      <w:proofErr w:type="spellEnd"/>
      <w:r w:rsidR="00707E65">
        <w:rPr>
          <w:sz w:val="24"/>
        </w:rPr>
        <w:t xml:space="preserve"> et al. (201</w:t>
      </w:r>
      <w:r w:rsidR="00280FA7">
        <w:rPr>
          <w:sz w:val="24"/>
        </w:rPr>
        <w:t>8</w:t>
      </w:r>
      <w:r w:rsidR="00707E65">
        <w:rPr>
          <w:sz w:val="24"/>
        </w:rPr>
        <w:t>)</w:t>
      </w:r>
      <w:r w:rsidR="00EF5C83">
        <w:rPr>
          <w:sz w:val="24"/>
        </w:rPr>
        <w:t xml:space="preserve"> to derive global hydro-climatic river types</w:t>
      </w:r>
      <w:r w:rsidR="00707E65">
        <w:rPr>
          <w:sz w:val="24"/>
        </w:rPr>
        <w:t xml:space="preserve"> and Olden et al. (2012)</w:t>
      </w:r>
      <w:r w:rsidR="00EF5C83">
        <w:rPr>
          <w:sz w:val="24"/>
        </w:rPr>
        <w:t xml:space="preserve"> to derive hydrologic flow regimes.  </w:t>
      </w:r>
      <w:r w:rsidR="00B85ECA">
        <w:rPr>
          <w:sz w:val="24"/>
        </w:rPr>
        <w:t xml:space="preserve">We used </w:t>
      </w:r>
      <w:r w:rsidR="00EF5C83">
        <w:rPr>
          <w:sz w:val="24"/>
        </w:rPr>
        <w:t xml:space="preserve">PCAs to dimensionally reduce </w:t>
      </w:r>
      <w:r w:rsidR="00B85ECA">
        <w:rPr>
          <w:sz w:val="24"/>
        </w:rPr>
        <w:t>our</w:t>
      </w:r>
      <w:r w:rsidR="00EF5C83">
        <w:rPr>
          <w:sz w:val="24"/>
        </w:rPr>
        <w:t xml:space="preserve"> dataset and create multivariate, non-dimensional variables reflective of</w:t>
      </w:r>
      <w:r w:rsidR="00B85ECA">
        <w:rPr>
          <w:sz w:val="24"/>
        </w:rPr>
        <w:t xml:space="preserve"> </w:t>
      </w:r>
      <w:r w:rsidR="00EF5C83">
        <w:rPr>
          <w:sz w:val="24"/>
        </w:rPr>
        <w:t>geomorphic variation.</w:t>
      </w:r>
      <w:r w:rsidR="003D5851">
        <w:rPr>
          <w:sz w:val="24"/>
        </w:rPr>
        <w:t xml:space="preserve">  These so-called ‘PC a</w:t>
      </w:r>
      <w:r w:rsidR="00B53CAF">
        <w:rPr>
          <w:sz w:val="24"/>
        </w:rPr>
        <w:t xml:space="preserve">xes’ are each responsible for some </w:t>
      </w:r>
      <w:r w:rsidR="003D5851">
        <w:rPr>
          <w:sz w:val="24"/>
        </w:rPr>
        <w:t xml:space="preserve">amount of the variance experienced </w:t>
      </w:r>
      <w:r w:rsidR="00CC7C7D">
        <w:rPr>
          <w:sz w:val="24"/>
        </w:rPr>
        <w:t>in the fifteen-dimension</w:t>
      </w:r>
      <w:r w:rsidR="003D5851">
        <w:rPr>
          <w:sz w:val="24"/>
        </w:rPr>
        <w:t xml:space="preserve"> </w:t>
      </w:r>
      <w:r w:rsidR="00CC7C7D">
        <w:rPr>
          <w:sz w:val="24"/>
        </w:rPr>
        <w:t>feature</w:t>
      </w:r>
      <w:r w:rsidR="003D5851">
        <w:rPr>
          <w:sz w:val="24"/>
        </w:rPr>
        <w:t xml:space="preserve"> space.  </w:t>
      </w:r>
      <w:r w:rsidR="00571469">
        <w:rPr>
          <w:sz w:val="24"/>
        </w:rPr>
        <w:t>A</w:t>
      </w:r>
      <w:r w:rsidR="003D5851">
        <w:rPr>
          <w:sz w:val="24"/>
        </w:rPr>
        <w:t xml:space="preserve"> PCA was ran on non-dimens</w:t>
      </w:r>
      <w:r w:rsidR="00D810BF">
        <w:rPr>
          <w:sz w:val="24"/>
        </w:rPr>
        <w:t xml:space="preserve">ional forms of </w:t>
      </w:r>
      <w:r w:rsidR="00B22D3D">
        <w:rPr>
          <w:sz w:val="24"/>
        </w:rPr>
        <w:t>the</w:t>
      </w:r>
      <w:r w:rsidR="00D810BF">
        <w:rPr>
          <w:sz w:val="24"/>
        </w:rPr>
        <w:t xml:space="preserve"> </w:t>
      </w:r>
      <w:r w:rsidR="00B22D3D">
        <w:rPr>
          <w:sz w:val="24"/>
        </w:rPr>
        <w:t>fifteen</w:t>
      </w:r>
      <w:r w:rsidR="00D810BF">
        <w:rPr>
          <w:sz w:val="24"/>
        </w:rPr>
        <w:t xml:space="preserve"> variables</w:t>
      </w:r>
      <w:r w:rsidR="00076760">
        <w:rPr>
          <w:sz w:val="24"/>
        </w:rPr>
        <w:t xml:space="preserve"> calculated using HO</w:t>
      </w:r>
      <w:r w:rsidR="009A78F5">
        <w:rPr>
          <w:sz w:val="24"/>
        </w:rPr>
        <w:t>G</w:t>
      </w:r>
      <w:r w:rsidR="00076760">
        <w:rPr>
          <w:sz w:val="24"/>
        </w:rPr>
        <w:t>G</w:t>
      </w:r>
      <w:r w:rsidR="000875D7">
        <w:rPr>
          <w:sz w:val="24"/>
        </w:rPr>
        <w:t>.</w:t>
      </w:r>
      <w:r w:rsidR="00D810BF">
        <w:rPr>
          <w:sz w:val="24"/>
        </w:rPr>
        <w:t xml:space="preserve">  </w:t>
      </w:r>
      <w:r w:rsidR="000875D7">
        <w:rPr>
          <w:sz w:val="24"/>
        </w:rPr>
        <w:t>We then</w:t>
      </w:r>
      <w:r w:rsidR="00BC045B">
        <w:rPr>
          <w:sz w:val="24"/>
        </w:rPr>
        <w:t xml:space="preserve"> selected the </w:t>
      </w:r>
      <w:r w:rsidR="00B21F06">
        <w:rPr>
          <w:sz w:val="24"/>
        </w:rPr>
        <w:t xml:space="preserve">five </w:t>
      </w:r>
      <w:r w:rsidR="003E7AB6">
        <w:rPr>
          <w:sz w:val="24"/>
        </w:rPr>
        <w:t>most</w:t>
      </w:r>
      <w:r w:rsidR="006127A0">
        <w:rPr>
          <w:sz w:val="24"/>
        </w:rPr>
        <w:t xml:space="preserve"> </w:t>
      </w:r>
      <w:r w:rsidR="007B468E">
        <w:rPr>
          <w:sz w:val="24"/>
        </w:rPr>
        <w:t>influential</w:t>
      </w:r>
      <w:r w:rsidR="00BC045B">
        <w:rPr>
          <w:sz w:val="24"/>
        </w:rPr>
        <w:t xml:space="preserve"> PC axes</w:t>
      </w:r>
      <w:r w:rsidR="00B21F06">
        <w:rPr>
          <w:sz w:val="24"/>
        </w:rPr>
        <w:t xml:space="preserve">, which </w:t>
      </w:r>
      <w:r w:rsidR="000E2E28">
        <w:rPr>
          <w:sz w:val="24"/>
        </w:rPr>
        <w:t xml:space="preserve">were </w:t>
      </w:r>
      <w:r w:rsidR="00A23F65">
        <w:rPr>
          <w:sz w:val="24"/>
        </w:rPr>
        <w:t>responsible for 73</w:t>
      </w:r>
      <w:r w:rsidR="00BC045B">
        <w:rPr>
          <w:sz w:val="24"/>
        </w:rPr>
        <w:t xml:space="preserve">% of the variance </w:t>
      </w:r>
      <w:r w:rsidR="002901F4">
        <w:rPr>
          <w:sz w:val="24"/>
        </w:rPr>
        <w:t>in the feature space</w:t>
      </w:r>
      <w:r w:rsidR="00BC045B">
        <w:rPr>
          <w:sz w:val="24"/>
        </w:rPr>
        <w:t>.</w:t>
      </w:r>
      <w:r w:rsidR="00DA2C1A">
        <w:rPr>
          <w:sz w:val="24"/>
        </w:rPr>
        <w:t xml:space="preserve"> </w:t>
      </w:r>
      <w:r w:rsidR="00A403AB">
        <w:rPr>
          <w:sz w:val="24"/>
        </w:rPr>
        <w:t xml:space="preserve"> </w:t>
      </w:r>
      <w:r w:rsidR="00272624">
        <w:rPr>
          <w:sz w:val="24"/>
        </w:rPr>
        <w:t xml:space="preserve">For </w:t>
      </w:r>
      <w:r w:rsidR="00BC045B">
        <w:rPr>
          <w:sz w:val="24"/>
        </w:rPr>
        <w:t xml:space="preserve">each </w:t>
      </w:r>
      <w:r w:rsidR="00076760">
        <w:rPr>
          <w:sz w:val="24"/>
        </w:rPr>
        <w:t>HOGG measurement</w:t>
      </w:r>
      <w:r w:rsidR="00272624">
        <w:rPr>
          <w:sz w:val="24"/>
        </w:rPr>
        <w:t xml:space="preserve"> we aggregated the PC axis values </w:t>
      </w:r>
      <w:r w:rsidR="00BC045B">
        <w:rPr>
          <w:sz w:val="24"/>
        </w:rPr>
        <w:t>to create a ‘f</w:t>
      </w:r>
      <w:r w:rsidR="00B4063B">
        <w:rPr>
          <w:sz w:val="24"/>
        </w:rPr>
        <w:t>luvial index’ reflective of the</w:t>
      </w:r>
      <w:r w:rsidR="00233A2E">
        <w:rPr>
          <w:sz w:val="24"/>
        </w:rPr>
        <w:t>se</w:t>
      </w:r>
      <w:r w:rsidR="00BC045B">
        <w:rPr>
          <w:sz w:val="24"/>
        </w:rPr>
        <w:t xml:space="preserve"> five dimensions of geomorphology</w:t>
      </w:r>
      <w:r w:rsidR="00827224">
        <w:rPr>
          <w:sz w:val="24"/>
        </w:rPr>
        <w:t xml:space="preserve"> and</w:t>
      </w:r>
      <w:r w:rsidR="00221E22">
        <w:rPr>
          <w:sz w:val="24"/>
        </w:rPr>
        <w:t xml:space="preserve"> explicitly defined for every HOGG measurement</w:t>
      </w:r>
      <w:r w:rsidR="00BC045B">
        <w:rPr>
          <w:sz w:val="24"/>
        </w:rPr>
        <w:t xml:space="preserve">. </w:t>
      </w:r>
      <w:r w:rsidR="00827224">
        <w:rPr>
          <w:sz w:val="24"/>
        </w:rPr>
        <w:t xml:space="preserve"> </w:t>
      </w:r>
      <w:r w:rsidR="00BC045B">
        <w:rPr>
          <w:sz w:val="24"/>
        </w:rPr>
        <w:t>Finally, we binned th</w:t>
      </w:r>
      <w:r w:rsidR="00DE232B">
        <w:rPr>
          <w:sz w:val="24"/>
        </w:rPr>
        <w:t>e</w:t>
      </w:r>
      <w:r w:rsidR="00BC045B">
        <w:rPr>
          <w:sz w:val="24"/>
        </w:rPr>
        <w:t xml:space="preserve"> fluvial index into 8 </w:t>
      </w:r>
      <w:r w:rsidR="007E74AC">
        <w:rPr>
          <w:sz w:val="24"/>
        </w:rPr>
        <w:t>classes</w:t>
      </w:r>
      <w:r w:rsidR="00BC045B">
        <w:rPr>
          <w:sz w:val="24"/>
        </w:rPr>
        <w:t xml:space="preserve"> using quantil</w:t>
      </w:r>
      <w:r w:rsidR="003C2F18">
        <w:rPr>
          <w:sz w:val="24"/>
        </w:rPr>
        <w:t>es as group thresholds</w:t>
      </w:r>
      <w:r w:rsidR="00BC045B">
        <w:rPr>
          <w:sz w:val="24"/>
        </w:rPr>
        <w:t xml:space="preserve">.  Eight </w:t>
      </w:r>
      <w:r w:rsidR="0037168F">
        <w:rPr>
          <w:sz w:val="24"/>
        </w:rPr>
        <w:t>classes</w:t>
      </w:r>
      <w:r w:rsidR="007D4842">
        <w:rPr>
          <w:sz w:val="24"/>
        </w:rPr>
        <w:t>, or ‘types’,</w:t>
      </w:r>
      <w:r w:rsidR="00BC045B">
        <w:rPr>
          <w:sz w:val="24"/>
        </w:rPr>
        <w:t xml:space="preserve"> w</w:t>
      </w:r>
      <w:r w:rsidR="007D4842">
        <w:rPr>
          <w:sz w:val="24"/>
        </w:rPr>
        <w:t>ere</w:t>
      </w:r>
      <w:r w:rsidR="00BC045B">
        <w:rPr>
          <w:sz w:val="24"/>
        </w:rPr>
        <w:t xml:space="preserve"> chosen subjectively as the maximum number of </w:t>
      </w:r>
      <w:r w:rsidR="0037168F">
        <w:rPr>
          <w:sz w:val="24"/>
        </w:rPr>
        <w:lastRenderedPageBreak/>
        <w:t>classes</w:t>
      </w:r>
      <w:r w:rsidR="00BC045B">
        <w:rPr>
          <w:sz w:val="24"/>
        </w:rPr>
        <w:t xml:space="preserve"> wherein the resulting </w:t>
      </w:r>
      <w:r w:rsidR="0037168F">
        <w:rPr>
          <w:sz w:val="24"/>
        </w:rPr>
        <w:t xml:space="preserve">within-class </w:t>
      </w:r>
      <w:r w:rsidR="00BC045B">
        <w:rPr>
          <w:sz w:val="24"/>
        </w:rPr>
        <w:t>distributions for</w:t>
      </w:r>
      <w:r w:rsidR="0064453B">
        <w:rPr>
          <w:sz w:val="24"/>
        </w:rPr>
        <w:t xml:space="preserve"> observed </w:t>
      </w:r>
      <w:r w:rsidR="00E817F1" w:rsidRPr="008A27CF">
        <w:rPr>
          <w:i/>
          <w:iCs/>
          <w:sz w:val="24"/>
        </w:rPr>
        <w:t>W</w:t>
      </w:r>
      <w:r w:rsidR="00E817F1">
        <w:rPr>
          <w:sz w:val="24"/>
        </w:rPr>
        <w:t xml:space="preserve"> </w:t>
      </w:r>
      <w:r w:rsidR="00BC045B">
        <w:rPr>
          <w:sz w:val="24"/>
        </w:rPr>
        <w:t xml:space="preserve">did not have notable overlap across </w:t>
      </w:r>
      <w:r w:rsidR="0037168F">
        <w:rPr>
          <w:sz w:val="24"/>
        </w:rPr>
        <w:t>classes</w:t>
      </w:r>
      <w:r w:rsidR="00BC045B">
        <w:rPr>
          <w:sz w:val="24"/>
        </w:rPr>
        <w:t>.</w:t>
      </w:r>
    </w:p>
    <w:p w14:paraId="18AF9AE1" w14:textId="1B46C1AA" w:rsidR="00CA6F5C" w:rsidRDefault="00D3390D" w:rsidP="00DA26DA">
      <w:pPr>
        <w:spacing w:line="480" w:lineRule="auto"/>
        <w:ind w:firstLine="720"/>
        <w:jc w:val="both"/>
        <w:rPr>
          <w:sz w:val="24"/>
        </w:rPr>
      </w:pPr>
      <w:r>
        <w:rPr>
          <w:sz w:val="24"/>
        </w:rPr>
        <w:t>Next, w</w:t>
      </w:r>
      <w:r w:rsidR="00536F5E">
        <w:rPr>
          <w:sz w:val="24"/>
        </w:rPr>
        <w:t xml:space="preserve">e </w:t>
      </w:r>
      <w:r w:rsidR="009C597A">
        <w:rPr>
          <w:sz w:val="24"/>
        </w:rPr>
        <w:t>identified</w:t>
      </w:r>
      <w:r w:rsidR="00CA6F5C">
        <w:rPr>
          <w:sz w:val="24"/>
        </w:rPr>
        <w:t xml:space="preserve"> two river types that are not </w:t>
      </w:r>
      <w:r w:rsidR="00FD7367">
        <w:rPr>
          <w:sz w:val="24"/>
        </w:rPr>
        <w:t xml:space="preserve">well </w:t>
      </w:r>
      <w:r w:rsidR="00762C15">
        <w:rPr>
          <w:sz w:val="24"/>
        </w:rPr>
        <w:t>represented</w:t>
      </w:r>
      <w:r w:rsidR="00CA6F5C">
        <w:rPr>
          <w:sz w:val="24"/>
        </w:rPr>
        <w:t xml:space="preserve"> </w:t>
      </w:r>
      <w:r w:rsidR="00FD7367">
        <w:rPr>
          <w:sz w:val="24"/>
        </w:rPr>
        <w:t>using this</w:t>
      </w:r>
      <w:r w:rsidR="00CA6F5C">
        <w:rPr>
          <w:sz w:val="24"/>
        </w:rPr>
        <w:t xml:space="preserve"> approach: ‘big’ rivers and ‘highly width</w:t>
      </w:r>
      <w:r w:rsidR="00EE6EF8">
        <w:rPr>
          <w:sz w:val="24"/>
        </w:rPr>
        <w:t xml:space="preserve">-variable’ rivers.  </w:t>
      </w:r>
      <w:r w:rsidR="00F17593">
        <w:rPr>
          <w:sz w:val="24"/>
        </w:rPr>
        <w:t xml:space="preserve">For some very large rivers, </w:t>
      </w:r>
      <w:r w:rsidR="00096CF8">
        <w:rPr>
          <w:sz w:val="24"/>
        </w:rPr>
        <w:t>HOGG has very few measurements in rivers of similar size</w:t>
      </w:r>
      <w:r w:rsidR="00BF1ACD">
        <w:rPr>
          <w:sz w:val="24"/>
        </w:rPr>
        <w:t xml:space="preserve">.  </w:t>
      </w:r>
      <w:r w:rsidR="00BB3957">
        <w:rPr>
          <w:sz w:val="24"/>
        </w:rPr>
        <w:t>‘</w:t>
      </w:r>
      <w:r w:rsidR="00BF1ACD">
        <w:rPr>
          <w:sz w:val="24"/>
        </w:rPr>
        <w:t>Big</w:t>
      </w:r>
      <w:r w:rsidR="00BB3957">
        <w:rPr>
          <w:sz w:val="24"/>
        </w:rPr>
        <w:t>’</w:t>
      </w:r>
      <w:r w:rsidR="00BF1ACD">
        <w:rPr>
          <w:sz w:val="24"/>
        </w:rPr>
        <w:t xml:space="preserve"> rivers were defined as those with a mean </w:t>
      </w:r>
      <w:r w:rsidR="002177F9">
        <w:rPr>
          <w:sz w:val="24"/>
        </w:rPr>
        <w:t>log-transformed</w:t>
      </w:r>
      <w:r w:rsidR="00BF1ACD">
        <w:rPr>
          <w:sz w:val="24"/>
        </w:rPr>
        <w:t xml:space="preserve"> </w:t>
      </w:r>
      <w:r w:rsidR="00BF1ACD" w:rsidRPr="008A27CF">
        <w:rPr>
          <w:i/>
          <w:iCs/>
          <w:sz w:val="24"/>
        </w:rPr>
        <w:t>W</w:t>
      </w:r>
      <w:r w:rsidR="00BF1ACD">
        <w:rPr>
          <w:sz w:val="24"/>
        </w:rPr>
        <w:t xml:space="preserve"> greater than 6</w:t>
      </w:r>
      <w:r w:rsidR="002177F9">
        <w:rPr>
          <w:sz w:val="24"/>
        </w:rPr>
        <w:t>.</w:t>
      </w:r>
      <w:r w:rsidR="00BF1ACD">
        <w:rPr>
          <w:sz w:val="24"/>
        </w:rPr>
        <w:t>5 meters</w:t>
      </w:r>
      <w:r w:rsidR="00E552D2">
        <w:rPr>
          <w:sz w:val="24"/>
        </w:rPr>
        <w:t>.</w:t>
      </w:r>
      <w:r w:rsidR="00BF1ACD">
        <w:rPr>
          <w:sz w:val="24"/>
        </w:rPr>
        <w:t xml:space="preserve"> </w:t>
      </w:r>
      <w:r w:rsidR="00E552D2">
        <w:rPr>
          <w:sz w:val="24"/>
        </w:rPr>
        <w:t xml:space="preserve"> T</w:t>
      </w:r>
      <w:r w:rsidR="00BF1ACD">
        <w:rPr>
          <w:sz w:val="24"/>
        </w:rPr>
        <w:t xml:space="preserve">his is </w:t>
      </w:r>
      <w:r w:rsidR="007B7A11">
        <w:rPr>
          <w:sz w:val="24"/>
        </w:rPr>
        <w:t>approximately</w:t>
      </w:r>
      <w:r w:rsidR="00707AC2">
        <w:rPr>
          <w:sz w:val="24"/>
        </w:rPr>
        <w:t xml:space="preserve"> equal to</w:t>
      </w:r>
      <w:r w:rsidR="00BF1ACD">
        <w:rPr>
          <w:sz w:val="24"/>
        </w:rPr>
        <w:t xml:space="preserve"> the </w:t>
      </w:r>
      <w:r w:rsidR="009E2890">
        <w:rPr>
          <w:sz w:val="24"/>
        </w:rPr>
        <w:t xml:space="preserve">sum of </w:t>
      </w:r>
      <w:r w:rsidR="005B27EF">
        <w:rPr>
          <w:sz w:val="24"/>
        </w:rPr>
        <w:t>the</w:t>
      </w:r>
      <w:r w:rsidR="00707AC2">
        <w:rPr>
          <w:sz w:val="24"/>
        </w:rPr>
        <w:t xml:space="preserve"> widest river type’s</w:t>
      </w:r>
      <w:r w:rsidR="005B27EF">
        <w:rPr>
          <w:sz w:val="24"/>
        </w:rPr>
        <w:t xml:space="preserve"> </w:t>
      </w:r>
      <w:r w:rsidR="009E2890">
        <w:rPr>
          <w:sz w:val="24"/>
        </w:rPr>
        <w:t>median</w:t>
      </w:r>
      <w:r w:rsidR="00707AC2">
        <w:rPr>
          <w:sz w:val="24"/>
        </w:rPr>
        <w:t xml:space="preserve"> and standard deviation of observed</w:t>
      </w:r>
      <w:r w:rsidR="009E2890">
        <w:rPr>
          <w:sz w:val="24"/>
        </w:rPr>
        <w:t xml:space="preserve"> </w:t>
      </w:r>
      <w:r w:rsidR="009E2890">
        <w:rPr>
          <w:i/>
          <w:sz w:val="24"/>
        </w:rPr>
        <w:t>W</w:t>
      </w:r>
      <w:r w:rsidR="00CA6F5C">
        <w:rPr>
          <w:sz w:val="24"/>
        </w:rPr>
        <w:t>.</w:t>
      </w:r>
      <w:r w:rsidR="00D61385">
        <w:rPr>
          <w:sz w:val="24"/>
        </w:rPr>
        <w:t xml:space="preserve">  </w:t>
      </w:r>
      <w:r w:rsidR="00CA6F5C">
        <w:rPr>
          <w:sz w:val="24"/>
        </w:rPr>
        <w:t xml:space="preserve">‘Highly width-variable’ rivers are those with significant variability in observed </w:t>
      </w:r>
      <w:r w:rsidR="00E77125">
        <w:rPr>
          <w:i/>
          <w:iCs/>
          <w:sz w:val="24"/>
        </w:rPr>
        <w:t>W</w:t>
      </w:r>
      <w:r w:rsidR="00190284">
        <w:rPr>
          <w:sz w:val="24"/>
        </w:rPr>
        <w:t xml:space="preserve">; these are generally </w:t>
      </w:r>
      <w:r w:rsidR="00CA6F5C">
        <w:rPr>
          <w:sz w:val="24"/>
        </w:rPr>
        <w:t xml:space="preserve">braided rivers and some single-channel rivers.  </w:t>
      </w:r>
      <w:r w:rsidR="00675944">
        <w:rPr>
          <w:sz w:val="24"/>
        </w:rPr>
        <w:t>W</w:t>
      </w:r>
      <w:r w:rsidR="007C127B">
        <w:rPr>
          <w:sz w:val="24"/>
        </w:rPr>
        <w:t>e set</w:t>
      </w:r>
      <w:r w:rsidR="00737CE0">
        <w:rPr>
          <w:sz w:val="24"/>
        </w:rPr>
        <w:t xml:space="preserve"> the</w:t>
      </w:r>
      <w:r w:rsidR="007C127B">
        <w:rPr>
          <w:sz w:val="24"/>
        </w:rPr>
        <w:t xml:space="preserve"> threshold </w:t>
      </w:r>
      <w:r w:rsidR="00737CE0">
        <w:rPr>
          <w:sz w:val="24"/>
        </w:rPr>
        <w:t xml:space="preserve">for ‘highly width-variable’ as </w:t>
      </w:r>
      <w:r w:rsidR="007C127B">
        <w:rPr>
          <w:sz w:val="24"/>
        </w:rPr>
        <w:t xml:space="preserve">a standard deviation of </w:t>
      </w:r>
      <w:r w:rsidR="007F37E7">
        <w:rPr>
          <w:sz w:val="24"/>
        </w:rPr>
        <w:t xml:space="preserve">at-a-station </w:t>
      </w:r>
      <w:r w:rsidR="007C127B">
        <w:rPr>
          <w:sz w:val="24"/>
        </w:rPr>
        <w:t>log-</w:t>
      </w:r>
      <w:r w:rsidR="00D8448C">
        <w:rPr>
          <w:sz w:val="24"/>
        </w:rPr>
        <w:t>transformed</w:t>
      </w:r>
      <w:r w:rsidR="007C127B">
        <w:rPr>
          <w:sz w:val="24"/>
        </w:rPr>
        <w:t xml:space="preserve"> </w:t>
      </w:r>
      <w:r w:rsidR="008A27CF" w:rsidRPr="008A27CF">
        <w:rPr>
          <w:i/>
          <w:iCs/>
          <w:sz w:val="24"/>
        </w:rPr>
        <w:t>W</w:t>
      </w:r>
      <w:r w:rsidR="007C127B">
        <w:rPr>
          <w:sz w:val="24"/>
        </w:rPr>
        <w:t xml:space="preserve"> </w:t>
      </w:r>
      <w:r w:rsidR="00DE3EC5">
        <w:rPr>
          <w:sz w:val="24"/>
        </w:rPr>
        <w:t>&gt;</w:t>
      </w:r>
      <w:r w:rsidR="007C127B">
        <w:rPr>
          <w:sz w:val="24"/>
        </w:rPr>
        <w:t xml:space="preserve"> 0.45</w:t>
      </w:r>
      <w:r w:rsidR="00737CE0">
        <w:rPr>
          <w:sz w:val="24"/>
        </w:rPr>
        <w:t>.</w:t>
      </w:r>
    </w:p>
    <w:p w14:paraId="6B1AAC01" w14:textId="7F01AA77" w:rsidR="008E595B" w:rsidRDefault="0011141D" w:rsidP="008E595B">
      <w:pPr>
        <w:spacing w:line="480" w:lineRule="auto"/>
        <w:ind w:firstLine="720"/>
        <w:jc w:val="both"/>
        <w:rPr>
          <w:sz w:val="24"/>
        </w:rPr>
      </w:pPr>
      <w:r>
        <w:rPr>
          <w:sz w:val="24"/>
        </w:rPr>
        <w:t>Because</w:t>
      </w:r>
      <w:r w:rsidR="0010396E">
        <w:rPr>
          <w:sz w:val="24"/>
        </w:rPr>
        <w:t xml:space="preserve"> </w:t>
      </w:r>
      <w:r>
        <w:rPr>
          <w:sz w:val="24"/>
        </w:rPr>
        <w:t>both</w:t>
      </w:r>
      <w:r w:rsidR="0010396E">
        <w:rPr>
          <w:sz w:val="24"/>
        </w:rPr>
        <w:t xml:space="preserve"> classification</w:t>
      </w:r>
      <w:r>
        <w:rPr>
          <w:sz w:val="24"/>
        </w:rPr>
        <w:t xml:space="preserve"> frameworks</w:t>
      </w:r>
      <w:r w:rsidR="0010396E">
        <w:rPr>
          <w:sz w:val="24"/>
        </w:rPr>
        <w:t xml:space="preserve"> are fundamentally based on geomorphic measurements</w:t>
      </w:r>
      <w:r w:rsidR="003E56F6">
        <w:rPr>
          <w:sz w:val="24"/>
        </w:rPr>
        <w:t xml:space="preserve"> that are</w:t>
      </w:r>
      <w:r w:rsidR="0010396E">
        <w:rPr>
          <w:sz w:val="24"/>
        </w:rPr>
        <w:t xml:space="preserve"> not </w:t>
      </w:r>
      <w:r w:rsidR="00FC71B3">
        <w:rPr>
          <w:sz w:val="24"/>
        </w:rPr>
        <w:t>remotely sensible</w:t>
      </w:r>
      <w:r w:rsidR="0010396E">
        <w:rPr>
          <w:sz w:val="24"/>
        </w:rPr>
        <w:t>,</w:t>
      </w:r>
      <w:r w:rsidR="00811C1B">
        <w:rPr>
          <w:sz w:val="24"/>
        </w:rPr>
        <w:t xml:space="preserve"> we developed</w:t>
      </w:r>
      <w:r w:rsidR="0010396E">
        <w:rPr>
          <w:sz w:val="24"/>
        </w:rPr>
        <w:t xml:space="preserve"> </w:t>
      </w:r>
      <w:r w:rsidR="00D21DAC">
        <w:rPr>
          <w:sz w:val="24"/>
        </w:rPr>
        <w:t>globally scalable</w:t>
      </w:r>
      <w:r w:rsidR="00BA7F7C">
        <w:rPr>
          <w:sz w:val="24"/>
        </w:rPr>
        <w:t xml:space="preserve"> methods to assign river </w:t>
      </w:r>
      <w:r w:rsidR="003E56F6">
        <w:rPr>
          <w:sz w:val="24"/>
        </w:rPr>
        <w:t xml:space="preserve">types </w:t>
      </w:r>
      <w:r w:rsidR="00BA7F7C">
        <w:rPr>
          <w:sz w:val="24"/>
        </w:rPr>
        <w:t xml:space="preserve">using only </w:t>
      </w:r>
      <w:r w:rsidR="003B5AFB">
        <w:rPr>
          <w:sz w:val="24"/>
        </w:rPr>
        <w:t>RS</w:t>
      </w:r>
      <w:r w:rsidR="00BA7F7C">
        <w:rPr>
          <w:sz w:val="24"/>
        </w:rPr>
        <w:t xml:space="preserve"> measurements.  </w:t>
      </w:r>
      <w:r w:rsidR="00E03DD8">
        <w:rPr>
          <w:sz w:val="24"/>
        </w:rPr>
        <w:t xml:space="preserve">The </w:t>
      </w:r>
      <w:r w:rsidR="00BA7F7C">
        <w:rPr>
          <w:sz w:val="24"/>
        </w:rPr>
        <w:t>supervised framework w</w:t>
      </w:r>
      <w:r w:rsidR="00E03DD8">
        <w:rPr>
          <w:sz w:val="24"/>
        </w:rPr>
        <w:t>as</w:t>
      </w:r>
      <w:r w:rsidR="00BA7F7C">
        <w:rPr>
          <w:sz w:val="24"/>
        </w:rPr>
        <w:t xml:space="preserve"> defined in such a way</w:t>
      </w:r>
      <w:r w:rsidR="003E72AB">
        <w:rPr>
          <w:sz w:val="24"/>
        </w:rPr>
        <w:t xml:space="preserve"> </w:t>
      </w:r>
      <w:r w:rsidR="00BA7F7C">
        <w:rPr>
          <w:sz w:val="24"/>
        </w:rPr>
        <w:t xml:space="preserve">that the observed </w:t>
      </w:r>
      <w:r w:rsidR="00E03DD8" w:rsidRPr="008A27CF">
        <w:rPr>
          <w:i/>
          <w:iCs/>
          <w:sz w:val="24"/>
        </w:rPr>
        <w:t>W</w:t>
      </w:r>
      <w:r w:rsidR="00E03DD8">
        <w:rPr>
          <w:sz w:val="24"/>
        </w:rPr>
        <w:t xml:space="preserve"> </w:t>
      </w:r>
      <w:r w:rsidR="00BA7F7C">
        <w:rPr>
          <w:sz w:val="24"/>
        </w:rPr>
        <w:t>distributions for each class are significantly different</w:t>
      </w:r>
      <w:r w:rsidR="0044244A">
        <w:rPr>
          <w:sz w:val="24"/>
        </w:rPr>
        <w:t xml:space="preserve"> (see Figure </w:t>
      </w:r>
      <w:proofErr w:type="spellStart"/>
      <w:r w:rsidR="0044244A">
        <w:rPr>
          <w:sz w:val="24"/>
        </w:rPr>
        <w:t>Sx</w:t>
      </w:r>
      <w:proofErr w:type="spellEnd"/>
      <w:r w:rsidR="0044244A">
        <w:rPr>
          <w:sz w:val="24"/>
        </w:rPr>
        <w:t>)</w:t>
      </w:r>
      <w:r w:rsidR="003B4548">
        <w:rPr>
          <w:sz w:val="24"/>
        </w:rPr>
        <w:t xml:space="preserve">.  </w:t>
      </w:r>
      <w:r w:rsidR="007856DD">
        <w:rPr>
          <w:sz w:val="24"/>
        </w:rPr>
        <w:t xml:space="preserve"> W</w:t>
      </w:r>
      <w:r w:rsidR="00BA7F7C">
        <w:rPr>
          <w:sz w:val="24"/>
        </w:rPr>
        <w:t xml:space="preserve">e </w:t>
      </w:r>
      <w:r w:rsidR="00583D54">
        <w:rPr>
          <w:sz w:val="24"/>
        </w:rPr>
        <w:t xml:space="preserve">were able to </w:t>
      </w:r>
      <w:r w:rsidR="00BA7F7C">
        <w:rPr>
          <w:sz w:val="24"/>
        </w:rPr>
        <w:t xml:space="preserve">assign </w:t>
      </w:r>
      <w:r w:rsidR="008F6353">
        <w:rPr>
          <w:sz w:val="24"/>
        </w:rPr>
        <w:t xml:space="preserve">a </w:t>
      </w:r>
      <w:r w:rsidR="003E655A">
        <w:rPr>
          <w:sz w:val="24"/>
        </w:rPr>
        <w:t xml:space="preserve">river </w:t>
      </w:r>
      <w:r w:rsidR="008F6353">
        <w:rPr>
          <w:sz w:val="24"/>
        </w:rPr>
        <w:t xml:space="preserve">type simply by </w:t>
      </w:r>
      <w:r w:rsidR="002876BB">
        <w:rPr>
          <w:sz w:val="24"/>
        </w:rPr>
        <w:t>identifying</w:t>
      </w:r>
      <w:r w:rsidR="008F6353">
        <w:rPr>
          <w:sz w:val="24"/>
        </w:rPr>
        <w:t xml:space="preserve"> </w:t>
      </w:r>
      <w:r w:rsidR="00BA7F7C">
        <w:rPr>
          <w:sz w:val="24"/>
        </w:rPr>
        <w:t>which of the</w:t>
      </w:r>
      <w:r w:rsidR="006C73A9">
        <w:rPr>
          <w:sz w:val="24"/>
        </w:rPr>
        <w:t xml:space="preserve"> types’ </w:t>
      </w:r>
      <w:r w:rsidR="006C73A9">
        <w:rPr>
          <w:i/>
          <w:iCs/>
          <w:sz w:val="24"/>
        </w:rPr>
        <w:t xml:space="preserve">W </w:t>
      </w:r>
      <w:r w:rsidR="006C73A9">
        <w:rPr>
          <w:sz w:val="24"/>
        </w:rPr>
        <w:t xml:space="preserve">distributions </w:t>
      </w:r>
      <w:r w:rsidR="003370DE">
        <w:rPr>
          <w:sz w:val="24"/>
        </w:rPr>
        <w:t>in</w:t>
      </w:r>
      <w:r w:rsidR="008F6353">
        <w:rPr>
          <w:sz w:val="24"/>
        </w:rPr>
        <w:t xml:space="preserve"> </w:t>
      </w:r>
      <w:r w:rsidR="007856DD">
        <w:rPr>
          <w:sz w:val="24"/>
        </w:rPr>
        <w:t>HOGG</w:t>
      </w:r>
      <w:r w:rsidR="008F6353">
        <w:rPr>
          <w:sz w:val="24"/>
        </w:rPr>
        <w:t xml:space="preserve"> </w:t>
      </w:r>
      <w:r w:rsidR="006C73A9">
        <w:rPr>
          <w:sz w:val="24"/>
        </w:rPr>
        <w:t xml:space="preserve">were centered the closest to </w:t>
      </w:r>
      <w:r w:rsidR="008F6353">
        <w:rPr>
          <w:sz w:val="24"/>
        </w:rPr>
        <w:t>the river’s</w:t>
      </w:r>
      <w:r w:rsidR="006C73A9">
        <w:rPr>
          <w:sz w:val="24"/>
        </w:rPr>
        <w:t xml:space="preserve"> mean </w:t>
      </w:r>
      <w:r w:rsidR="006C73A9">
        <w:rPr>
          <w:i/>
          <w:iCs/>
          <w:sz w:val="24"/>
        </w:rPr>
        <w:t>W</w:t>
      </w:r>
      <w:r w:rsidR="00BA7F7C">
        <w:rPr>
          <w:sz w:val="24"/>
        </w:rPr>
        <w:t xml:space="preserve">.  </w:t>
      </w:r>
      <w:r w:rsidR="00C95958">
        <w:rPr>
          <w:sz w:val="24"/>
        </w:rPr>
        <w:t>Using the procedure outlined for the supervised framework, we mapped river types onto every reach in MERIT hydrography (Lin et al. 2019)</w:t>
      </w:r>
      <w:r w:rsidR="0061041B">
        <w:rPr>
          <w:sz w:val="24"/>
        </w:rPr>
        <w:t>, extracted from the MERIT digital elevation model (Yamazaki et al. 2019)</w:t>
      </w:r>
      <w:r w:rsidR="00B00377">
        <w:rPr>
          <w:sz w:val="24"/>
        </w:rPr>
        <w:t>,</w:t>
      </w:r>
      <w:r w:rsidR="0061041B">
        <w:rPr>
          <w:sz w:val="24"/>
        </w:rPr>
        <w:t xml:space="preserve"> </w:t>
      </w:r>
      <w:r w:rsidR="00C95958">
        <w:rPr>
          <w:sz w:val="24"/>
        </w:rPr>
        <w:t xml:space="preserve">for the Mackenzie River basin </w:t>
      </w:r>
      <w:r w:rsidR="00DA0A68">
        <w:rPr>
          <w:sz w:val="24"/>
        </w:rPr>
        <w:t>(</w:t>
      </w:r>
      <w:r w:rsidR="00C95958">
        <w:rPr>
          <w:sz w:val="24"/>
        </w:rPr>
        <w:t>Figure 3</w:t>
      </w:r>
      <w:r w:rsidR="00DA0A68">
        <w:rPr>
          <w:sz w:val="24"/>
        </w:rPr>
        <w:t>)</w:t>
      </w:r>
      <w:r w:rsidR="00C95958">
        <w:rPr>
          <w:sz w:val="24"/>
        </w:rPr>
        <w:t>.</w:t>
      </w:r>
      <w:r w:rsidR="001B3B52">
        <w:rPr>
          <w:sz w:val="24"/>
        </w:rPr>
        <w:t xml:space="preserve"> </w:t>
      </w:r>
      <w:r w:rsidR="00295154">
        <w:rPr>
          <w:sz w:val="24"/>
        </w:rPr>
        <w:t xml:space="preserve"> </w:t>
      </w:r>
      <w:r w:rsidR="00F93963">
        <w:rPr>
          <w:sz w:val="24"/>
        </w:rPr>
        <w:t>Also included</w:t>
      </w:r>
      <w:r w:rsidR="001B3B52">
        <w:rPr>
          <w:sz w:val="24"/>
        </w:rPr>
        <w:t xml:space="preserve"> are the m</w:t>
      </w:r>
      <w:r w:rsidR="006171FF">
        <w:rPr>
          <w:sz w:val="24"/>
        </w:rPr>
        <w:t>ajor lakes present in the basin</w:t>
      </w:r>
      <w:r w:rsidR="004C5B86">
        <w:rPr>
          <w:sz w:val="24"/>
        </w:rPr>
        <w:t>.  O</w:t>
      </w:r>
      <w:r w:rsidR="008E595B">
        <w:rPr>
          <w:sz w:val="24"/>
        </w:rPr>
        <w:t xml:space="preserve">ur river classification successfully identified the two distinct landscapes in the Mackenzie basin, borne out by the two </w:t>
      </w:r>
      <w:r w:rsidR="00FB0C19">
        <w:rPr>
          <w:sz w:val="24"/>
        </w:rPr>
        <w:t xml:space="preserve">distinct </w:t>
      </w:r>
      <w:r w:rsidR="008E595B">
        <w:rPr>
          <w:sz w:val="24"/>
        </w:rPr>
        <w:t>river type</w:t>
      </w:r>
      <w:r w:rsidR="002D4310">
        <w:rPr>
          <w:sz w:val="24"/>
        </w:rPr>
        <w:t xml:space="preserve"> regimes</w:t>
      </w:r>
      <w:r w:rsidR="008E595B">
        <w:rPr>
          <w:sz w:val="24"/>
        </w:rPr>
        <w:t xml:space="preserve"> in Figure 3: </w:t>
      </w:r>
      <w:proofErr w:type="gramStart"/>
      <w:r w:rsidR="008E595B">
        <w:rPr>
          <w:sz w:val="24"/>
        </w:rPr>
        <w:t>the</w:t>
      </w:r>
      <w:proofErr w:type="gramEnd"/>
      <w:r w:rsidR="008E595B">
        <w:rPr>
          <w:sz w:val="24"/>
        </w:rPr>
        <w:t xml:space="preserve"> Rocky Mountains and Continental Divide in the West and the low-lying </w:t>
      </w:r>
      <w:r w:rsidR="00372044">
        <w:rPr>
          <w:sz w:val="24"/>
        </w:rPr>
        <w:t>b</w:t>
      </w:r>
      <w:r w:rsidR="008E595B">
        <w:rPr>
          <w:sz w:val="24"/>
        </w:rPr>
        <w:t xml:space="preserve">oreal </w:t>
      </w:r>
      <w:r w:rsidR="002D4310">
        <w:rPr>
          <w:sz w:val="24"/>
        </w:rPr>
        <w:t>f</w:t>
      </w:r>
      <w:r w:rsidR="008E595B">
        <w:rPr>
          <w:sz w:val="24"/>
        </w:rPr>
        <w:t xml:space="preserve">orests and lakes </w:t>
      </w:r>
      <w:r w:rsidR="00C5606F">
        <w:rPr>
          <w:sz w:val="24"/>
        </w:rPr>
        <w:t xml:space="preserve">atop the Canadian Shield </w:t>
      </w:r>
      <w:r w:rsidR="008E595B">
        <w:rPr>
          <w:sz w:val="24"/>
        </w:rPr>
        <w:t>to the East.</w:t>
      </w:r>
    </w:p>
    <w:p w14:paraId="6E6D823D" w14:textId="4EBDF9D2" w:rsidR="00731C3E" w:rsidRDefault="00731C3E" w:rsidP="00731C3E">
      <w:pPr>
        <w:keepNext/>
        <w:spacing w:line="480" w:lineRule="auto"/>
        <w:jc w:val="both"/>
      </w:pPr>
    </w:p>
    <w:p w14:paraId="25F75D15" w14:textId="3119CA78" w:rsidR="00B17ACA" w:rsidRPr="00EC37C8" w:rsidRDefault="00731C3E" w:rsidP="00731C3E">
      <w:pPr>
        <w:pStyle w:val="Caption"/>
        <w:jc w:val="both"/>
        <w:rPr>
          <w:i w:val="0"/>
          <w:color w:val="auto"/>
          <w:sz w:val="20"/>
        </w:rPr>
      </w:pPr>
      <w:r w:rsidRPr="00731C3E">
        <w:rPr>
          <w:b/>
          <w:i w:val="0"/>
          <w:color w:val="auto"/>
          <w:sz w:val="20"/>
        </w:rPr>
        <w:t xml:space="preserve">Figure </w:t>
      </w:r>
      <w:r w:rsidRPr="00731C3E">
        <w:rPr>
          <w:b/>
          <w:i w:val="0"/>
          <w:color w:val="auto"/>
          <w:sz w:val="20"/>
        </w:rPr>
        <w:fldChar w:fldCharType="begin"/>
      </w:r>
      <w:r w:rsidRPr="00731C3E">
        <w:rPr>
          <w:b/>
          <w:i w:val="0"/>
          <w:color w:val="auto"/>
          <w:sz w:val="20"/>
        </w:rPr>
        <w:instrText xml:space="preserve"> SEQ Figure \* ARABIC </w:instrText>
      </w:r>
      <w:r w:rsidRPr="00731C3E">
        <w:rPr>
          <w:b/>
          <w:i w:val="0"/>
          <w:color w:val="auto"/>
          <w:sz w:val="20"/>
        </w:rPr>
        <w:fldChar w:fldCharType="separate"/>
      </w:r>
      <w:r w:rsidR="00771F6E">
        <w:rPr>
          <w:b/>
          <w:i w:val="0"/>
          <w:noProof/>
          <w:color w:val="auto"/>
          <w:sz w:val="20"/>
        </w:rPr>
        <w:t>3</w:t>
      </w:r>
      <w:r w:rsidRPr="00731C3E">
        <w:rPr>
          <w:b/>
          <w:i w:val="0"/>
          <w:color w:val="auto"/>
          <w:sz w:val="20"/>
        </w:rPr>
        <w:fldChar w:fldCharType="end"/>
      </w:r>
      <w:r w:rsidRPr="00731C3E">
        <w:rPr>
          <w:b/>
          <w:i w:val="0"/>
          <w:color w:val="auto"/>
          <w:sz w:val="20"/>
        </w:rPr>
        <w:t>:</w:t>
      </w:r>
      <w:r w:rsidRPr="00731C3E">
        <w:rPr>
          <w:i w:val="0"/>
          <w:color w:val="auto"/>
          <w:sz w:val="20"/>
        </w:rPr>
        <w:t xml:space="preserve"> Map of </w:t>
      </w:r>
      <w:r w:rsidR="001417E7">
        <w:rPr>
          <w:i w:val="0"/>
          <w:color w:val="auto"/>
          <w:sz w:val="20"/>
        </w:rPr>
        <w:t>Mackenzie River basin</w:t>
      </w:r>
      <w:r w:rsidRPr="00731C3E">
        <w:rPr>
          <w:i w:val="0"/>
          <w:color w:val="auto"/>
          <w:sz w:val="20"/>
        </w:rPr>
        <w:t xml:space="preserve"> hydrogr</w:t>
      </w:r>
      <w:r w:rsidR="009876D6">
        <w:rPr>
          <w:i w:val="0"/>
          <w:color w:val="auto"/>
          <w:sz w:val="20"/>
        </w:rPr>
        <w:t>aphy (Lin et al. 2019) with 23,799</w:t>
      </w:r>
      <w:r w:rsidRPr="00731C3E">
        <w:rPr>
          <w:i w:val="0"/>
          <w:color w:val="auto"/>
          <w:sz w:val="20"/>
        </w:rPr>
        <w:t xml:space="preserve"> reach</w:t>
      </w:r>
      <w:r w:rsidR="009876D6">
        <w:rPr>
          <w:i w:val="0"/>
          <w:color w:val="auto"/>
          <w:sz w:val="20"/>
        </w:rPr>
        <w:t>es</w:t>
      </w:r>
      <w:r w:rsidRPr="00731C3E">
        <w:rPr>
          <w:i w:val="0"/>
          <w:color w:val="auto"/>
          <w:sz w:val="20"/>
        </w:rPr>
        <w:t xml:space="preserve"> classified accord</w:t>
      </w:r>
      <w:r w:rsidR="000E32C2">
        <w:rPr>
          <w:i w:val="0"/>
          <w:color w:val="auto"/>
          <w:sz w:val="20"/>
        </w:rPr>
        <w:t>ing to the supervised framework and</w:t>
      </w:r>
      <w:r w:rsidRPr="00731C3E">
        <w:rPr>
          <w:i w:val="0"/>
          <w:color w:val="auto"/>
          <w:sz w:val="20"/>
        </w:rPr>
        <w:t xml:space="preserve"> assigned using only</w:t>
      </w:r>
      <w:r w:rsidR="000E32C2">
        <w:rPr>
          <w:i w:val="0"/>
          <w:color w:val="auto"/>
          <w:sz w:val="20"/>
        </w:rPr>
        <w:t xml:space="preserve"> mean observed W</w:t>
      </w:r>
      <w:r w:rsidR="001417E7">
        <w:rPr>
          <w:i w:val="0"/>
          <w:color w:val="auto"/>
          <w:sz w:val="20"/>
        </w:rPr>
        <w:t xml:space="preserve">.  Major lakes are included as well.  Class 100 corresponds to </w:t>
      </w:r>
      <w:r w:rsidR="000E32C2">
        <w:rPr>
          <w:i w:val="0"/>
          <w:color w:val="auto"/>
          <w:sz w:val="20"/>
        </w:rPr>
        <w:t>‘big’ reaches.</w:t>
      </w:r>
      <w:r w:rsidR="00EC37C8">
        <w:rPr>
          <w:i w:val="0"/>
          <w:color w:val="auto"/>
          <w:sz w:val="20"/>
        </w:rPr>
        <w:t xml:space="preserve"> </w:t>
      </w:r>
      <w:r w:rsidR="000E32C2">
        <w:rPr>
          <w:i w:val="0"/>
          <w:color w:val="auto"/>
          <w:sz w:val="20"/>
        </w:rPr>
        <w:t xml:space="preserve"> </w:t>
      </w:r>
      <w:r w:rsidR="00DD0276">
        <w:rPr>
          <w:i w:val="0"/>
          <w:color w:val="auto"/>
          <w:sz w:val="20"/>
        </w:rPr>
        <w:t xml:space="preserve">As MERIT Hydro provides </w:t>
      </w:r>
      <w:r w:rsidR="00EC37C8">
        <w:rPr>
          <w:i w:val="0"/>
          <w:color w:val="auto"/>
          <w:sz w:val="20"/>
        </w:rPr>
        <w:t xml:space="preserve">only mean </w:t>
      </w:r>
      <w:r w:rsidR="00EC37C8">
        <w:rPr>
          <w:color w:val="auto"/>
          <w:sz w:val="20"/>
        </w:rPr>
        <w:t>W</w:t>
      </w:r>
      <w:r w:rsidR="00EC37C8">
        <w:rPr>
          <w:i w:val="0"/>
          <w:color w:val="auto"/>
          <w:sz w:val="20"/>
        </w:rPr>
        <w:t xml:space="preserve">, ‘highly-width-variable’ rivers are not </w:t>
      </w:r>
      <w:r w:rsidR="00357C91">
        <w:rPr>
          <w:i w:val="0"/>
          <w:color w:val="auto"/>
          <w:sz w:val="20"/>
        </w:rPr>
        <w:t>classified</w:t>
      </w:r>
      <w:r w:rsidR="00EC37C8">
        <w:rPr>
          <w:i w:val="0"/>
          <w:color w:val="auto"/>
          <w:sz w:val="20"/>
        </w:rPr>
        <w:t>.</w:t>
      </w:r>
    </w:p>
    <w:p w14:paraId="4C1C5E60" w14:textId="20F5C791" w:rsidR="00ED31DC" w:rsidRDefault="00ED31DC" w:rsidP="00315231">
      <w:pPr>
        <w:spacing w:line="480" w:lineRule="auto"/>
        <w:ind w:firstLine="720"/>
        <w:jc w:val="both"/>
        <w:rPr>
          <w:sz w:val="24"/>
        </w:rPr>
      </w:pPr>
      <w:r>
        <w:rPr>
          <w:sz w:val="24"/>
        </w:rPr>
        <w:t xml:space="preserve">This method, however, did not work for the DBSCAN classes as </w:t>
      </w:r>
      <w:r>
        <w:rPr>
          <w:i/>
          <w:iCs/>
          <w:sz w:val="24"/>
        </w:rPr>
        <w:t xml:space="preserve">W </w:t>
      </w:r>
      <w:r>
        <w:rPr>
          <w:sz w:val="24"/>
        </w:rPr>
        <w:t xml:space="preserve">was not a strong predictor for those types.  So, we trained a random forest classifier using 80% of </w:t>
      </w:r>
      <w:r w:rsidR="00EC7FCE">
        <w:rPr>
          <w:sz w:val="24"/>
        </w:rPr>
        <w:t>HOGG</w:t>
      </w:r>
      <w:r>
        <w:rPr>
          <w:sz w:val="24"/>
        </w:rPr>
        <w:t xml:space="preserve"> to assign river types by mean at-a-station </w:t>
      </w:r>
      <w:r>
        <w:rPr>
          <w:i/>
          <w:iCs/>
          <w:sz w:val="24"/>
        </w:rPr>
        <w:t>W</w:t>
      </w:r>
      <w:r>
        <w:rPr>
          <w:sz w:val="24"/>
        </w:rPr>
        <w:t xml:space="preserve"> and the standard deviation of at-a-station </w:t>
      </w:r>
      <w:r>
        <w:rPr>
          <w:i/>
          <w:sz w:val="24"/>
        </w:rPr>
        <w:t>W</w:t>
      </w:r>
      <w:r>
        <w:rPr>
          <w:sz w:val="24"/>
        </w:rPr>
        <w:t xml:space="preserve">.  </w:t>
      </w:r>
      <w:r w:rsidR="00B767D9">
        <w:rPr>
          <w:sz w:val="24"/>
        </w:rPr>
        <w:t>‘Noise’ was included as a 10</w:t>
      </w:r>
      <w:r w:rsidR="00B767D9" w:rsidRPr="00B767D9">
        <w:rPr>
          <w:sz w:val="24"/>
          <w:vertAlign w:val="superscript"/>
        </w:rPr>
        <w:t>th</w:t>
      </w:r>
      <w:r w:rsidR="00B767D9">
        <w:rPr>
          <w:sz w:val="24"/>
        </w:rPr>
        <w:t xml:space="preserve"> class.  </w:t>
      </w:r>
      <w:r>
        <w:rPr>
          <w:sz w:val="24"/>
        </w:rPr>
        <w:t xml:space="preserve">This model, when </w:t>
      </w:r>
      <w:r w:rsidR="005B68AD">
        <w:rPr>
          <w:sz w:val="24"/>
        </w:rPr>
        <w:t>tested</w:t>
      </w:r>
      <w:r>
        <w:rPr>
          <w:sz w:val="24"/>
        </w:rPr>
        <w:t xml:space="preserve"> on the remaining 20% of </w:t>
      </w:r>
      <w:r w:rsidR="00EC7FCE">
        <w:rPr>
          <w:sz w:val="24"/>
        </w:rPr>
        <w:t>HOGG</w:t>
      </w:r>
      <w:r>
        <w:rPr>
          <w:sz w:val="24"/>
        </w:rPr>
        <w:t>, yielded a 90% accuracy in class assignment</w:t>
      </w:r>
      <w:r w:rsidR="00B767D9">
        <w:rPr>
          <w:sz w:val="24"/>
        </w:rPr>
        <w:t>.</w:t>
      </w:r>
    </w:p>
    <w:p w14:paraId="3F515983" w14:textId="4F8DD8D1" w:rsidR="00315231" w:rsidRDefault="00CF1320" w:rsidP="00315231">
      <w:pPr>
        <w:spacing w:line="480" w:lineRule="auto"/>
        <w:ind w:firstLine="720"/>
        <w:jc w:val="both"/>
        <w:rPr>
          <w:sz w:val="24"/>
        </w:rPr>
      </w:pPr>
      <w:r>
        <w:rPr>
          <w:sz w:val="24"/>
        </w:rPr>
        <w:t xml:space="preserve">Finally, </w:t>
      </w:r>
      <w:r w:rsidR="001352B6">
        <w:rPr>
          <w:sz w:val="24"/>
        </w:rPr>
        <w:t xml:space="preserve">McFLI priors were </w:t>
      </w:r>
      <w:r w:rsidR="007D3509">
        <w:rPr>
          <w:sz w:val="24"/>
        </w:rPr>
        <w:t>estimated</w:t>
      </w:r>
      <w:r w:rsidR="00315231">
        <w:rPr>
          <w:sz w:val="24"/>
        </w:rPr>
        <w:t xml:space="preserve"> </w:t>
      </w:r>
      <w:r w:rsidR="001352B6">
        <w:rPr>
          <w:sz w:val="24"/>
        </w:rPr>
        <w:t>by extracting</w:t>
      </w:r>
      <w:r w:rsidR="00315231">
        <w:rPr>
          <w:sz w:val="24"/>
        </w:rPr>
        <w:t xml:space="preserve"> </w:t>
      </w:r>
      <w:r w:rsidR="00012263">
        <w:rPr>
          <w:sz w:val="24"/>
        </w:rPr>
        <w:t xml:space="preserve">prior </w:t>
      </w:r>
      <w:r w:rsidR="005223B1">
        <w:rPr>
          <w:sz w:val="24"/>
        </w:rPr>
        <w:t>distribution parameters</w:t>
      </w:r>
      <w:r w:rsidR="00327C5E">
        <w:rPr>
          <w:sz w:val="24"/>
        </w:rPr>
        <w:t xml:space="preserve"> f</w:t>
      </w:r>
      <w:r w:rsidR="00012263">
        <w:rPr>
          <w:sz w:val="24"/>
        </w:rPr>
        <w:t>rom HOGG</w:t>
      </w:r>
      <w:r w:rsidR="00315231">
        <w:rPr>
          <w:sz w:val="24"/>
        </w:rPr>
        <w:t xml:space="preserve">, after binning by river type.  </w:t>
      </w:r>
      <w:r w:rsidR="00012263">
        <w:rPr>
          <w:sz w:val="24"/>
        </w:rPr>
        <w:t xml:space="preserve">This was done for both classification systems.  </w:t>
      </w:r>
      <w:r w:rsidR="00315231">
        <w:rPr>
          <w:sz w:val="24"/>
        </w:rPr>
        <w:t xml:space="preserve">For example, the </w:t>
      </w:r>
      <w:r w:rsidR="00315231">
        <w:rPr>
          <w:i/>
          <w:sz w:val="24"/>
        </w:rPr>
        <w:t xml:space="preserve">b </w:t>
      </w:r>
      <w:r w:rsidR="00315231">
        <w:rPr>
          <w:sz w:val="24"/>
        </w:rPr>
        <w:t xml:space="preserve">prior for river type 7 was defined as follows: the </w:t>
      </w:r>
      <m:oMath>
        <m:acc>
          <m:accPr>
            <m:ctrlPr>
              <w:rPr>
                <w:rFonts w:ascii="Cambria Math" w:hAnsi="Cambria Math"/>
                <w:i/>
                <w:sz w:val="24"/>
              </w:rPr>
            </m:ctrlPr>
          </m:accPr>
          <m:e>
            <m:r>
              <w:rPr>
                <w:rFonts w:ascii="Cambria Math" w:hAnsi="Cambria Math"/>
                <w:sz w:val="24"/>
              </w:rPr>
              <m:t>prior</m:t>
            </m:r>
          </m:e>
        </m:acc>
      </m:oMath>
      <w:r w:rsidR="00315231">
        <w:rPr>
          <w:sz w:val="24"/>
        </w:rPr>
        <w:t xml:space="preserve"> was the median </w:t>
      </w:r>
      <w:r w:rsidR="00315231">
        <w:rPr>
          <w:i/>
          <w:sz w:val="24"/>
        </w:rPr>
        <w:t xml:space="preserve">b </w:t>
      </w:r>
      <w:r w:rsidR="00315231">
        <w:rPr>
          <w:sz w:val="24"/>
        </w:rPr>
        <w:t xml:space="preserve">for all measurements classified as type 7, </w:t>
      </w:r>
      <w:r w:rsidR="009B3661">
        <w:rPr>
          <w:sz w:val="24"/>
        </w:rPr>
        <w:t xml:space="preserve">σ </w:t>
      </w:r>
      <w:r w:rsidR="00315231">
        <w:rPr>
          <w:sz w:val="24"/>
        </w:rPr>
        <w:t xml:space="preserve">was the standard deviation of </w:t>
      </w:r>
      <w:r w:rsidR="000D77A5">
        <w:rPr>
          <w:i/>
          <w:sz w:val="24"/>
        </w:rPr>
        <w:t xml:space="preserve">b </w:t>
      </w:r>
      <w:r w:rsidR="000D77A5">
        <w:rPr>
          <w:sz w:val="24"/>
        </w:rPr>
        <w:t>for all measurements classified as type 7</w:t>
      </w:r>
      <w:r w:rsidR="00315231">
        <w:rPr>
          <w:sz w:val="24"/>
        </w:rPr>
        <w:t xml:space="preserve">, and upper and lower bounds were the maximum and minimum </w:t>
      </w:r>
      <w:r w:rsidR="00315231">
        <w:rPr>
          <w:i/>
          <w:sz w:val="24"/>
        </w:rPr>
        <w:t xml:space="preserve">b </w:t>
      </w:r>
      <w:r w:rsidR="00315231">
        <w:rPr>
          <w:sz w:val="24"/>
        </w:rPr>
        <w:t>values</w:t>
      </w:r>
      <w:r w:rsidR="000D77A5">
        <w:rPr>
          <w:sz w:val="24"/>
        </w:rPr>
        <w:t xml:space="preserve"> for all measurements classified as type 7</w:t>
      </w:r>
      <w:r w:rsidR="00315231">
        <w:rPr>
          <w:sz w:val="24"/>
        </w:rPr>
        <w:t xml:space="preserve">.  </w:t>
      </w:r>
      <w:r w:rsidR="006D7B1A">
        <w:rPr>
          <w:sz w:val="24"/>
        </w:rPr>
        <w:t xml:space="preserve">For rivers that were ultimately assigned a ‘noise’ class in DBSCAN, and for ‘big’ rivers in the supervised framework, their priors were estimated using the Hagemann et al. (2017) functions trained on HOGG </w:t>
      </w:r>
      <w:r w:rsidR="003754E6">
        <w:rPr>
          <w:sz w:val="24"/>
        </w:rPr>
        <w:t xml:space="preserve">and </w:t>
      </w:r>
      <w:r w:rsidR="006D7B1A">
        <w:rPr>
          <w:sz w:val="24"/>
        </w:rPr>
        <w:t xml:space="preserve">outlined in Text S2.  </w:t>
      </w:r>
      <w:r w:rsidR="009F1907">
        <w:rPr>
          <w:sz w:val="24"/>
        </w:rPr>
        <w:t>For ‘highly-width-variable’ rivers,</w:t>
      </w:r>
      <w:r w:rsidR="00A52D97">
        <w:rPr>
          <w:sz w:val="24"/>
        </w:rPr>
        <w:t xml:space="preserve"> p</w:t>
      </w:r>
      <w:r w:rsidR="009F1907">
        <w:rPr>
          <w:sz w:val="24"/>
        </w:rPr>
        <w:t xml:space="preserve">riors were built from only those </w:t>
      </w:r>
      <w:r w:rsidR="003A61F5">
        <w:rPr>
          <w:sz w:val="24"/>
        </w:rPr>
        <w:t>HOGG cross-sections</w:t>
      </w:r>
      <w:r w:rsidR="009F1907">
        <w:rPr>
          <w:sz w:val="24"/>
        </w:rPr>
        <w:t xml:space="preserve"> with an </w:t>
      </w:r>
      <w:r w:rsidR="009F1907">
        <w:rPr>
          <w:i/>
          <w:iCs/>
          <w:sz w:val="24"/>
        </w:rPr>
        <w:t xml:space="preserve">r </w:t>
      </w:r>
      <w:r w:rsidR="009F1907">
        <w:rPr>
          <w:sz w:val="24"/>
        </w:rPr>
        <w:t xml:space="preserve">less than 1.  </w:t>
      </w:r>
      <w:r w:rsidR="00A52D97">
        <w:rPr>
          <w:sz w:val="24"/>
        </w:rPr>
        <w:t xml:space="preserve">Per Dingman (2007)’s definition for </w:t>
      </w:r>
      <w:r w:rsidR="00A52D97">
        <w:rPr>
          <w:i/>
          <w:sz w:val="24"/>
        </w:rPr>
        <w:t>r,</w:t>
      </w:r>
      <w:r w:rsidR="00A52D97">
        <w:rPr>
          <w:sz w:val="24"/>
        </w:rPr>
        <w:t xml:space="preserve"> </w:t>
      </w:r>
      <w:r w:rsidR="00A52D97" w:rsidRPr="008A27CF">
        <w:rPr>
          <w:i/>
          <w:iCs/>
          <w:sz w:val="24"/>
        </w:rPr>
        <w:t>W</w:t>
      </w:r>
      <w:r w:rsidR="00A52D97">
        <w:rPr>
          <w:sz w:val="24"/>
        </w:rPr>
        <w:t xml:space="preserve"> variability is greater than </w:t>
      </w:r>
      <w:r w:rsidR="00A52D97">
        <w:rPr>
          <w:i/>
          <w:sz w:val="24"/>
        </w:rPr>
        <w:t>D</w:t>
      </w:r>
      <w:r w:rsidR="00A52D97">
        <w:rPr>
          <w:sz w:val="24"/>
        </w:rPr>
        <w:t xml:space="preserve"> variability and </w:t>
      </w:r>
      <w:r w:rsidR="003A61F5">
        <w:rPr>
          <w:sz w:val="24"/>
        </w:rPr>
        <w:t>reflects</w:t>
      </w:r>
      <w:r w:rsidR="00A52D97">
        <w:rPr>
          <w:sz w:val="24"/>
        </w:rPr>
        <w:t xml:space="preserve"> patterns commonly seen in braided rivers.  </w:t>
      </w:r>
      <w:r w:rsidR="00315231">
        <w:rPr>
          <w:sz w:val="24"/>
        </w:rPr>
        <w:t>See</w:t>
      </w:r>
      <w:r w:rsidR="002C3A0A">
        <w:rPr>
          <w:sz w:val="24"/>
        </w:rPr>
        <w:t xml:space="preserve"> Figure </w:t>
      </w:r>
      <w:proofErr w:type="spellStart"/>
      <w:r w:rsidR="002C3A0A">
        <w:rPr>
          <w:sz w:val="24"/>
        </w:rPr>
        <w:t>Sx</w:t>
      </w:r>
      <w:proofErr w:type="spellEnd"/>
      <w:r w:rsidR="002C3A0A">
        <w:rPr>
          <w:sz w:val="24"/>
        </w:rPr>
        <w:t xml:space="preserve"> for boxplots of the prior distributions </w:t>
      </w:r>
      <w:r w:rsidR="003A713F">
        <w:rPr>
          <w:sz w:val="24"/>
        </w:rPr>
        <w:t>by river type in HOGG.</w:t>
      </w:r>
    </w:p>
    <w:p w14:paraId="4F68BEE3" w14:textId="476F143D" w:rsidR="004939D5" w:rsidRDefault="004939D5" w:rsidP="004939D5">
      <w:pPr>
        <w:keepNext/>
        <w:spacing w:after="160" w:line="480" w:lineRule="auto"/>
        <w:jc w:val="center"/>
      </w:pPr>
    </w:p>
    <w:p w14:paraId="3CCCFD50" w14:textId="1078F12D" w:rsidR="004939D5" w:rsidRPr="004939D5" w:rsidRDefault="004939D5" w:rsidP="004939D5">
      <w:pPr>
        <w:pStyle w:val="Caption"/>
        <w:jc w:val="both"/>
        <w:rPr>
          <w:i w:val="0"/>
          <w:color w:val="auto"/>
          <w:sz w:val="20"/>
        </w:rPr>
      </w:pPr>
      <w:r w:rsidRPr="004939D5">
        <w:rPr>
          <w:b/>
          <w:i w:val="0"/>
          <w:color w:val="auto"/>
          <w:sz w:val="20"/>
        </w:rPr>
        <w:t xml:space="preserve">Figure </w:t>
      </w:r>
      <w:r w:rsidRPr="004939D5">
        <w:rPr>
          <w:b/>
          <w:i w:val="0"/>
          <w:color w:val="auto"/>
          <w:sz w:val="20"/>
        </w:rPr>
        <w:fldChar w:fldCharType="begin"/>
      </w:r>
      <w:r w:rsidRPr="004939D5">
        <w:rPr>
          <w:b/>
          <w:i w:val="0"/>
          <w:color w:val="auto"/>
          <w:sz w:val="20"/>
        </w:rPr>
        <w:instrText xml:space="preserve"> SEQ Figure \* ARABIC </w:instrText>
      </w:r>
      <w:r w:rsidRPr="004939D5">
        <w:rPr>
          <w:b/>
          <w:i w:val="0"/>
          <w:color w:val="auto"/>
          <w:sz w:val="20"/>
        </w:rPr>
        <w:fldChar w:fldCharType="separate"/>
      </w:r>
      <w:r w:rsidR="00771F6E">
        <w:rPr>
          <w:b/>
          <w:i w:val="0"/>
          <w:noProof/>
          <w:color w:val="auto"/>
          <w:sz w:val="20"/>
        </w:rPr>
        <w:t>4</w:t>
      </w:r>
      <w:r w:rsidRPr="004939D5">
        <w:rPr>
          <w:b/>
          <w:i w:val="0"/>
          <w:color w:val="auto"/>
          <w:sz w:val="20"/>
        </w:rPr>
        <w:fldChar w:fldCharType="end"/>
      </w:r>
      <w:r w:rsidRPr="004939D5">
        <w:rPr>
          <w:i w:val="0"/>
          <w:color w:val="auto"/>
          <w:sz w:val="20"/>
        </w:rPr>
        <w:t xml:space="preserve"> </w:t>
      </w:r>
      <w:r w:rsidR="00556395">
        <w:rPr>
          <w:i w:val="0"/>
          <w:color w:val="auto"/>
          <w:sz w:val="20"/>
        </w:rPr>
        <w:t>Truncated, lognormal, p</w:t>
      </w:r>
      <w:r w:rsidRPr="004939D5">
        <w:rPr>
          <w:i w:val="0"/>
          <w:color w:val="auto"/>
          <w:sz w:val="20"/>
        </w:rPr>
        <w:t>arametric</w:t>
      </w:r>
      <w:r w:rsidR="00D87D14">
        <w:rPr>
          <w:i w:val="0"/>
          <w:color w:val="auto"/>
          <w:sz w:val="20"/>
        </w:rPr>
        <w:t xml:space="preserve"> </w:t>
      </w:r>
      <w:r w:rsidRPr="004939D5">
        <w:rPr>
          <w:i w:val="0"/>
          <w:color w:val="auto"/>
          <w:sz w:val="20"/>
        </w:rPr>
        <w:t xml:space="preserve">distributions </w:t>
      </w:r>
      <w:r w:rsidR="00D87D14">
        <w:rPr>
          <w:i w:val="0"/>
          <w:color w:val="auto"/>
          <w:sz w:val="20"/>
        </w:rPr>
        <w:t xml:space="preserve">of BAM priors </w:t>
      </w:r>
      <w:r w:rsidRPr="004939D5">
        <w:rPr>
          <w:i w:val="0"/>
          <w:color w:val="auto"/>
          <w:sz w:val="20"/>
        </w:rPr>
        <w:t xml:space="preserve">as </w:t>
      </w:r>
      <w:r w:rsidR="00E812A2">
        <w:rPr>
          <w:i w:val="0"/>
          <w:color w:val="auto"/>
          <w:sz w:val="20"/>
        </w:rPr>
        <w:t>defined</w:t>
      </w:r>
      <w:r w:rsidRPr="004939D5">
        <w:rPr>
          <w:i w:val="0"/>
          <w:color w:val="auto"/>
          <w:sz w:val="20"/>
        </w:rPr>
        <w:t xml:space="preserve"> using new training data and the supervise</w:t>
      </w:r>
      <w:r w:rsidR="008F3A13">
        <w:rPr>
          <w:i w:val="0"/>
          <w:color w:val="auto"/>
          <w:sz w:val="20"/>
        </w:rPr>
        <w:t>d classification framework. The ‘global</w:t>
      </w:r>
      <w:r w:rsidR="00440166">
        <w:rPr>
          <w:i w:val="0"/>
          <w:color w:val="auto"/>
          <w:sz w:val="20"/>
        </w:rPr>
        <w:t>/100</w:t>
      </w:r>
      <w:r w:rsidR="008F3A13">
        <w:rPr>
          <w:i w:val="0"/>
          <w:color w:val="auto"/>
          <w:sz w:val="20"/>
        </w:rPr>
        <w:t>’ distributions are</w:t>
      </w:r>
      <w:r w:rsidR="00332EBE">
        <w:rPr>
          <w:i w:val="0"/>
          <w:color w:val="auto"/>
          <w:sz w:val="20"/>
        </w:rPr>
        <w:t xml:space="preserve"> the observed distributions </w:t>
      </w:r>
      <w:r w:rsidR="00440166">
        <w:rPr>
          <w:i w:val="0"/>
          <w:color w:val="auto"/>
          <w:sz w:val="20"/>
        </w:rPr>
        <w:t>for</w:t>
      </w:r>
      <w:r w:rsidR="00332EBE">
        <w:rPr>
          <w:i w:val="0"/>
          <w:color w:val="auto"/>
          <w:sz w:val="20"/>
        </w:rPr>
        <w:t xml:space="preserve"> </w:t>
      </w:r>
      <w:r w:rsidR="008F3A13">
        <w:rPr>
          <w:i w:val="0"/>
          <w:color w:val="auto"/>
          <w:sz w:val="20"/>
        </w:rPr>
        <w:t>the entire training dataset.</w:t>
      </w:r>
    </w:p>
    <w:p w14:paraId="474FCE8D" w14:textId="080D5D4C" w:rsidR="004939D5" w:rsidRPr="004939D5" w:rsidRDefault="00F34C22" w:rsidP="00F34C22">
      <w:pPr>
        <w:spacing w:line="480" w:lineRule="auto"/>
        <w:ind w:firstLine="720"/>
        <w:jc w:val="both"/>
      </w:pPr>
      <w:r w:rsidRPr="008F3A13">
        <w:rPr>
          <w:sz w:val="24"/>
          <w:szCs w:val="24"/>
        </w:rPr>
        <w:t xml:space="preserve">Consult Figure 4 for the </w:t>
      </w:r>
      <w:r w:rsidR="001D02B3">
        <w:rPr>
          <w:sz w:val="24"/>
          <w:szCs w:val="24"/>
        </w:rPr>
        <w:t xml:space="preserve">truncated, lognormal, </w:t>
      </w:r>
      <w:r w:rsidRPr="008F3A13">
        <w:rPr>
          <w:sz w:val="24"/>
          <w:szCs w:val="24"/>
        </w:rPr>
        <w:t xml:space="preserve">parametric distributions of each prior, defined using the </w:t>
      </w:r>
      <w:r w:rsidR="000C7BBF">
        <w:rPr>
          <w:sz w:val="24"/>
          <w:szCs w:val="24"/>
        </w:rPr>
        <w:t>10</w:t>
      </w:r>
      <w:r w:rsidRPr="008F3A13">
        <w:rPr>
          <w:sz w:val="24"/>
          <w:szCs w:val="24"/>
        </w:rPr>
        <w:t xml:space="preserve"> river types from the supervised framework</w:t>
      </w:r>
      <w:r w:rsidR="00484043">
        <w:rPr>
          <w:sz w:val="24"/>
          <w:szCs w:val="24"/>
        </w:rPr>
        <w:t>,</w:t>
      </w:r>
      <w:r w:rsidR="006C6A90">
        <w:rPr>
          <w:sz w:val="24"/>
          <w:szCs w:val="24"/>
        </w:rPr>
        <w:t xml:space="preserve"> </w:t>
      </w:r>
      <w:r w:rsidR="000C7BBF">
        <w:rPr>
          <w:sz w:val="24"/>
          <w:szCs w:val="24"/>
        </w:rPr>
        <w:t xml:space="preserve">where the ‘global/100’ </w:t>
      </w:r>
      <w:r w:rsidR="000C7BBF">
        <w:rPr>
          <w:sz w:val="24"/>
          <w:szCs w:val="24"/>
        </w:rPr>
        <w:lastRenderedPageBreak/>
        <w:t xml:space="preserve">distributions are for all of the training data.  It was this data that the Hagemann et al. (2017) functions were trained on and used for ‘big’ </w:t>
      </w:r>
      <w:r w:rsidR="006D4305">
        <w:rPr>
          <w:sz w:val="24"/>
          <w:szCs w:val="24"/>
        </w:rPr>
        <w:t xml:space="preserve">and ‘noise’ </w:t>
      </w:r>
      <w:r w:rsidR="000C7BBF">
        <w:rPr>
          <w:sz w:val="24"/>
          <w:szCs w:val="24"/>
        </w:rPr>
        <w:t>rivers</w:t>
      </w:r>
      <w:r w:rsidR="008F3A13" w:rsidRPr="008F3A13">
        <w:rPr>
          <w:sz w:val="24"/>
          <w:szCs w:val="24"/>
        </w:rPr>
        <w:t>.</w:t>
      </w:r>
      <w:r>
        <w:rPr>
          <w:sz w:val="24"/>
        </w:rPr>
        <w:t xml:space="preserve">  </w:t>
      </w:r>
      <w:r w:rsidR="00F41F83">
        <w:rPr>
          <w:sz w:val="24"/>
        </w:rPr>
        <w:t xml:space="preserve">We now have </w:t>
      </w:r>
      <w:r w:rsidR="003922A1">
        <w:rPr>
          <w:sz w:val="24"/>
        </w:rPr>
        <w:t>two</w:t>
      </w:r>
      <w:r w:rsidR="00F41F83">
        <w:rPr>
          <w:sz w:val="24"/>
        </w:rPr>
        <w:t xml:space="preserve"> experimental ‘prior sets’, defined and estimated using DBSCAN</w:t>
      </w:r>
      <w:r w:rsidR="003922A1">
        <w:rPr>
          <w:sz w:val="24"/>
        </w:rPr>
        <w:t xml:space="preserve"> and</w:t>
      </w:r>
      <w:r w:rsidR="00F41F83">
        <w:rPr>
          <w:sz w:val="24"/>
        </w:rPr>
        <w:t xml:space="preserve"> a supervised </w:t>
      </w:r>
      <w:r w:rsidR="00122331">
        <w:rPr>
          <w:sz w:val="24"/>
        </w:rPr>
        <w:t>framework</w:t>
      </w:r>
      <w:r w:rsidR="003922A1">
        <w:rPr>
          <w:sz w:val="24"/>
        </w:rPr>
        <w:t>, as well as updated global functions following Hagemann et al. (2017)</w:t>
      </w:r>
      <w:r w:rsidR="00F41F83">
        <w:rPr>
          <w:sz w:val="24"/>
        </w:rPr>
        <w:t>; a</w:t>
      </w:r>
      <w:r w:rsidR="00F41F83" w:rsidRPr="00E56B52">
        <w:rPr>
          <w:sz w:val="24"/>
        </w:rPr>
        <w:t xml:space="preserve">ll priors are now defined in space, systematically vary </w:t>
      </w:r>
      <w:r w:rsidR="00122331">
        <w:rPr>
          <w:sz w:val="24"/>
        </w:rPr>
        <w:t>with geomorphology</w:t>
      </w:r>
      <w:r w:rsidR="00F41F83" w:rsidRPr="00E56B52">
        <w:rPr>
          <w:sz w:val="24"/>
        </w:rPr>
        <w:t>, and are modelled using</w:t>
      </w:r>
      <w:r w:rsidR="00F41F83">
        <w:rPr>
          <w:sz w:val="24"/>
        </w:rPr>
        <w:t xml:space="preserve"> </w:t>
      </w:r>
      <w:r w:rsidR="00122331">
        <w:rPr>
          <w:sz w:val="24"/>
        </w:rPr>
        <w:t xml:space="preserve">only </w:t>
      </w:r>
      <w:r w:rsidR="00F41F83">
        <w:rPr>
          <w:sz w:val="24"/>
        </w:rPr>
        <w:t>remotely sensible</w:t>
      </w:r>
      <w:r w:rsidR="00F41F83" w:rsidRPr="00E56B52">
        <w:rPr>
          <w:sz w:val="24"/>
        </w:rPr>
        <w:t xml:space="preserve"> </w:t>
      </w:r>
      <w:r w:rsidR="00F41F83">
        <w:rPr>
          <w:i/>
          <w:sz w:val="24"/>
        </w:rPr>
        <w:t xml:space="preserve">W </w:t>
      </w:r>
      <w:r w:rsidR="00F41F83">
        <w:rPr>
          <w:sz w:val="24"/>
        </w:rPr>
        <w:t xml:space="preserve">or </w:t>
      </w:r>
      <w:r w:rsidR="00F41F83">
        <w:rPr>
          <w:i/>
          <w:sz w:val="24"/>
        </w:rPr>
        <w:t>S</w:t>
      </w:r>
      <w:r w:rsidR="00122331">
        <w:rPr>
          <w:sz w:val="24"/>
        </w:rPr>
        <w:t>.</w:t>
      </w:r>
    </w:p>
    <w:bookmarkEnd w:id="98"/>
    <w:p w14:paraId="7A89DE75" w14:textId="5E256DDA" w:rsidR="00EA22AF" w:rsidRPr="006615F8" w:rsidRDefault="009E3FDB" w:rsidP="001F6C97">
      <w:pPr>
        <w:pStyle w:val="Heading-Secondary"/>
        <w:spacing w:line="480" w:lineRule="auto"/>
      </w:pPr>
      <w:r>
        <w:t>2</w:t>
      </w:r>
      <w:r w:rsidR="001F6C97">
        <w:t>.</w:t>
      </w:r>
      <w:r w:rsidR="006412BA">
        <w:t>3</w:t>
      </w:r>
      <w:r w:rsidR="001F6C97">
        <w:t xml:space="preserve"> </w:t>
      </w:r>
      <w:r w:rsidR="0019695C">
        <w:t>Evaluating McFLI Interventions</w:t>
      </w:r>
    </w:p>
    <w:p w14:paraId="2015CD1E" w14:textId="3CF7BF70" w:rsidR="00EA22AF" w:rsidRPr="001C0566" w:rsidRDefault="00C079D5" w:rsidP="00EA22AF">
      <w:pPr>
        <w:spacing w:line="480" w:lineRule="auto"/>
        <w:ind w:firstLine="720"/>
        <w:jc w:val="both"/>
        <w:rPr>
          <w:sz w:val="24"/>
          <w:szCs w:val="24"/>
        </w:rPr>
      </w:pPr>
      <w:r>
        <w:rPr>
          <w:sz w:val="24"/>
          <w:szCs w:val="24"/>
        </w:rPr>
        <w:t>Two</w:t>
      </w:r>
      <w:r w:rsidR="00730DEE">
        <w:rPr>
          <w:sz w:val="24"/>
          <w:szCs w:val="24"/>
        </w:rPr>
        <w:t xml:space="preserve"> test cases were ran using our </w:t>
      </w:r>
      <w:r w:rsidR="00D23D8F">
        <w:rPr>
          <w:sz w:val="24"/>
          <w:szCs w:val="24"/>
        </w:rPr>
        <w:t>experimental</w:t>
      </w:r>
      <w:r w:rsidR="00730DEE">
        <w:rPr>
          <w:sz w:val="24"/>
          <w:szCs w:val="24"/>
        </w:rPr>
        <w:t xml:space="preserve"> </w:t>
      </w:r>
      <w:r w:rsidR="00BB311F">
        <w:rPr>
          <w:sz w:val="24"/>
          <w:szCs w:val="24"/>
        </w:rPr>
        <w:t>prior set</w:t>
      </w:r>
      <w:r w:rsidR="00847BC5">
        <w:rPr>
          <w:sz w:val="24"/>
          <w:szCs w:val="24"/>
        </w:rPr>
        <w:t>s</w:t>
      </w:r>
      <w:r w:rsidR="00255D97">
        <w:rPr>
          <w:sz w:val="24"/>
          <w:szCs w:val="24"/>
        </w:rPr>
        <w:t>: the Mackenzie River basin and the SWOT-simulated rivers</w:t>
      </w:r>
      <w:r w:rsidR="00730DEE">
        <w:rPr>
          <w:sz w:val="24"/>
          <w:szCs w:val="24"/>
        </w:rPr>
        <w:t xml:space="preserve">.  </w:t>
      </w:r>
      <w:r w:rsidR="001C0566">
        <w:rPr>
          <w:sz w:val="24"/>
          <w:szCs w:val="24"/>
        </w:rPr>
        <w:t xml:space="preserve">The construction of these tests is outlined first (Section 2.3.1), followed by </w:t>
      </w:r>
      <w:r w:rsidR="001C0566">
        <w:rPr>
          <w:i/>
          <w:iCs/>
          <w:sz w:val="24"/>
          <w:szCs w:val="24"/>
        </w:rPr>
        <w:t xml:space="preserve">Q </w:t>
      </w:r>
      <w:r w:rsidR="001C0566">
        <w:rPr>
          <w:sz w:val="24"/>
          <w:szCs w:val="24"/>
        </w:rPr>
        <w:t>estimation (Section 2.3.2).</w:t>
      </w:r>
    </w:p>
    <w:p w14:paraId="03BF5DF8" w14:textId="0F857ECB" w:rsidR="002D07EC" w:rsidRDefault="00975467" w:rsidP="0019747A">
      <w:pPr>
        <w:pStyle w:val="Heading-Secondary"/>
        <w:spacing w:line="480" w:lineRule="auto"/>
        <w:ind w:left="1440"/>
      </w:pPr>
      <w:r>
        <w:t>2</w:t>
      </w:r>
      <w:r w:rsidR="0019747A">
        <w:t>.</w:t>
      </w:r>
      <w:r w:rsidR="006412BA">
        <w:t>3</w:t>
      </w:r>
      <w:r w:rsidR="0019747A">
        <w:t xml:space="preserve">.1 </w:t>
      </w:r>
      <w:r w:rsidR="00C448BA">
        <w:t>Mackenzie River Basin</w:t>
      </w:r>
      <w:r w:rsidR="00BB291D">
        <w:t xml:space="preserve">: Uncalibrated </w:t>
      </w:r>
      <w:r w:rsidR="00BB291D">
        <w:rPr>
          <w:i/>
        </w:rPr>
        <w:t xml:space="preserve">Q </w:t>
      </w:r>
      <w:r w:rsidR="00BB291D">
        <w:t xml:space="preserve">Estimation using </w:t>
      </w:r>
      <w:r w:rsidR="00BB291D">
        <w:rPr>
          <w:i/>
        </w:rPr>
        <w:t>W</w:t>
      </w:r>
    </w:p>
    <w:p w14:paraId="5F84B4E1" w14:textId="61000136" w:rsidR="002D07EC" w:rsidRDefault="001A1D1B" w:rsidP="002D07E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2D07EC">
        <w:rPr>
          <w:rFonts w:ascii="Times New Roman" w:hAnsi="Times New Roman" w:cs="Times New Roman"/>
          <w:sz w:val="24"/>
          <w:szCs w:val="24"/>
        </w:rPr>
        <w:t xml:space="preserve"> Mackenzie</w:t>
      </w:r>
      <w:r w:rsidR="00A7571A">
        <w:rPr>
          <w:rFonts w:ascii="Times New Roman" w:hAnsi="Times New Roman" w:cs="Times New Roman"/>
          <w:sz w:val="24"/>
          <w:szCs w:val="24"/>
        </w:rPr>
        <w:t xml:space="preserve"> River basin</w:t>
      </w:r>
      <w:r w:rsidR="002D07EC">
        <w:rPr>
          <w:rFonts w:ascii="Times New Roman" w:hAnsi="Times New Roman" w:cs="Times New Roman"/>
          <w:sz w:val="24"/>
          <w:szCs w:val="24"/>
        </w:rPr>
        <w:t xml:space="preserve"> is representative of Arctic hydrology and a good test for applying our interventions </w:t>
      </w:r>
      <w:r w:rsidR="002B7693">
        <w:rPr>
          <w:rFonts w:ascii="Times New Roman" w:hAnsi="Times New Roman" w:cs="Times New Roman"/>
          <w:sz w:val="24"/>
          <w:szCs w:val="24"/>
        </w:rPr>
        <w:t>i</w:t>
      </w:r>
      <w:r w:rsidR="002D07EC">
        <w:rPr>
          <w:rFonts w:ascii="Times New Roman" w:hAnsi="Times New Roman" w:cs="Times New Roman"/>
          <w:sz w:val="24"/>
          <w:szCs w:val="24"/>
        </w:rPr>
        <w:t xml:space="preserve">n a climatic region not represented in our training data.  </w:t>
      </w:r>
      <w:r w:rsidR="0019425E">
        <w:rPr>
          <w:rFonts w:ascii="Times New Roman" w:hAnsi="Times New Roman" w:cs="Times New Roman"/>
          <w:sz w:val="24"/>
          <w:szCs w:val="24"/>
        </w:rPr>
        <w:t>W</w:t>
      </w:r>
      <w:r w:rsidR="00BA523C">
        <w:rPr>
          <w:rFonts w:ascii="Times New Roman" w:hAnsi="Times New Roman" w:cs="Times New Roman"/>
          <w:sz w:val="24"/>
          <w:szCs w:val="24"/>
        </w:rPr>
        <w:t xml:space="preserve">e </w:t>
      </w:r>
      <w:r w:rsidR="0019425E">
        <w:rPr>
          <w:rFonts w:ascii="Times New Roman" w:hAnsi="Times New Roman" w:cs="Times New Roman"/>
          <w:sz w:val="24"/>
          <w:szCs w:val="24"/>
        </w:rPr>
        <w:t xml:space="preserve">first </w:t>
      </w:r>
      <w:r w:rsidR="00BA523C">
        <w:rPr>
          <w:rFonts w:ascii="Times New Roman" w:hAnsi="Times New Roman" w:cs="Times New Roman"/>
          <w:sz w:val="24"/>
          <w:szCs w:val="24"/>
        </w:rPr>
        <w:t>extract</w:t>
      </w:r>
      <w:r w:rsidR="0019425E">
        <w:rPr>
          <w:rFonts w:ascii="Times New Roman" w:hAnsi="Times New Roman" w:cs="Times New Roman"/>
          <w:sz w:val="24"/>
          <w:szCs w:val="24"/>
        </w:rPr>
        <w:t>ed</w:t>
      </w:r>
      <w:r w:rsidR="00BA523C">
        <w:rPr>
          <w:rFonts w:ascii="Times New Roman" w:hAnsi="Times New Roman" w:cs="Times New Roman"/>
          <w:sz w:val="24"/>
          <w:szCs w:val="24"/>
        </w:rPr>
        <w:t xml:space="preserve"> multi-temporal river </w:t>
      </w:r>
      <w:r w:rsidR="00AF1346">
        <w:rPr>
          <w:rFonts w:ascii="Times New Roman" w:hAnsi="Times New Roman" w:cs="Times New Roman"/>
          <w:i/>
          <w:iCs/>
          <w:sz w:val="24"/>
          <w:szCs w:val="24"/>
        </w:rPr>
        <w:t>W</w:t>
      </w:r>
      <w:r w:rsidR="00BA523C">
        <w:rPr>
          <w:rFonts w:ascii="Times New Roman" w:hAnsi="Times New Roman" w:cs="Times New Roman"/>
          <w:sz w:val="24"/>
          <w:szCs w:val="24"/>
        </w:rPr>
        <w:t xml:space="preserve"> for every reach in the basin</w:t>
      </w:r>
      <w:r w:rsidR="007B13F8">
        <w:rPr>
          <w:rFonts w:ascii="Times New Roman" w:hAnsi="Times New Roman" w:cs="Times New Roman"/>
          <w:sz w:val="24"/>
          <w:szCs w:val="24"/>
        </w:rPr>
        <w:t xml:space="preserve"> following </w:t>
      </w:r>
      <w:r w:rsidR="002D07EC">
        <w:rPr>
          <w:rFonts w:ascii="Times New Roman" w:hAnsi="Times New Roman" w:cs="Times New Roman"/>
          <w:sz w:val="24"/>
          <w:szCs w:val="24"/>
        </w:rPr>
        <w:t>the process outlined in Feng et al. (2019)</w:t>
      </w:r>
      <w:r w:rsidR="007975B4">
        <w:rPr>
          <w:rFonts w:ascii="Times New Roman" w:hAnsi="Times New Roman" w:cs="Times New Roman"/>
          <w:sz w:val="24"/>
          <w:szCs w:val="24"/>
        </w:rPr>
        <w:t xml:space="preserve"> with two main deviations from their approach in how centerlines and cross-section intervals were defined</w:t>
      </w:r>
      <w:r w:rsidR="002D07EC">
        <w:rPr>
          <w:rFonts w:ascii="Times New Roman" w:hAnsi="Times New Roman" w:cs="Times New Roman"/>
          <w:sz w:val="24"/>
          <w:szCs w:val="24"/>
        </w:rPr>
        <w:t>.  In short, we (1) used MERIT hydrography (Lin et al. 20</w:t>
      </w:r>
      <w:r w:rsidR="004B74A0">
        <w:rPr>
          <w:rFonts w:ascii="Times New Roman" w:hAnsi="Times New Roman" w:cs="Times New Roman"/>
          <w:sz w:val="24"/>
          <w:szCs w:val="24"/>
        </w:rPr>
        <w:t>19) to define river centerlines</w:t>
      </w:r>
      <w:r w:rsidR="002D07EC">
        <w:rPr>
          <w:rFonts w:ascii="Times New Roman" w:hAnsi="Times New Roman" w:cs="Times New Roman"/>
          <w:sz w:val="24"/>
          <w:szCs w:val="24"/>
        </w:rPr>
        <w:t xml:space="preserve"> and generated cross sections at varying intervals along the centerlines (</w:t>
      </w:r>
      <w:r w:rsidR="009B5FDC">
        <w:rPr>
          <w:rFonts w:ascii="Times New Roman" w:hAnsi="Times New Roman" w:cs="Times New Roman"/>
          <w:sz w:val="24"/>
          <w:szCs w:val="24"/>
        </w:rPr>
        <w:t xml:space="preserve">see Table </w:t>
      </w:r>
      <w:proofErr w:type="spellStart"/>
      <w:r w:rsidR="009B5FDC">
        <w:rPr>
          <w:rFonts w:ascii="Times New Roman" w:hAnsi="Times New Roman" w:cs="Times New Roman"/>
          <w:sz w:val="24"/>
          <w:szCs w:val="24"/>
        </w:rPr>
        <w:t>Sx</w:t>
      </w:r>
      <w:proofErr w:type="spellEnd"/>
      <w:r w:rsidR="002D07EC">
        <w:rPr>
          <w:rFonts w:ascii="Times New Roman" w:hAnsi="Times New Roman" w:cs="Times New Roman"/>
          <w:sz w:val="24"/>
          <w:szCs w:val="24"/>
        </w:rPr>
        <w:t>).</w:t>
      </w:r>
      <w:r w:rsidR="003F78A9">
        <w:rPr>
          <w:rFonts w:ascii="Times New Roman" w:hAnsi="Times New Roman" w:cs="Times New Roman"/>
          <w:sz w:val="24"/>
          <w:szCs w:val="24"/>
        </w:rPr>
        <w:t xml:space="preserve">  </w:t>
      </w:r>
      <w:r w:rsidR="002D07EC">
        <w:rPr>
          <w:rFonts w:ascii="Times New Roman" w:hAnsi="Times New Roman" w:cs="Times New Roman"/>
          <w:sz w:val="24"/>
          <w:szCs w:val="24"/>
        </w:rPr>
        <w:t>Then, (2) orthogonal lines were constructed for every cross</w:t>
      </w:r>
      <w:r w:rsidR="00792D28">
        <w:rPr>
          <w:rFonts w:ascii="Times New Roman" w:hAnsi="Times New Roman" w:cs="Times New Roman"/>
          <w:sz w:val="24"/>
          <w:szCs w:val="24"/>
        </w:rPr>
        <w:t>-</w:t>
      </w:r>
      <w:r w:rsidR="002D07EC">
        <w:rPr>
          <w:rFonts w:ascii="Times New Roman" w:hAnsi="Times New Roman" w:cs="Times New Roman"/>
          <w:sz w:val="24"/>
          <w:szCs w:val="24"/>
        </w:rPr>
        <w:t xml:space="preserve">section; orthogonal line lengths were defined </w:t>
      </w:r>
      <w:r w:rsidR="003136DE">
        <w:rPr>
          <w:rFonts w:ascii="Times New Roman" w:hAnsi="Times New Roman" w:cs="Times New Roman"/>
          <w:sz w:val="24"/>
          <w:szCs w:val="24"/>
        </w:rPr>
        <w:t>as 2</w:t>
      </w:r>
      <w:r w:rsidR="00497A5C">
        <w:rPr>
          <w:rFonts w:ascii="Times New Roman" w:hAnsi="Times New Roman" w:cs="Times New Roman"/>
          <w:sz w:val="24"/>
          <w:szCs w:val="24"/>
        </w:rPr>
        <w:t xml:space="preserve"> </w:t>
      </w:r>
      <w:r w:rsidR="003136DE">
        <w:rPr>
          <w:rFonts w:ascii="Times New Roman" w:hAnsi="Times New Roman" w:cs="Times New Roman"/>
          <w:sz w:val="24"/>
          <w:szCs w:val="24"/>
        </w:rPr>
        <w:t xml:space="preserve">* mean </w:t>
      </w:r>
      <w:r w:rsidR="00D0385E" w:rsidRPr="00D0385E">
        <w:rPr>
          <w:rFonts w:ascii="Times New Roman" w:hAnsi="Times New Roman" w:cs="Times New Roman"/>
          <w:i/>
          <w:sz w:val="24"/>
          <w:szCs w:val="24"/>
        </w:rPr>
        <w:t>W</w:t>
      </w:r>
      <w:r w:rsidR="003136DE">
        <w:rPr>
          <w:rFonts w:ascii="Times New Roman" w:hAnsi="Times New Roman" w:cs="Times New Roman"/>
          <w:sz w:val="24"/>
          <w:szCs w:val="24"/>
        </w:rPr>
        <w:t xml:space="preserve"> for </w:t>
      </w:r>
      <w:r w:rsidR="00497A5C">
        <w:rPr>
          <w:rFonts w:ascii="Times New Roman" w:hAnsi="Times New Roman" w:cs="Times New Roman"/>
          <w:sz w:val="24"/>
          <w:szCs w:val="24"/>
        </w:rPr>
        <w:t xml:space="preserve">each </w:t>
      </w:r>
      <w:r w:rsidR="003136DE">
        <w:rPr>
          <w:rFonts w:ascii="Times New Roman" w:hAnsi="Times New Roman" w:cs="Times New Roman"/>
          <w:sz w:val="24"/>
          <w:szCs w:val="24"/>
        </w:rPr>
        <w:t xml:space="preserve">cross section.  The mean </w:t>
      </w:r>
      <w:r w:rsidR="00690BDD">
        <w:rPr>
          <w:rFonts w:ascii="Times New Roman" w:hAnsi="Times New Roman" w:cs="Times New Roman"/>
          <w:i/>
          <w:iCs/>
          <w:sz w:val="24"/>
          <w:szCs w:val="24"/>
        </w:rPr>
        <w:t>W</w:t>
      </w:r>
      <w:r w:rsidR="003136DE">
        <w:rPr>
          <w:rFonts w:ascii="Times New Roman" w:hAnsi="Times New Roman" w:cs="Times New Roman"/>
          <w:sz w:val="24"/>
          <w:szCs w:val="24"/>
        </w:rPr>
        <w:t xml:space="preserve"> for each cross section was extracted from </w:t>
      </w:r>
      <w:r w:rsidR="00D0385E">
        <w:rPr>
          <w:rFonts w:ascii="Times New Roman" w:hAnsi="Times New Roman" w:cs="Times New Roman"/>
          <w:sz w:val="24"/>
          <w:szCs w:val="24"/>
        </w:rPr>
        <w:t xml:space="preserve">the </w:t>
      </w:r>
      <w:r w:rsidR="003136DE">
        <w:rPr>
          <w:rFonts w:ascii="Times New Roman" w:hAnsi="Times New Roman" w:cs="Times New Roman"/>
          <w:sz w:val="24"/>
          <w:szCs w:val="24"/>
        </w:rPr>
        <w:t xml:space="preserve">MERIT Hydro </w:t>
      </w:r>
      <w:r w:rsidR="00D0385E">
        <w:rPr>
          <w:rFonts w:ascii="Times New Roman" w:hAnsi="Times New Roman" w:cs="Times New Roman"/>
          <w:sz w:val="24"/>
          <w:szCs w:val="24"/>
        </w:rPr>
        <w:t xml:space="preserve">digital elevation model </w:t>
      </w:r>
      <w:r w:rsidR="003136DE">
        <w:rPr>
          <w:rFonts w:ascii="Times New Roman" w:hAnsi="Times New Roman" w:cs="Times New Roman"/>
          <w:sz w:val="24"/>
          <w:szCs w:val="24"/>
        </w:rPr>
        <w:t>(Yamazaki et al., 2019).</w:t>
      </w:r>
    </w:p>
    <w:p w14:paraId="0B5E693D" w14:textId="4BBF60B4" w:rsidR="002D07EC" w:rsidRPr="00173426" w:rsidRDefault="00540478" w:rsidP="00173426">
      <w:pPr>
        <w:spacing w:line="480" w:lineRule="auto"/>
        <w:ind w:firstLine="720"/>
        <w:jc w:val="both"/>
        <w:rPr>
          <w:sz w:val="24"/>
          <w:szCs w:val="24"/>
        </w:rPr>
      </w:pPr>
      <w:r>
        <w:rPr>
          <w:sz w:val="24"/>
          <w:szCs w:val="24"/>
        </w:rPr>
        <w:t>Then, (3</w:t>
      </w:r>
      <w:r w:rsidR="002D07EC">
        <w:rPr>
          <w:sz w:val="24"/>
          <w:szCs w:val="24"/>
        </w:rPr>
        <w:t xml:space="preserve">) these orthogonal lines were used as inputs to </w:t>
      </w:r>
      <w:proofErr w:type="spellStart"/>
      <w:r w:rsidR="002D07EC">
        <w:rPr>
          <w:sz w:val="24"/>
          <w:szCs w:val="24"/>
        </w:rPr>
        <w:t>RivWidthCloud</w:t>
      </w:r>
      <w:proofErr w:type="spellEnd"/>
      <w:r w:rsidR="002D07EC">
        <w:rPr>
          <w:sz w:val="24"/>
          <w:szCs w:val="24"/>
        </w:rPr>
        <w:t xml:space="preserve">, an automated algorithm for river </w:t>
      </w:r>
      <w:r w:rsidR="00D96072">
        <w:rPr>
          <w:i/>
          <w:iCs/>
          <w:sz w:val="24"/>
          <w:szCs w:val="24"/>
        </w:rPr>
        <w:t>W</w:t>
      </w:r>
      <w:r w:rsidR="002D07EC">
        <w:rPr>
          <w:sz w:val="24"/>
          <w:szCs w:val="24"/>
        </w:rPr>
        <w:t xml:space="preserve"> extraction using the Google Earth Engine (Yang et al. 2019).  </w:t>
      </w:r>
      <w:proofErr w:type="spellStart"/>
      <w:r w:rsidR="002D07EC">
        <w:rPr>
          <w:sz w:val="24"/>
          <w:szCs w:val="24"/>
        </w:rPr>
        <w:t>RivWidthCloud</w:t>
      </w:r>
      <w:proofErr w:type="spellEnd"/>
      <w:r w:rsidR="002D07EC">
        <w:rPr>
          <w:sz w:val="24"/>
          <w:szCs w:val="24"/>
        </w:rPr>
        <w:t xml:space="preserve"> classifies a pixel as water </w:t>
      </w:r>
      <w:r w:rsidR="000F2A93">
        <w:rPr>
          <w:sz w:val="24"/>
          <w:szCs w:val="24"/>
        </w:rPr>
        <w:t xml:space="preserve">using a novel algorithm </w:t>
      </w:r>
      <w:r w:rsidR="00377CFF">
        <w:rPr>
          <w:sz w:val="24"/>
          <w:szCs w:val="24"/>
        </w:rPr>
        <w:t>detailed in</w:t>
      </w:r>
      <w:r w:rsidR="009F1E36">
        <w:rPr>
          <w:sz w:val="24"/>
          <w:szCs w:val="24"/>
        </w:rPr>
        <w:t xml:space="preserve"> Yang et al. (2</w:t>
      </w:r>
      <w:r w:rsidR="00C208FF">
        <w:rPr>
          <w:sz w:val="24"/>
          <w:szCs w:val="24"/>
        </w:rPr>
        <w:t>019),</w:t>
      </w:r>
      <w:r w:rsidR="00377CFF">
        <w:rPr>
          <w:sz w:val="24"/>
          <w:szCs w:val="24"/>
        </w:rPr>
        <w:t xml:space="preserve"> </w:t>
      </w:r>
      <w:r w:rsidR="00377CFF">
        <w:rPr>
          <w:sz w:val="24"/>
          <w:szCs w:val="24"/>
        </w:rPr>
        <w:lastRenderedPageBreak/>
        <w:t>Feng et al. (2019)</w:t>
      </w:r>
      <w:r w:rsidR="00C208FF">
        <w:rPr>
          <w:sz w:val="24"/>
          <w:szCs w:val="24"/>
        </w:rPr>
        <w:t>, and Text S</w:t>
      </w:r>
      <w:r w:rsidR="00C337A4">
        <w:rPr>
          <w:sz w:val="24"/>
          <w:szCs w:val="24"/>
        </w:rPr>
        <w:t>3</w:t>
      </w:r>
      <w:r w:rsidR="00C208FF">
        <w:rPr>
          <w:sz w:val="24"/>
          <w:szCs w:val="24"/>
        </w:rPr>
        <w:t>.</w:t>
      </w:r>
      <w:r w:rsidR="009F1E36">
        <w:rPr>
          <w:sz w:val="24"/>
          <w:szCs w:val="24"/>
        </w:rPr>
        <w:t xml:space="preserve">  </w:t>
      </w:r>
      <w:r w:rsidR="002D07EC">
        <w:rPr>
          <w:sz w:val="24"/>
          <w:szCs w:val="24"/>
        </w:rPr>
        <w:t>After filtering for clear-sky images (cloud clover &lt; 25%</w:t>
      </w:r>
      <w:r w:rsidR="00E3301F">
        <w:rPr>
          <w:sz w:val="24"/>
          <w:szCs w:val="24"/>
        </w:rPr>
        <w:t xml:space="preserve"> as defined by Landsat</w:t>
      </w:r>
      <w:r w:rsidR="008244C0">
        <w:rPr>
          <w:sz w:val="24"/>
          <w:szCs w:val="24"/>
        </w:rPr>
        <w:t xml:space="preserve"> 5 surface reflectance tier 1</w:t>
      </w:r>
      <w:r w:rsidR="002D07EC">
        <w:rPr>
          <w:sz w:val="24"/>
          <w:szCs w:val="24"/>
        </w:rPr>
        <w:t>), the classified water mask was intersect</w:t>
      </w:r>
      <w:r w:rsidR="008A1ED6">
        <w:rPr>
          <w:sz w:val="24"/>
          <w:szCs w:val="24"/>
        </w:rPr>
        <w:t xml:space="preserve">ed with the orthogonal lines </w:t>
      </w:r>
      <w:r w:rsidR="002D07EC">
        <w:rPr>
          <w:sz w:val="24"/>
          <w:szCs w:val="24"/>
        </w:rPr>
        <w:t xml:space="preserve">to estimate </w:t>
      </w:r>
      <w:r w:rsidR="00DD68D4">
        <w:rPr>
          <w:sz w:val="24"/>
          <w:szCs w:val="24"/>
        </w:rPr>
        <w:t>wetted</w:t>
      </w:r>
      <w:r w:rsidR="002D07EC">
        <w:rPr>
          <w:sz w:val="24"/>
          <w:szCs w:val="24"/>
        </w:rPr>
        <w:t xml:space="preserve"> </w:t>
      </w:r>
      <w:r w:rsidR="008A1ED6">
        <w:rPr>
          <w:i/>
          <w:sz w:val="24"/>
          <w:szCs w:val="24"/>
        </w:rPr>
        <w:t>W</w:t>
      </w:r>
      <w:r w:rsidR="004F183B">
        <w:rPr>
          <w:sz w:val="24"/>
          <w:szCs w:val="24"/>
        </w:rPr>
        <w:t xml:space="preserve"> at each</w:t>
      </w:r>
      <w:r w:rsidR="00491607">
        <w:rPr>
          <w:sz w:val="24"/>
          <w:szCs w:val="24"/>
        </w:rPr>
        <w:t xml:space="preserve"> cross-section</w:t>
      </w:r>
      <w:r w:rsidR="006059FD">
        <w:rPr>
          <w:sz w:val="24"/>
          <w:szCs w:val="24"/>
        </w:rPr>
        <w:t>.</w:t>
      </w:r>
      <w:r w:rsidR="00173426">
        <w:rPr>
          <w:sz w:val="24"/>
          <w:szCs w:val="24"/>
        </w:rPr>
        <w:t xml:space="preserve">  </w:t>
      </w:r>
      <w:r w:rsidR="00DE78B9">
        <w:rPr>
          <w:sz w:val="24"/>
        </w:rPr>
        <w:t>T</w:t>
      </w:r>
      <w:r w:rsidR="002D07EC">
        <w:rPr>
          <w:sz w:val="24"/>
        </w:rPr>
        <w:t xml:space="preserve">his process was </w:t>
      </w:r>
      <w:r w:rsidR="00DE78B9">
        <w:rPr>
          <w:sz w:val="24"/>
        </w:rPr>
        <w:t>performed</w:t>
      </w:r>
      <w:r w:rsidR="002D07EC">
        <w:rPr>
          <w:sz w:val="24"/>
        </w:rPr>
        <w:t xml:space="preserve"> on </w:t>
      </w:r>
      <w:r w:rsidR="00714E65">
        <w:rPr>
          <w:sz w:val="24"/>
        </w:rPr>
        <w:t>all visible</w:t>
      </w:r>
      <w:r w:rsidR="002D07EC">
        <w:rPr>
          <w:sz w:val="24"/>
        </w:rPr>
        <w:t xml:space="preserve"> reach</w:t>
      </w:r>
      <w:r w:rsidR="00714E65">
        <w:rPr>
          <w:sz w:val="24"/>
        </w:rPr>
        <w:t>es (7,522)</w:t>
      </w:r>
      <w:r w:rsidR="002D07EC">
        <w:rPr>
          <w:sz w:val="24"/>
        </w:rPr>
        <w:t xml:space="preserve"> </w:t>
      </w:r>
      <w:r w:rsidR="007471F2">
        <w:rPr>
          <w:sz w:val="24"/>
        </w:rPr>
        <w:t>in the Mackenzie River Basin</w:t>
      </w:r>
      <w:r w:rsidR="00224916">
        <w:rPr>
          <w:sz w:val="24"/>
        </w:rPr>
        <w:t xml:space="preserve"> </w:t>
      </w:r>
      <w:r w:rsidR="002D07EC">
        <w:rPr>
          <w:sz w:val="24"/>
        </w:rPr>
        <w:t>using Landsat</w:t>
      </w:r>
      <w:r w:rsidR="008947EC">
        <w:rPr>
          <w:sz w:val="24"/>
        </w:rPr>
        <w:t xml:space="preserve"> 5</w:t>
      </w:r>
      <w:r w:rsidR="002D07EC">
        <w:rPr>
          <w:sz w:val="24"/>
        </w:rPr>
        <w:t xml:space="preserve"> imagery from 1984-1988.  For this time period, </w:t>
      </w:r>
      <w:r w:rsidR="00653D37">
        <w:rPr>
          <w:sz w:val="24"/>
        </w:rPr>
        <w:t>there are</w:t>
      </w:r>
      <w:r w:rsidR="002D07EC">
        <w:rPr>
          <w:sz w:val="24"/>
        </w:rPr>
        <w:t xml:space="preserve"> 95 reaches with a stream</w:t>
      </w:r>
      <w:r w:rsidR="006E0E24">
        <w:rPr>
          <w:sz w:val="24"/>
        </w:rPr>
        <w:t xml:space="preserve"> </w:t>
      </w:r>
      <w:r w:rsidR="002D07EC">
        <w:rPr>
          <w:sz w:val="24"/>
        </w:rPr>
        <w:t>gauge we can use for validation, and so we collected observed streamflow for these time periods</w:t>
      </w:r>
      <w:r w:rsidR="006E0E24">
        <w:rPr>
          <w:sz w:val="24"/>
        </w:rPr>
        <w:t xml:space="preserve"> from </w:t>
      </w:r>
      <w:r w:rsidR="004B2868">
        <w:rPr>
          <w:sz w:val="24"/>
        </w:rPr>
        <w:t>gauge records</w:t>
      </w:r>
      <w:r w:rsidR="002D07EC">
        <w:rPr>
          <w:sz w:val="24"/>
        </w:rPr>
        <w:t>.</w:t>
      </w:r>
    </w:p>
    <w:p w14:paraId="3FF7F0DF" w14:textId="6912CCB9" w:rsidR="002D07EC" w:rsidRPr="00C83BA1" w:rsidRDefault="00975467" w:rsidP="00481D78">
      <w:pPr>
        <w:pStyle w:val="Heading-Secondary"/>
        <w:spacing w:line="480" w:lineRule="auto"/>
        <w:ind w:left="1440"/>
      </w:pPr>
      <w:r>
        <w:t>2</w:t>
      </w:r>
      <w:r w:rsidR="00481D78">
        <w:t>.</w:t>
      </w:r>
      <w:r w:rsidR="006412BA">
        <w:t>3</w:t>
      </w:r>
      <w:r w:rsidR="00481D78">
        <w:t xml:space="preserve">.2 </w:t>
      </w:r>
      <w:r w:rsidR="00C448BA">
        <w:t xml:space="preserve">SWOT-Simulated </w:t>
      </w:r>
      <w:r w:rsidR="00714E65">
        <w:t>Rivers</w:t>
      </w:r>
      <w:r w:rsidR="00BB291D">
        <w:t xml:space="preserve">: Uncalibrated </w:t>
      </w:r>
      <w:r w:rsidR="00BB291D">
        <w:rPr>
          <w:i/>
        </w:rPr>
        <w:t xml:space="preserve">Q </w:t>
      </w:r>
      <w:r w:rsidR="00BB291D">
        <w:t xml:space="preserve">Estimation using </w:t>
      </w:r>
      <w:r w:rsidR="00BB291D">
        <w:rPr>
          <w:i/>
        </w:rPr>
        <w:t xml:space="preserve">W </w:t>
      </w:r>
      <w:r w:rsidR="00BB291D">
        <w:t xml:space="preserve">and </w:t>
      </w:r>
      <w:r w:rsidR="00BB291D">
        <w:rPr>
          <w:i/>
        </w:rPr>
        <w:t>S</w:t>
      </w:r>
    </w:p>
    <w:p w14:paraId="25E07F31" w14:textId="4539B2BD" w:rsidR="002D07EC" w:rsidRDefault="002D07EC" w:rsidP="002D07EC">
      <w:pPr>
        <w:spacing w:line="480" w:lineRule="auto"/>
        <w:jc w:val="both"/>
        <w:rPr>
          <w:sz w:val="24"/>
          <w:szCs w:val="24"/>
        </w:rPr>
      </w:pPr>
      <w:r w:rsidRPr="00514B33">
        <w:rPr>
          <w:sz w:val="24"/>
          <w:szCs w:val="24"/>
        </w:rPr>
        <w:tab/>
      </w:r>
      <w:commentRangeStart w:id="105"/>
      <w:r w:rsidR="00BA523C">
        <w:rPr>
          <w:sz w:val="24"/>
          <w:szCs w:val="24"/>
        </w:rPr>
        <w:t xml:space="preserve">We </w:t>
      </w:r>
      <w:r>
        <w:rPr>
          <w:sz w:val="24"/>
          <w:szCs w:val="24"/>
        </w:rPr>
        <w:t>collected</w:t>
      </w:r>
      <w:r w:rsidRPr="00514B33">
        <w:rPr>
          <w:sz w:val="24"/>
          <w:szCs w:val="24"/>
        </w:rPr>
        <w:t xml:space="preserve"> </w:t>
      </w:r>
      <w:r w:rsidR="00BB72E8">
        <w:rPr>
          <w:sz w:val="24"/>
          <w:szCs w:val="24"/>
        </w:rPr>
        <w:t>1</w:t>
      </w:r>
      <w:r w:rsidR="00FB3ADB">
        <w:rPr>
          <w:sz w:val="24"/>
          <w:szCs w:val="24"/>
        </w:rPr>
        <w:t>7</w:t>
      </w:r>
      <w:r>
        <w:rPr>
          <w:sz w:val="24"/>
          <w:szCs w:val="24"/>
        </w:rPr>
        <w:t xml:space="preserve"> simulated</w:t>
      </w:r>
      <w:r w:rsidRPr="00514B33">
        <w:rPr>
          <w:sz w:val="24"/>
          <w:szCs w:val="24"/>
        </w:rPr>
        <w:t xml:space="preserve"> rivers to test and validate our interventions </w:t>
      </w:r>
      <w:r>
        <w:rPr>
          <w:sz w:val="24"/>
          <w:szCs w:val="24"/>
        </w:rPr>
        <w:t xml:space="preserve">on </w:t>
      </w:r>
      <w:r w:rsidR="003D5F36">
        <w:rPr>
          <w:sz w:val="24"/>
          <w:szCs w:val="24"/>
        </w:rPr>
        <w:t>SWOT-like data, using tests cases f</w:t>
      </w:r>
      <w:r w:rsidRPr="00514B33">
        <w:rPr>
          <w:sz w:val="24"/>
          <w:szCs w:val="24"/>
        </w:rPr>
        <w:t>rom Durand et al. (2016</w:t>
      </w:r>
      <w:commentRangeEnd w:id="105"/>
      <w:r w:rsidR="00A536A2">
        <w:rPr>
          <w:rStyle w:val="CommentReference"/>
        </w:rPr>
        <w:commentReference w:id="105"/>
      </w:r>
      <w:r w:rsidRPr="00514B33">
        <w:rPr>
          <w:sz w:val="24"/>
          <w:szCs w:val="24"/>
        </w:rPr>
        <w:t>)</w:t>
      </w:r>
      <w:r w:rsidR="00E47A9F">
        <w:rPr>
          <w:sz w:val="24"/>
          <w:szCs w:val="24"/>
        </w:rPr>
        <w:t>.</w:t>
      </w:r>
      <w:r w:rsidRPr="00514B33">
        <w:rPr>
          <w:sz w:val="24"/>
          <w:szCs w:val="24"/>
        </w:rPr>
        <w:t xml:space="preserve"> </w:t>
      </w:r>
      <w:r w:rsidR="00E47A9F">
        <w:rPr>
          <w:sz w:val="24"/>
          <w:szCs w:val="24"/>
        </w:rPr>
        <w:t xml:space="preserve"> </w:t>
      </w:r>
      <w:r>
        <w:rPr>
          <w:sz w:val="24"/>
          <w:szCs w:val="24"/>
        </w:rPr>
        <w:t xml:space="preserve">The details of these rivers are outlined in Table </w:t>
      </w:r>
      <w:proofErr w:type="spellStart"/>
      <w:r w:rsidR="00316BD7">
        <w:rPr>
          <w:sz w:val="24"/>
          <w:szCs w:val="24"/>
        </w:rPr>
        <w:t>Sx</w:t>
      </w:r>
      <w:proofErr w:type="spellEnd"/>
      <w:r>
        <w:rPr>
          <w:sz w:val="24"/>
          <w:szCs w:val="24"/>
        </w:rPr>
        <w:t xml:space="preserve">.  </w:t>
      </w:r>
      <w:r w:rsidR="00A03B66">
        <w:rPr>
          <w:sz w:val="24"/>
          <w:szCs w:val="24"/>
        </w:rPr>
        <w:t>2/17</w:t>
      </w:r>
      <w:r>
        <w:rPr>
          <w:sz w:val="24"/>
          <w:szCs w:val="24"/>
        </w:rPr>
        <w:t xml:space="preserve"> rivers are </w:t>
      </w:r>
      <w:r w:rsidR="00137A00">
        <w:rPr>
          <w:sz w:val="24"/>
          <w:szCs w:val="24"/>
        </w:rPr>
        <w:t>multi-threaded</w:t>
      </w:r>
      <w:r>
        <w:rPr>
          <w:sz w:val="24"/>
          <w:szCs w:val="24"/>
        </w:rPr>
        <w:t xml:space="preserve"> (Tanana, Platte)</w:t>
      </w:r>
      <w:r w:rsidR="00545B4D">
        <w:rPr>
          <w:sz w:val="24"/>
          <w:szCs w:val="24"/>
        </w:rPr>
        <w:t xml:space="preserve">.  </w:t>
      </w:r>
      <w:r w:rsidRPr="00514B33">
        <w:rPr>
          <w:sz w:val="24"/>
          <w:szCs w:val="24"/>
        </w:rPr>
        <w:t>These</w:t>
      </w:r>
      <w:r w:rsidR="008C37E9">
        <w:rPr>
          <w:sz w:val="24"/>
          <w:szCs w:val="24"/>
        </w:rPr>
        <w:t xml:space="preserve"> river models</w:t>
      </w:r>
      <w:r w:rsidRPr="00514B33">
        <w:rPr>
          <w:sz w:val="24"/>
          <w:szCs w:val="24"/>
        </w:rPr>
        <w:t xml:space="preserve"> were developed explicitly to simulate SWOT observables</w:t>
      </w:r>
      <w:r>
        <w:rPr>
          <w:sz w:val="24"/>
          <w:szCs w:val="24"/>
        </w:rPr>
        <w:t xml:space="preserve"> under perfect measurement conditions</w:t>
      </w:r>
      <w:r w:rsidRPr="00514B33">
        <w:rPr>
          <w:sz w:val="24"/>
          <w:szCs w:val="24"/>
        </w:rPr>
        <w:t>,</w:t>
      </w:r>
      <w:r w:rsidR="0005547C">
        <w:rPr>
          <w:sz w:val="24"/>
          <w:szCs w:val="24"/>
        </w:rPr>
        <w:t xml:space="preserve"> i.e. with no measurement error</w:t>
      </w:r>
      <w:r w:rsidRPr="00514B33">
        <w:rPr>
          <w:sz w:val="24"/>
          <w:szCs w:val="24"/>
        </w:rPr>
        <w:t xml:space="preserve">.  As outlined in Durand et al. (2016), these are not actual river </w:t>
      </w:r>
      <w:r w:rsidR="00720140">
        <w:rPr>
          <w:sz w:val="24"/>
          <w:szCs w:val="24"/>
        </w:rPr>
        <w:t>observations</w:t>
      </w:r>
      <w:r w:rsidRPr="00514B33">
        <w:rPr>
          <w:sz w:val="24"/>
          <w:szCs w:val="24"/>
        </w:rPr>
        <w:t xml:space="preserve"> but rather the outputs of hydraulic models</w:t>
      </w:r>
      <w:r w:rsidR="001A09E8">
        <w:rPr>
          <w:sz w:val="24"/>
          <w:szCs w:val="24"/>
        </w:rPr>
        <w:t>,</w:t>
      </w:r>
      <w:r w:rsidRPr="00514B33">
        <w:rPr>
          <w:sz w:val="24"/>
          <w:szCs w:val="24"/>
        </w:rPr>
        <w:t xml:space="preserve"> constitut</w:t>
      </w:r>
      <w:r w:rsidR="001A09E8">
        <w:rPr>
          <w:sz w:val="24"/>
          <w:szCs w:val="24"/>
        </w:rPr>
        <w:t>ing</w:t>
      </w:r>
      <w:r w:rsidRPr="00514B33">
        <w:rPr>
          <w:sz w:val="24"/>
          <w:szCs w:val="24"/>
        </w:rPr>
        <w:t xml:space="preserve"> simulated values from forcing observed flows and </w:t>
      </w:r>
      <w:r>
        <w:rPr>
          <w:sz w:val="24"/>
          <w:szCs w:val="24"/>
        </w:rPr>
        <w:t xml:space="preserve">river </w:t>
      </w:r>
      <w:r w:rsidRPr="00514B33">
        <w:rPr>
          <w:sz w:val="24"/>
          <w:szCs w:val="24"/>
        </w:rPr>
        <w:t xml:space="preserve">bathymetry through said models.  They represent ‘best case scenarios’ for what we will receive from SWOT and thus serve as ideal test cases, though </w:t>
      </w:r>
      <w:r w:rsidR="00201BB6">
        <w:rPr>
          <w:sz w:val="24"/>
          <w:szCs w:val="24"/>
        </w:rPr>
        <w:t xml:space="preserve">they </w:t>
      </w:r>
      <w:r w:rsidRPr="00514B33">
        <w:rPr>
          <w:sz w:val="24"/>
          <w:szCs w:val="24"/>
        </w:rPr>
        <w:t xml:space="preserve">are not observed data.  In this study we used reach-averaged </w:t>
      </w:r>
      <w:r w:rsidR="001A09E8">
        <w:rPr>
          <w:sz w:val="24"/>
          <w:szCs w:val="24"/>
        </w:rPr>
        <w:t>observations</w:t>
      </w:r>
      <w:r>
        <w:rPr>
          <w:sz w:val="24"/>
          <w:szCs w:val="24"/>
        </w:rPr>
        <w:t xml:space="preserve"> to </w:t>
      </w:r>
      <w:r w:rsidR="001A09E8">
        <w:rPr>
          <w:sz w:val="24"/>
          <w:szCs w:val="24"/>
        </w:rPr>
        <w:t>estimate discharge</w:t>
      </w:r>
      <w:r w:rsidR="00F52034">
        <w:rPr>
          <w:sz w:val="24"/>
          <w:szCs w:val="24"/>
        </w:rPr>
        <w:t>, as SWOT will provide reach-scale measurements</w:t>
      </w:r>
      <w:r w:rsidR="00D54404">
        <w:rPr>
          <w:sz w:val="24"/>
          <w:szCs w:val="24"/>
        </w:rPr>
        <w:t>.</w:t>
      </w:r>
      <w:r>
        <w:rPr>
          <w:sz w:val="24"/>
          <w:szCs w:val="24"/>
        </w:rPr>
        <w:t xml:space="preserve">  </w:t>
      </w:r>
      <w:r w:rsidRPr="00514B33">
        <w:rPr>
          <w:sz w:val="24"/>
          <w:szCs w:val="24"/>
        </w:rPr>
        <w:t xml:space="preserve">The </w:t>
      </w:r>
      <w:commentRangeStart w:id="106"/>
      <w:r w:rsidRPr="00514B33">
        <w:rPr>
          <w:sz w:val="24"/>
          <w:szCs w:val="24"/>
        </w:rPr>
        <w:t>number of reac</w:t>
      </w:r>
      <w:r>
        <w:rPr>
          <w:sz w:val="24"/>
          <w:szCs w:val="24"/>
        </w:rPr>
        <w:t>hes per simulation ranged from 3</w:t>
      </w:r>
      <w:r w:rsidRPr="00514B33">
        <w:rPr>
          <w:sz w:val="24"/>
          <w:szCs w:val="24"/>
        </w:rPr>
        <w:t xml:space="preserve"> to 16 and the number of days</w:t>
      </w:r>
      <w:r w:rsidR="00D54404">
        <w:rPr>
          <w:sz w:val="24"/>
          <w:szCs w:val="24"/>
        </w:rPr>
        <w:t xml:space="preserve"> per simulation</w:t>
      </w:r>
      <w:r w:rsidRPr="00514B33">
        <w:rPr>
          <w:sz w:val="24"/>
          <w:szCs w:val="24"/>
        </w:rPr>
        <w:t xml:space="preserve"> ranged from </w:t>
      </w:r>
      <w:r>
        <w:rPr>
          <w:sz w:val="24"/>
          <w:szCs w:val="24"/>
        </w:rPr>
        <w:t>24 to 595.</w:t>
      </w:r>
      <w:commentRangeEnd w:id="106"/>
      <w:r w:rsidR="001A09E8">
        <w:rPr>
          <w:rStyle w:val="CommentReference"/>
        </w:rPr>
        <w:commentReference w:id="106"/>
      </w:r>
    </w:p>
    <w:p w14:paraId="0C920979" w14:textId="6ABB8EA5" w:rsidR="001F6C97" w:rsidRPr="006615F8" w:rsidRDefault="00975467" w:rsidP="001F6C97">
      <w:pPr>
        <w:pStyle w:val="Heading-Secondary"/>
        <w:spacing w:line="480" w:lineRule="auto"/>
        <w:ind w:left="0" w:firstLine="720"/>
      </w:pPr>
      <w:r>
        <w:t>2</w:t>
      </w:r>
      <w:r w:rsidR="001F6C97">
        <w:t>.</w:t>
      </w:r>
      <w:r w:rsidR="00CC565C">
        <w:t>3</w:t>
      </w:r>
      <w:r w:rsidR="00374B56">
        <w:t>.</w:t>
      </w:r>
      <w:r w:rsidR="001F6C97">
        <w:t>3 Discharge Estimation</w:t>
      </w:r>
      <w:r w:rsidR="00696A92">
        <w:t xml:space="preserve"> and Performance Metrics</w:t>
      </w:r>
    </w:p>
    <w:p w14:paraId="21C515DE" w14:textId="3B34A293" w:rsidR="001F6C97" w:rsidRPr="001F3473" w:rsidRDefault="00483555" w:rsidP="006C3D0A">
      <w:pPr>
        <w:spacing w:line="480" w:lineRule="auto"/>
        <w:ind w:firstLine="360"/>
        <w:jc w:val="both"/>
        <w:rPr>
          <w:sz w:val="24"/>
        </w:rPr>
      </w:pPr>
      <w:r>
        <w:rPr>
          <w:i/>
          <w:iCs/>
          <w:sz w:val="24"/>
        </w:rPr>
        <w:t>Q</w:t>
      </w:r>
      <w:r w:rsidR="00733041">
        <w:rPr>
          <w:sz w:val="24"/>
        </w:rPr>
        <w:t xml:space="preserve"> estimation was performed using </w:t>
      </w:r>
      <w:r w:rsidR="00EA3E07">
        <w:rPr>
          <w:sz w:val="24"/>
        </w:rPr>
        <w:t>different implementations of the BAM algorithm.</w:t>
      </w:r>
      <w:r w:rsidR="00A45C75">
        <w:rPr>
          <w:sz w:val="24"/>
        </w:rPr>
        <w:t xml:space="preserve">  </w:t>
      </w:r>
      <w:r w:rsidR="00D22FAE">
        <w:rPr>
          <w:sz w:val="24"/>
        </w:rPr>
        <w:t xml:space="preserve">Consult </w:t>
      </w:r>
      <w:r w:rsidR="001708AF">
        <w:rPr>
          <w:sz w:val="24"/>
        </w:rPr>
        <w:t>Figure 5</w:t>
      </w:r>
      <w:r w:rsidR="00D22FAE">
        <w:rPr>
          <w:sz w:val="24"/>
        </w:rPr>
        <w:t xml:space="preserve"> for the set of tests that we ultimately performed with different versions of prior</w:t>
      </w:r>
      <w:r w:rsidR="002C3830">
        <w:rPr>
          <w:sz w:val="24"/>
        </w:rPr>
        <w:t xml:space="preserve"> estimation methods</w:t>
      </w:r>
      <w:r w:rsidR="00215894">
        <w:rPr>
          <w:sz w:val="24"/>
        </w:rPr>
        <w:t xml:space="preserve">, </w:t>
      </w:r>
      <w:r w:rsidR="00A7298D">
        <w:rPr>
          <w:sz w:val="24"/>
        </w:rPr>
        <w:t>depending upon which of the interventions were implemented</w:t>
      </w:r>
      <w:r w:rsidR="00215894">
        <w:rPr>
          <w:sz w:val="24"/>
        </w:rPr>
        <w:t>:</w:t>
      </w:r>
      <w:r w:rsidR="00C51DBD">
        <w:rPr>
          <w:sz w:val="24"/>
        </w:rPr>
        <w:t xml:space="preserve"> </w:t>
      </w:r>
      <w:r w:rsidR="00D22FAE">
        <w:rPr>
          <w:sz w:val="24"/>
        </w:rPr>
        <w:t xml:space="preserve">‘new AMHG’, ‘new </w:t>
      </w:r>
      <w:r w:rsidR="00D22FAE">
        <w:rPr>
          <w:sz w:val="24"/>
        </w:rPr>
        <w:lastRenderedPageBreak/>
        <w:t xml:space="preserve">training data’, </w:t>
      </w:r>
      <w:r w:rsidR="00CA71BC">
        <w:rPr>
          <w:sz w:val="24"/>
        </w:rPr>
        <w:t>‘time-varying n’</w:t>
      </w:r>
      <w:r w:rsidR="00C51DBD">
        <w:rPr>
          <w:sz w:val="24"/>
        </w:rPr>
        <w:t xml:space="preserve"> </w:t>
      </w:r>
      <w:r w:rsidR="00D22FAE">
        <w:rPr>
          <w:sz w:val="24"/>
        </w:rPr>
        <w:t>and the</w:t>
      </w:r>
      <w:r w:rsidR="00C51DBD">
        <w:rPr>
          <w:sz w:val="24"/>
        </w:rPr>
        <w:t xml:space="preserve"> prior estimation methods: ‘global-scope’, </w:t>
      </w:r>
      <w:r w:rsidR="00D22FAE">
        <w:rPr>
          <w:sz w:val="24"/>
        </w:rPr>
        <w:t>‘DBSCAN’</w:t>
      </w:r>
      <w:r w:rsidR="00C51DBD">
        <w:rPr>
          <w:sz w:val="24"/>
        </w:rPr>
        <w:t>,</w:t>
      </w:r>
      <w:r w:rsidR="00D22FAE">
        <w:rPr>
          <w:sz w:val="24"/>
        </w:rPr>
        <w:t xml:space="preserve"> and ‘</w:t>
      </w:r>
      <w:r w:rsidR="00A7298D">
        <w:rPr>
          <w:sz w:val="24"/>
        </w:rPr>
        <w:t>s</w:t>
      </w:r>
      <w:r w:rsidR="00036E19">
        <w:rPr>
          <w:sz w:val="24"/>
        </w:rPr>
        <w:t>upervised</w:t>
      </w:r>
      <w:r w:rsidR="00D22FAE">
        <w:rPr>
          <w:sz w:val="24"/>
        </w:rPr>
        <w:t>’.</w:t>
      </w:r>
      <w:r w:rsidR="008F1015">
        <w:rPr>
          <w:sz w:val="24"/>
        </w:rPr>
        <w:t xml:space="preserve"> The </w:t>
      </w:r>
      <w:r w:rsidR="000C597A">
        <w:rPr>
          <w:sz w:val="24"/>
        </w:rPr>
        <w:t>last</w:t>
      </w:r>
      <w:r w:rsidR="008F1015">
        <w:rPr>
          <w:sz w:val="24"/>
        </w:rPr>
        <w:t xml:space="preserve"> row</w:t>
      </w:r>
      <w:r w:rsidR="008C20A1">
        <w:rPr>
          <w:sz w:val="24"/>
        </w:rPr>
        <w:t xml:space="preserve"> </w:t>
      </w:r>
      <w:r w:rsidR="008F1015">
        <w:rPr>
          <w:sz w:val="24"/>
        </w:rPr>
        <w:t>in Table 4</w:t>
      </w:r>
      <w:r w:rsidR="008C20A1">
        <w:rPr>
          <w:sz w:val="24"/>
        </w:rPr>
        <w:t xml:space="preserve"> (in dark green)</w:t>
      </w:r>
      <w:r w:rsidR="008F1015">
        <w:rPr>
          <w:sz w:val="24"/>
        </w:rPr>
        <w:t xml:space="preserve"> is the control case</w:t>
      </w:r>
      <w:r w:rsidR="00E237BF">
        <w:rPr>
          <w:sz w:val="24"/>
        </w:rPr>
        <w:t xml:space="preserve">, and the first row (in dark brown) is </w:t>
      </w:r>
      <w:commentRangeStart w:id="107"/>
      <w:r w:rsidR="00104CF3">
        <w:rPr>
          <w:sz w:val="24"/>
        </w:rPr>
        <w:t>the version also ran on the Mackenzie, termed ‘</w:t>
      </w:r>
      <w:proofErr w:type="spellStart"/>
      <w:r w:rsidR="00104CF3">
        <w:rPr>
          <w:sz w:val="24"/>
        </w:rPr>
        <w:t>geoBAM</w:t>
      </w:r>
      <w:proofErr w:type="spellEnd"/>
      <w:r w:rsidR="00104CF3">
        <w:rPr>
          <w:sz w:val="24"/>
        </w:rPr>
        <w:t>’</w:t>
      </w:r>
      <w:r w:rsidR="008F1015">
        <w:rPr>
          <w:sz w:val="24"/>
        </w:rPr>
        <w:t>.</w:t>
      </w:r>
      <w:r w:rsidR="002E760B">
        <w:rPr>
          <w:sz w:val="24"/>
        </w:rPr>
        <w:t xml:space="preserve">  For SWOT-simulated tests, the </w:t>
      </w:r>
      <w:r w:rsidR="002E760B">
        <w:rPr>
          <w:i/>
          <w:sz w:val="24"/>
        </w:rPr>
        <w:t xml:space="preserve">Q </w:t>
      </w:r>
      <w:r w:rsidR="002E760B">
        <w:rPr>
          <w:sz w:val="24"/>
        </w:rPr>
        <w:t>prior was found using the output from a water balance model</w:t>
      </w:r>
      <w:r w:rsidR="00812FBB">
        <w:rPr>
          <w:sz w:val="24"/>
        </w:rPr>
        <w:t xml:space="preserve"> (</w:t>
      </w:r>
      <w:proofErr w:type="spellStart"/>
      <w:r w:rsidR="00812FBB">
        <w:rPr>
          <w:sz w:val="24"/>
        </w:rPr>
        <w:t>Wisser</w:t>
      </w:r>
      <w:proofErr w:type="spellEnd"/>
      <w:r w:rsidR="00812FBB">
        <w:rPr>
          <w:sz w:val="24"/>
        </w:rPr>
        <w:t xml:space="preserve"> et al. 2010)</w:t>
      </w:r>
      <w:r w:rsidR="00DE5142">
        <w:rPr>
          <w:sz w:val="24"/>
        </w:rPr>
        <w:t xml:space="preserve"> and </w:t>
      </w:r>
      <w:r w:rsidR="006E4860">
        <w:rPr>
          <w:sz w:val="24"/>
        </w:rPr>
        <w:t xml:space="preserve">Manning-AMHG </w:t>
      </w:r>
      <w:r w:rsidR="00DE5142">
        <w:rPr>
          <w:sz w:val="24"/>
        </w:rPr>
        <w:t xml:space="preserve">BAM with </w:t>
      </w:r>
      <w:r w:rsidR="00E93D4D">
        <w:rPr>
          <w:sz w:val="24"/>
        </w:rPr>
        <w:t>a</w:t>
      </w:r>
      <w:r w:rsidR="00DE5142">
        <w:rPr>
          <w:sz w:val="24"/>
        </w:rPr>
        <w:t xml:space="preserve"> switch as outlined in </w:t>
      </w:r>
      <w:r w:rsidR="003C4723">
        <w:rPr>
          <w:sz w:val="24"/>
        </w:rPr>
        <w:t>Text S1</w:t>
      </w:r>
      <w:r w:rsidR="00DE5142">
        <w:rPr>
          <w:sz w:val="24"/>
        </w:rPr>
        <w:t xml:space="preserve"> was ran</w:t>
      </w:r>
      <w:r w:rsidR="002E760B">
        <w:rPr>
          <w:sz w:val="24"/>
        </w:rPr>
        <w:t xml:space="preserve">.  For the Mackenzie tests, the </w:t>
      </w:r>
      <w:r w:rsidR="002E760B">
        <w:rPr>
          <w:i/>
          <w:sz w:val="24"/>
        </w:rPr>
        <w:t xml:space="preserve">Q </w:t>
      </w:r>
      <w:r w:rsidR="002E760B">
        <w:rPr>
          <w:sz w:val="24"/>
        </w:rPr>
        <w:t>prior used the stream gauge pres</w:t>
      </w:r>
      <w:r w:rsidR="00DE5142">
        <w:rPr>
          <w:sz w:val="24"/>
        </w:rPr>
        <w:t xml:space="preserve">ent at </w:t>
      </w:r>
      <w:r w:rsidR="00E93D4D">
        <w:rPr>
          <w:sz w:val="24"/>
        </w:rPr>
        <w:t xml:space="preserve">each </w:t>
      </w:r>
      <w:r w:rsidR="00DE5142">
        <w:rPr>
          <w:sz w:val="24"/>
        </w:rPr>
        <w:t>validation reach and AMHG-only BAM was ran.</w:t>
      </w:r>
      <w:r w:rsidR="001F3473">
        <w:rPr>
          <w:sz w:val="24"/>
        </w:rPr>
        <w:t xml:space="preserve">  Time in-variant </w:t>
      </w:r>
      <w:r w:rsidR="001F3473">
        <w:rPr>
          <w:i/>
          <w:sz w:val="24"/>
        </w:rPr>
        <w:t xml:space="preserve">S </w:t>
      </w:r>
      <w:r w:rsidR="001F3473">
        <w:rPr>
          <w:sz w:val="24"/>
        </w:rPr>
        <w:t>from MERIT hydrography was used for these tests.</w:t>
      </w:r>
      <w:commentRangeEnd w:id="107"/>
      <w:r w:rsidR="00FB3061">
        <w:rPr>
          <w:rStyle w:val="CommentReference"/>
        </w:rPr>
        <w:commentReference w:id="107"/>
      </w:r>
    </w:p>
    <w:p w14:paraId="70AF7F63" w14:textId="521877D0" w:rsidR="000C0D1F" w:rsidRDefault="000C0D1F" w:rsidP="000C0D1F">
      <w:pPr>
        <w:keepNext/>
        <w:spacing w:line="480" w:lineRule="auto"/>
        <w:jc w:val="center"/>
      </w:pPr>
    </w:p>
    <w:p w14:paraId="63C10EAB" w14:textId="10555E96" w:rsidR="005962E2" w:rsidRDefault="000C0D1F" w:rsidP="000C0D1F">
      <w:pPr>
        <w:pStyle w:val="Caption"/>
        <w:jc w:val="both"/>
        <w:rPr>
          <w:i w:val="0"/>
          <w:color w:val="auto"/>
          <w:sz w:val="20"/>
        </w:rPr>
      </w:pPr>
      <w:r w:rsidRPr="000C0D1F">
        <w:rPr>
          <w:b/>
          <w:i w:val="0"/>
          <w:color w:val="auto"/>
          <w:sz w:val="20"/>
        </w:rPr>
        <w:t xml:space="preserve">Figure </w:t>
      </w:r>
      <w:r w:rsidRPr="000C0D1F">
        <w:rPr>
          <w:b/>
          <w:i w:val="0"/>
          <w:color w:val="auto"/>
          <w:sz w:val="20"/>
        </w:rPr>
        <w:fldChar w:fldCharType="begin"/>
      </w:r>
      <w:r w:rsidRPr="000C0D1F">
        <w:rPr>
          <w:b/>
          <w:i w:val="0"/>
          <w:color w:val="auto"/>
          <w:sz w:val="20"/>
        </w:rPr>
        <w:instrText xml:space="preserve"> SEQ Figure \* ARABIC </w:instrText>
      </w:r>
      <w:r w:rsidRPr="000C0D1F">
        <w:rPr>
          <w:b/>
          <w:i w:val="0"/>
          <w:color w:val="auto"/>
          <w:sz w:val="20"/>
        </w:rPr>
        <w:fldChar w:fldCharType="separate"/>
      </w:r>
      <w:r w:rsidR="00771F6E">
        <w:rPr>
          <w:b/>
          <w:i w:val="0"/>
          <w:noProof/>
          <w:color w:val="auto"/>
          <w:sz w:val="20"/>
        </w:rPr>
        <w:t>5</w:t>
      </w:r>
      <w:r w:rsidRPr="000C0D1F">
        <w:rPr>
          <w:b/>
          <w:i w:val="0"/>
          <w:color w:val="auto"/>
          <w:sz w:val="20"/>
        </w:rPr>
        <w:fldChar w:fldCharType="end"/>
      </w:r>
      <w:r>
        <w:rPr>
          <w:b/>
          <w:i w:val="0"/>
          <w:color w:val="auto"/>
          <w:sz w:val="20"/>
        </w:rPr>
        <w:t>.</w:t>
      </w:r>
      <w:r w:rsidRPr="000C0D1F">
        <w:rPr>
          <w:b/>
          <w:i w:val="0"/>
          <w:color w:val="auto"/>
          <w:sz w:val="20"/>
        </w:rPr>
        <w:t xml:space="preserve"> </w:t>
      </w:r>
      <w:r w:rsidRPr="000C0D1F">
        <w:rPr>
          <w:i w:val="0"/>
          <w:color w:val="auto"/>
          <w:sz w:val="20"/>
        </w:rPr>
        <w:t xml:space="preserve">Tests ran on </w:t>
      </w:r>
      <w:proofErr w:type="spellStart"/>
      <w:r w:rsidRPr="000C0D1F">
        <w:rPr>
          <w:i w:val="0"/>
          <w:color w:val="auto"/>
          <w:sz w:val="20"/>
        </w:rPr>
        <w:t>McFLIs</w:t>
      </w:r>
      <w:proofErr w:type="spellEnd"/>
      <w:r w:rsidRPr="000C0D1F">
        <w:rPr>
          <w:i w:val="0"/>
          <w:color w:val="auto"/>
          <w:sz w:val="20"/>
        </w:rPr>
        <w:t xml:space="preserve"> with </w:t>
      </w:r>
      <w:r w:rsidR="005140CB">
        <w:rPr>
          <w:i w:val="0"/>
          <w:color w:val="auto"/>
          <w:sz w:val="20"/>
        </w:rPr>
        <w:t>various implementations for estimating prior river knowledge</w:t>
      </w:r>
      <w:r w:rsidRPr="000C0D1F">
        <w:rPr>
          <w:i w:val="0"/>
          <w:color w:val="auto"/>
          <w:sz w:val="20"/>
        </w:rPr>
        <w:t xml:space="preserve"> outlined</w:t>
      </w:r>
      <w:r w:rsidR="005140CB">
        <w:rPr>
          <w:i w:val="0"/>
          <w:color w:val="auto"/>
          <w:sz w:val="20"/>
        </w:rPr>
        <w:t xml:space="preserve"> using green checkmarks</w:t>
      </w:r>
      <w:r w:rsidRPr="000C0D1F">
        <w:rPr>
          <w:i w:val="0"/>
          <w:color w:val="auto"/>
          <w:sz w:val="20"/>
        </w:rPr>
        <w:t>.  Colors for algorithms ran correspond to colors in results figures.</w:t>
      </w:r>
      <w:r w:rsidR="00F32347">
        <w:rPr>
          <w:i w:val="0"/>
          <w:color w:val="auto"/>
          <w:sz w:val="20"/>
        </w:rPr>
        <w:t xml:space="preserve">  </w:t>
      </w:r>
      <w:r w:rsidR="003B3F49">
        <w:rPr>
          <w:i w:val="0"/>
          <w:color w:val="auto"/>
          <w:sz w:val="20"/>
        </w:rPr>
        <w:t xml:space="preserve">AMHG interventions did not apply to </w:t>
      </w:r>
      <w:proofErr w:type="spellStart"/>
      <w:r w:rsidR="003B3F49">
        <w:rPr>
          <w:i w:val="0"/>
          <w:color w:val="auto"/>
          <w:sz w:val="20"/>
        </w:rPr>
        <w:t>MetroMan</w:t>
      </w:r>
      <w:proofErr w:type="spellEnd"/>
      <w:r w:rsidR="003B3F49">
        <w:rPr>
          <w:i w:val="0"/>
          <w:color w:val="auto"/>
          <w:sz w:val="20"/>
        </w:rPr>
        <w:t xml:space="preserve"> tests.</w:t>
      </w:r>
    </w:p>
    <w:p w14:paraId="1772CEE1" w14:textId="6A7F2062" w:rsidR="002D5C4F" w:rsidRDefault="002D5C4F" w:rsidP="007620FF">
      <w:pPr>
        <w:spacing w:line="480" w:lineRule="auto"/>
        <w:ind w:firstLine="720"/>
        <w:jc w:val="both"/>
        <w:rPr>
          <w:sz w:val="24"/>
        </w:rPr>
      </w:pPr>
      <w:r>
        <w:rPr>
          <w:i/>
          <w:iCs/>
          <w:sz w:val="24"/>
        </w:rPr>
        <w:t xml:space="preserve">Q </w:t>
      </w:r>
      <w:r w:rsidR="005E43CE">
        <w:rPr>
          <w:sz w:val="24"/>
        </w:rPr>
        <w:t>prediction</w:t>
      </w:r>
      <w:r>
        <w:rPr>
          <w:sz w:val="24"/>
        </w:rPr>
        <w:t xml:space="preserve"> accuracy was quantified using error metrics first outlined in </w:t>
      </w:r>
      <w:r w:rsidR="00AA7DC6">
        <w:rPr>
          <w:sz w:val="24"/>
        </w:rPr>
        <w:t>Hagemann et al. (2017)</w:t>
      </w:r>
      <w:r>
        <w:rPr>
          <w:sz w:val="24"/>
        </w:rPr>
        <w:t xml:space="preserve"> and reprinted in Table 2</w:t>
      </w:r>
      <w:r w:rsidR="0097135D">
        <w:rPr>
          <w:sz w:val="24"/>
        </w:rPr>
        <w:t xml:space="preserve"> (along with the definition for percent change used in this study)</w:t>
      </w:r>
      <w:r>
        <w:rPr>
          <w:sz w:val="24"/>
        </w:rPr>
        <w:t xml:space="preserve">.  </w:t>
      </w:r>
      <w:proofErr w:type="spellStart"/>
      <w:r w:rsidR="007620FF">
        <w:rPr>
          <w:sz w:val="24"/>
        </w:rPr>
        <w:t>rBIAS</w:t>
      </w:r>
      <w:proofErr w:type="spellEnd"/>
      <w:r w:rsidR="007620FF">
        <w:rPr>
          <w:sz w:val="24"/>
        </w:rPr>
        <w:t xml:space="preserve"> and </w:t>
      </w:r>
      <w:r w:rsidR="00D559C0">
        <w:rPr>
          <w:sz w:val="24"/>
        </w:rPr>
        <w:t>RRMSE</w:t>
      </w:r>
      <w:r w:rsidR="007620FF">
        <w:rPr>
          <w:sz w:val="24"/>
        </w:rPr>
        <w:t xml:space="preserve"> define the range and central tendency of prediction errors, respectively.  NRMSE is a normalized variant of RRMSE to account for RRMSE’s high sensitivity to errors in low flow estimation, and NSE was included as the de facto standard streamflow modeling performance metric; it represents the amount of variance in the observed data that the model explains.</w:t>
      </w:r>
    </w:p>
    <w:p w14:paraId="559CCFB3" w14:textId="46624C98" w:rsidR="00AA7DC6" w:rsidRPr="00E2095E" w:rsidRDefault="00AA7DC6" w:rsidP="00A05C3E">
      <w:pPr>
        <w:pStyle w:val="Caption"/>
        <w:keepNext/>
        <w:jc w:val="both"/>
        <w:rPr>
          <w:i w:val="0"/>
          <w:color w:val="auto"/>
          <w:sz w:val="20"/>
        </w:rPr>
      </w:pPr>
      <w:r w:rsidRPr="00237295">
        <w:rPr>
          <w:b/>
          <w:i w:val="0"/>
          <w:color w:val="auto"/>
          <w:sz w:val="20"/>
        </w:rPr>
        <w:t xml:space="preserve">Table </w:t>
      </w:r>
      <w:r>
        <w:rPr>
          <w:b/>
          <w:i w:val="0"/>
          <w:color w:val="auto"/>
          <w:sz w:val="20"/>
        </w:rPr>
        <w:t>2</w:t>
      </w:r>
      <w:r w:rsidRPr="00237295">
        <w:rPr>
          <w:b/>
          <w:i w:val="0"/>
          <w:color w:val="auto"/>
          <w:sz w:val="20"/>
        </w:rPr>
        <w:t>:</w:t>
      </w:r>
      <w:r w:rsidRPr="00237295">
        <w:rPr>
          <w:color w:val="auto"/>
          <w:sz w:val="20"/>
        </w:rPr>
        <w:t xml:space="preserve"> </w:t>
      </w:r>
      <w:r>
        <w:rPr>
          <w:i w:val="0"/>
          <w:color w:val="auto"/>
          <w:sz w:val="20"/>
        </w:rPr>
        <w:t>Performance metrics used in this study, as detailed in Hagemann et al. (2017)</w:t>
      </w:r>
      <w:r w:rsidR="003F32B9">
        <w:rPr>
          <w:i w:val="0"/>
          <w:color w:val="auto"/>
          <w:sz w:val="20"/>
        </w:rPr>
        <w:t xml:space="preserve">.  </w:t>
      </w:r>
      <w:r>
        <w:rPr>
          <w:i w:val="0"/>
          <w:color w:val="auto"/>
          <w:sz w:val="20"/>
        </w:rPr>
        <w:t xml:space="preserve">We chose to use the same performance metrics to fall in line with previous efforts to quantify </w:t>
      </w:r>
      <w:r>
        <w:rPr>
          <w:color w:val="auto"/>
          <w:sz w:val="20"/>
        </w:rPr>
        <w:t xml:space="preserve">Q </w:t>
      </w:r>
      <w:r>
        <w:rPr>
          <w:i w:val="0"/>
          <w:color w:val="auto"/>
          <w:sz w:val="20"/>
        </w:rPr>
        <w:t>prediction in the McFLI context.</w:t>
      </w:r>
      <w:r w:rsidR="00CD15BF">
        <w:rPr>
          <w:i w:val="0"/>
          <w:color w:val="auto"/>
          <w:sz w:val="20"/>
        </w:rPr>
        <w:t xml:space="preserve"> Also included is our definition of percent change, which is used frequently in this study.</w:t>
      </w:r>
    </w:p>
    <w:tbl>
      <w:tblPr>
        <w:tblStyle w:val="TableGrid"/>
        <w:tblW w:w="0" w:type="auto"/>
        <w:tblLook w:val="04A0" w:firstRow="1" w:lastRow="0" w:firstColumn="1" w:lastColumn="0" w:noHBand="0" w:noVBand="1"/>
      </w:tblPr>
      <w:tblGrid>
        <w:gridCol w:w="3595"/>
        <w:gridCol w:w="1710"/>
        <w:gridCol w:w="4045"/>
      </w:tblGrid>
      <w:tr w:rsidR="00AA7DC6" w14:paraId="1032C106" w14:textId="77777777" w:rsidTr="00DC7135">
        <w:trPr>
          <w:trHeight w:val="440"/>
        </w:trPr>
        <w:tc>
          <w:tcPr>
            <w:tcW w:w="3595" w:type="dxa"/>
          </w:tcPr>
          <w:p w14:paraId="7BD8F3F2" w14:textId="77777777" w:rsidR="00AA7DC6" w:rsidRPr="008B6EE5"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1710" w:type="dxa"/>
          </w:tcPr>
          <w:p w14:paraId="4D1376A9" w14:textId="77777777" w:rsidR="00AA7DC6" w:rsidRPr="008B6EE5"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Abbreviation</w:t>
            </w:r>
          </w:p>
        </w:tc>
        <w:tc>
          <w:tcPr>
            <w:tcW w:w="4045" w:type="dxa"/>
          </w:tcPr>
          <w:p w14:paraId="7EBC1306" w14:textId="77777777" w:rsidR="00AA7DC6"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Definition</w:t>
            </w:r>
          </w:p>
        </w:tc>
      </w:tr>
      <w:tr w:rsidR="00AA7DC6" w14:paraId="189E3A3B" w14:textId="77777777" w:rsidTr="00DC7135">
        <w:trPr>
          <w:trHeight w:val="350"/>
        </w:trPr>
        <w:tc>
          <w:tcPr>
            <w:tcW w:w="3595" w:type="dxa"/>
          </w:tcPr>
          <w:p w14:paraId="0623AFC4"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Relative root-mean-square error</w:t>
            </w:r>
          </w:p>
        </w:tc>
        <w:tc>
          <w:tcPr>
            <w:tcW w:w="1710" w:type="dxa"/>
          </w:tcPr>
          <w:p w14:paraId="221AA89A"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RRMSE</w:t>
            </w:r>
          </w:p>
        </w:tc>
        <w:tc>
          <w:tcPr>
            <w:tcW w:w="4045" w:type="dxa"/>
          </w:tcPr>
          <w:p w14:paraId="73C2F0D6" w14:textId="77777777" w:rsidR="00AA7DC6" w:rsidRDefault="00A6485E" w:rsidP="00DC7135">
            <w:pPr>
              <w:pStyle w:val="NoSpacing"/>
              <w:jc w:val="both"/>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e>
                    </m:nary>
                  </m:e>
                </m:rad>
              </m:oMath>
            </m:oMathPara>
          </w:p>
        </w:tc>
      </w:tr>
      <w:tr w:rsidR="00AA7DC6" w14:paraId="2299DC44" w14:textId="77777777" w:rsidTr="00DC7135">
        <w:trPr>
          <w:trHeight w:val="350"/>
        </w:trPr>
        <w:tc>
          <w:tcPr>
            <w:tcW w:w="3595" w:type="dxa"/>
          </w:tcPr>
          <w:p w14:paraId="092C9FE9"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Normalized root-mean-square error</w:t>
            </w:r>
          </w:p>
        </w:tc>
        <w:tc>
          <w:tcPr>
            <w:tcW w:w="1710" w:type="dxa"/>
          </w:tcPr>
          <w:p w14:paraId="0FFF6326"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NRMSE</w:t>
            </w:r>
          </w:p>
        </w:tc>
        <w:tc>
          <w:tcPr>
            <w:tcW w:w="4045" w:type="dxa"/>
          </w:tcPr>
          <w:p w14:paraId="538B5071" w14:textId="77777777" w:rsidR="00AA7DC6" w:rsidRDefault="00A6485E" w:rsidP="00DC7135">
            <w:pPr>
              <w:pStyle w:val="NoSpacing"/>
              <w:jc w:val="both"/>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num>
                                  <m:den>
                                    <m:acc>
                                      <m:accPr>
                                        <m:chr m:val="̅"/>
                                        <m:ctrlPr>
                                          <w:rPr>
                                            <w:rFonts w:ascii="Cambria Math" w:hAnsi="Cambria Math" w:cs="Times New Roman"/>
                                            <w:i/>
                                            <w:sz w:val="24"/>
                                            <w:szCs w:val="24"/>
                                          </w:rPr>
                                        </m:ctrlPr>
                                      </m:accPr>
                                      <m:e>
                                        <m:r>
                                          <w:rPr>
                                            <w:rFonts w:ascii="Cambria Math" w:hAnsi="Cambria Math" w:cs="Times New Roman"/>
                                            <w:sz w:val="24"/>
                                            <w:szCs w:val="24"/>
                                          </w:rPr>
                                          <m:t>Q</m:t>
                                        </m:r>
                                      </m:e>
                                    </m:acc>
                                  </m:den>
                                </m:f>
                              </m:e>
                            </m:d>
                          </m:e>
                          <m:sup>
                            <m:r>
                              <w:rPr>
                                <w:rFonts w:ascii="Cambria Math" w:hAnsi="Cambria Math" w:cs="Times New Roman"/>
                                <w:sz w:val="24"/>
                                <w:szCs w:val="24"/>
                              </w:rPr>
                              <m:t>2</m:t>
                            </m:r>
                          </m:sup>
                        </m:sSup>
                      </m:e>
                    </m:nary>
                  </m:e>
                </m:rad>
              </m:oMath>
            </m:oMathPara>
          </w:p>
        </w:tc>
      </w:tr>
      <w:tr w:rsidR="00AA7DC6" w14:paraId="5EF7F871" w14:textId="77777777" w:rsidTr="00DC7135">
        <w:trPr>
          <w:trHeight w:val="350"/>
        </w:trPr>
        <w:tc>
          <w:tcPr>
            <w:tcW w:w="3595" w:type="dxa"/>
          </w:tcPr>
          <w:p w14:paraId="03A3CEAF"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Relative bias</w:t>
            </w:r>
          </w:p>
        </w:tc>
        <w:tc>
          <w:tcPr>
            <w:tcW w:w="1710" w:type="dxa"/>
          </w:tcPr>
          <w:p w14:paraId="3E3CC8F8" w14:textId="77777777" w:rsidR="00AA7DC6" w:rsidRDefault="00AA7DC6" w:rsidP="00DC7135">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rBIAS</w:t>
            </w:r>
            <w:proofErr w:type="spellEnd"/>
          </w:p>
        </w:tc>
        <w:tc>
          <w:tcPr>
            <w:tcW w:w="4045" w:type="dxa"/>
          </w:tcPr>
          <w:p w14:paraId="3CF6B12E" w14:textId="77777777" w:rsidR="00AA7DC6" w:rsidRDefault="00A6485E" w:rsidP="00DC7135">
            <w:pPr>
              <w:pStyle w:val="NoSpacing"/>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num>
                      <m:den>
                        <m:acc>
                          <m:accPr>
                            <m:chr m:val="̅"/>
                            <m:ctrlPr>
                              <w:rPr>
                                <w:rFonts w:ascii="Cambria Math" w:hAnsi="Cambria Math" w:cs="Times New Roman"/>
                                <w:i/>
                                <w:sz w:val="24"/>
                                <w:szCs w:val="24"/>
                              </w:rPr>
                            </m:ctrlPr>
                          </m:accPr>
                          <m:e>
                            <m:r>
                              <w:rPr>
                                <w:rFonts w:ascii="Cambria Math" w:hAnsi="Cambria Math" w:cs="Times New Roman"/>
                                <w:sz w:val="24"/>
                                <w:szCs w:val="24"/>
                              </w:rPr>
                              <m:t>Q</m:t>
                            </m:r>
                          </m:e>
                        </m:acc>
                      </m:den>
                    </m:f>
                  </m:e>
                </m:nary>
              </m:oMath>
            </m:oMathPara>
          </w:p>
        </w:tc>
      </w:tr>
      <w:tr w:rsidR="00AA7DC6" w14:paraId="4B64F0B8" w14:textId="77777777" w:rsidTr="00DC7135">
        <w:trPr>
          <w:trHeight w:val="350"/>
        </w:trPr>
        <w:tc>
          <w:tcPr>
            <w:tcW w:w="3595" w:type="dxa"/>
          </w:tcPr>
          <w:p w14:paraId="6A02F2DF"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Nash-Sutcliffe efficiency</w:t>
            </w:r>
          </w:p>
        </w:tc>
        <w:tc>
          <w:tcPr>
            <w:tcW w:w="1710" w:type="dxa"/>
          </w:tcPr>
          <w:p w14:paraId="0E2C3D77"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NSE</w:t>
            </w:r>
          </w:p>
        </w:tc>
        <w:tc>
          <w:tcPr>
            <w:tcW w:w="4045" w:type="dxa"/>
          </w:tcPr>
          <w:p w14:paraId="523EB9A6" w14:textId="77777777" w:rsidR="00AA7DC6" w:rsidRDefault="00AA7DC6" w:rsidP="00DC7135">
            <w:pPr>
              <w:pStyle w:val="NoSpacing"/>
              <w:jc w:val="both"/>
              <w:rPr>
                <w:rFonts w:ascii="Times New Roman" w:hAnsi="Times New Roman" w:cs="Times New Roman"/>
                <w:sz w:val="24"/>
                <w:szCs w:val="24"/>
              </w:rPr>
            </w:pPr>
            <m:oMathPara>
              <m:oMath>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e>
                        </m:d>
                      </m:e>
                      <m:sup>
                        <m:r>
                          <w:rPr>
                            <w:rFonts w:ascii="Cambria Math" w:hAnsi="Cambria Math" w:cs="Times New Roman"/>
                            <w:sz w:val="24"/>
                            <w:szCs w:val="24"/>
                          </w:rPr>
                          <m:t>2</m:t>
                        </m:r>
                      </m:sup>
                    </m:sSup>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e>
                      <m:sup>
                        <m:r>
                          <w:rPr>
                            <w:rFonts w:ascii="Cambria Math" w:hAnsi="Cambria Math" w:cs="Times New Roman"/>
                            <w:sz w:val="24"/>
                            <w:szCs w:val="24"/>
                          </w:rPr>
                          <m:t>2</m:t>
                        </m:r>
                      </m:sup>
                    </m:sSup>
                  </m:e>
                </m:nary>
              </m:oMath>
            </m:oMathPara>
          </w:p>
        </w:tc>
      </w:tr>
      <w:tr w:rsidR="00CD15BF" w14:paraId="127EF9F0" w14:textId="77777777" w:rsidTr="00DC7135">
        <w:trPr>
          <w:trHeight w:val="350"/>
        </w:trPr>
        <w:tc>
          <w:tcPr>
            <w:tcW w:w="3595" w:type="dxa"/>
          </w:tcPr>
          <w:p w14:paraId="6872DF6B" w14:textId="5AAE7A85" w:rsidR="00CD15BF" w:rsidRDefault="00CD15BF" w:rsidP="00DC7135">
            <w:pPr>
              <w:pStyle w:val="NoSpacing"/>
              <w:jc w:val="both"/>
              <w:rPr>
                <w:rFonts w:ascii="Times New Roman" w:hAnsi="Times New Roman" w:cs="Times New Roman"/>
                <w:sz w:val="24"/>
                <w:szCs w:val="24"/>
              </w:rPr>
            </w:pPr>
            <w:r>
              <w:rPr>
                <w:rFonts w:ascii="Times New Roman" w:hAnsi="Times New Roman" w:cs="Times New Roman"/>
                <w:sz w:val="24"/>
                <w:szCs w:val="24"/>
              </w:rPr>
              <w:t>Percent Change</w:t>
            </w:r>
          </w:p>
        </w:tc>
        <w:tc>
          <w:tcPr>
            <w:tcW w:w="1710" w:type="dxa"/>
          </w:tcPr>
          <w:p w14:paraId="19F1F140" w14:textId="2D6319AE" w:rsidR="00CD15BF" w:rsidRDefault="00CD15BF" w:rsidP="00DC7135">
            <w:pPr>
              <w:pStyle w:val="NoSpacing"/>
              <w:jc w:val="both"/>
              <w:rPr>
                <w:rFonts w:ascii="Times New Roman" w:hAnsi="Times New Roman" w:cs="Times New Roman"/>
                <w:sz w:val="24"/>
                <w:szCs w:val="24"/>
              </w:rPr>
            </w:pPr>
            <w:r>
              <w:rPr>
                <w:rFonts w:ascii="Times New Roman" w:hAnsi="Times New Roman" w:cs="Times New Roman"/>
                <w:sz w:val="24"/>
                <w:szCs w:val="24"/>
              </w:rPr>
              <w:t>% Change</w:t>
            </w:r>
          </w:p>
        </w:tc>
        <w:tc>
          <w:tcPr>
            <w:tcW w:w="4045" w:type="dxa"/>
          </w:tcPr>
          <w:p w14:paraId="71C0F4DF" w14:textId="0BD80E4C" w:rsidR="00CD15BF" w:rsidRDefault="00A6485E" w:rsidP="00DC7135">
            <w:pPr>
              <w:pStyle w:val="NoSpacing"/>
              <w:jc w:val="both"/>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new score-old score</m:t>
                    </m:r>
                  </m:num>
                  <m:den>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old score</m:t>
                        </m:r>
                      </m:e>
                    </m:d>
                  </m:den>
                </m:f>
                <m:r>
                  <w:rPr>
                    <w:rFonts w:ascii="Cambria Math" w:eastAsia="Calibri" w:hAnsi="Cambria Math" w:cs="Times New Roman"/>
                    <w:sz w:val="24"/>
                    <w:szCs w:val="24"/>
                  </w:rPr>
                  <m:t>*100</m:t>
                </m:r>
              </m:oMath>
            </m:oMathPara>
          </w:p>
        </w:tc>
      </w:tr>
    </w:tbl>
    <w:p w14:paraId="6EB77176" w14:textId="230AFDD4" w:rsidR="002F3B11" w:rsidRDefault="002F3B11" w:rsidP="00EA22AF">
      <w:pPr>
        <w:pStyle w:val="Heading-Main"/>
        <w:numPr>
          <w:ilvl w:val="0"/>
          <w:numId w:val="15"/>
        </w:numPr>
        <w:spacing w:line="480" w:lineRule="auto"/>
      </w:pPr>
      <w:r>
        <w:t>Results</w:t>
      </w:r>
    </w:p>
    <w:p w14:paraId="77B87F29" w14:textId="1B3806A7" w:rsidR="00CA4C0D" w:rsidRPr="004D4E50" w:rsidRDefault="00CA4C0D" w:rsidP="00CA4C0D">
      <w:pPr>
        <w:pStyle w:val="Heading-Main"/>
        <w:numPr>
          <w:ilvl w:val="1"/>
          <w:numId w:val="15"/>
        </w:numPr>
        <w:spacing w:line="480" w:lineRule="auto"/>
      </w:pPr>
      <w:r>
        <w:rPr>
          <w:b w:val="0"/>
        </w:rPr>
        <w:t xml:space="preserve">Mackenzie River Basin: Uncalibrated </w:t>
      </w:r>
      <w:r>
        <w:rPr>
          <w:b w:val="0"/>
          <w:i/>
        </w:rPr>
        <w:t xml:space="preserve">Q </w:t>
      </w:r>
      <w:r>
        <w:rPr>
          <w:b w:val="0"/>
        </w:rPr>
        <w:t xml:space="preserve">Estimation using </w:t>
      </w:r>
      <w:r>
        <w:rPr>
          <w:b w:val="0"/>
          <w:i/>
        </w:rPr>
        <w:t>W</w:t>
      </w:r>
    </w:p>
    <w:p w14:paraId="3A466139" w14:textId="3BA74DE4" w:rsidR="00A13290" w:rsidRPr="004D4E50" w:rsidRDefault="004D4E50" w:rsidP="004D4E50">
      <w:pPr>
        <w:pStyle w:val="NoSpacing"/>
        <w:spacing w:line="480" w:lineRule="auto"/>
        <w:jc w:val="both"/>
        <w:rPr>
          <w:rFonts w:ascii="Times New Roman" w:hAnsi="Times New Roman" w:cs="Times New Roman"/>
          <w:sz w:val="24"/>
        </w:rPr>
      </w:pPr>
      <w:r w:rsidRPr="004D4E50">
        <w:rPr>
          <w:rFonts w:ascii="Times New Roman" w:hAnsi="Times New Roman" w:cs="Times New Roman"/>
          <w:sz w:val="24"/>
        </w:rPr>
        <w:tab/>
        <w:t>Figure 6</w:t>
      </w:r>
      <w:r w:rsidR="001C4428">
        <w:rPr>
          <w:rFonts w:ascii="Times New Roman" w:hAnsi="Times New Roman" w:cs="Times New Roman"/>
          <w:sz w:val="24"/>
        </w:rPr>
        <w:t xml:space="preserve"> </w:t>
      </w:r>
      <w:r w:rsidR="0063640D">
        <w:rPr>
          <w:rFonts w:ascii="Times New Roman" w:hAnsi="Times New Roman" w:cs="Times New Roman"/>
          <w:sz w:val="24"/>
        </w:rPr>
        <w:t>plots Nash-Sutcliffe Efficiency (NSE) for the 95 validation reaches as</w:t>
      </w:r>
      <w:r w:rsidR="009F0662">
        <w:rPr>
          <w:rFonts w:ascii="Times New Roman" w:hAnsi="Times New Roman" w:cs="Times New Roman"/>
          <w:sz w:val="24"/>
        </w:rPr>
        <w:t xml:space="preserve"> empirical</w:t>
      </w:r>
      <w:r w:rsidR="0063640D">
        <w:rPr>
          <w:rFonts w:ascii="Times New Roman" w:hAnsi="Times New Roman" w:cs="Times New Roman"/>
          <w:sz w:val="24"/>
        </w:rPr>
        <w:t xml:space="preserve"> cumulative density functions (</w:t>
      </w:r>
      <w:r w:rsidR="00701AD1">
        <w:rPr>
          <w:rFonts w:ascii="Times New Roman" w:hAnsi="Times New Roman" w:cs="Times New Roman"/>
          <w:sz w:val="24"/>
        </w:rPr>
        <w:t xml:space="preserve">panel </w:t>
      </w:r>
      <w:r w:rsidR="0063640D">
        <w:rPr>
          <w:rFonts w:ascii="Times New Roman" w:hAnsi="Times New Roman" w:cs="Times New Roman"/>
          <w:sz w:val="24"/>
        </w:rPr>
        <w:t>a), boxplots (</w:t>
      </w:r>
      <w:r w:rsidR="00701AD1">
        <w:rPr>
          <w:rFonts w:ascii="Times New Roman" w:hAnsi="Times New Roman" w:cs="Times New Roman"/>
          <w:sz w:val="24"/>
        </w:rPr>
        <w:t xml:space="preserve">panel </w:t>
      </w:r>
      <w:r w:rsidR="0063640D">
        <w:rPr>
          <w:rFonts w:ascii="Times New Roman" w:hAnsi="Times New Roman" w:cs="Times New Roman"/>
          <w:sz w:val="24"/>
        </w:rPr>
        <w:t xml:space="preserve">b), and a probability density </w:t>
      </w:r>
      <w:r w:rsidR="00090109">
        <w:rPr>
          <w:rFonts w:ascii="Times New Roman" w:hAnsi="Times New Roman" w:cs="Times New Roman"/>
          <w:sz w:val="24"/>
        </w:rPr>
        <w:t>function of percent change</w:t>
      </w:r>
      <w:r w:rsidR="008D17E1">
        <w:rPr>
          <w:rFonts w:ascii="Times New Roman" w:hAnsi="Times New Roman" w:cs="Times New Roman"/>
          <w:sz w:val="24"/>
        </w:rPr>
        <w:t xml:space="preserve"> between BAM and </w:t>
      </w:r>
      <w:proofErr w:type="spellStart"/>
      <w:r w:rsidR="008D17E1">
        <w:rPr>
          <w:rFonts w:ascii="Times New Roman" w:hAnsi="Times New Roman" w:cs="Times New Roman"/>
          <w:sz w:val="24"/>
        </w:rPr>
        <w:t>geoBAM</w:t>
      </w:r>
      <w:proofErr w:type="spellEnd"/>
      <w:r w:rsidR="00090109">
        <w:rPr>
          <w:rFonts w:ascii="Times New Roman" w:hAnsi="Times New Roman" w:cs="Times New Roman"/>
          <w:sz w:val="24"/>
        </w:rPr>
        <w:t>, defined as</w:t>
      </w:r>
      <w:r w:rsidR="00C3772E">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geoBAM NSE-BAM NSE</m:t>
            </m:r>
          </m:num>
          <m:den>
            <m:r>
              <w:rPr>
                <w:rFonts w:ascii="Cambria Math" w:hAnsi="Cambria Math" w:cs="Times New Roman"/>
                <w:sz w:val="24"/>
              </w:rPr>
              <m:t>|BAM NSE|</m:t>
            </m:r>
          </m:den>
        </m:f>
        <m:r>
          <w:rPr>
            <w:rFonts w:ascii="Cambria Math" w:hAnsi="Cambria Math" w:cs="Times New Roman"/>
            <w:sz w:val="24"/>
          </w:rPr>
          <m:t>*100</m:t>
        </m:r>
      </m:oMath>
      <w:r w:rsidR="00090109">
        <w:rPr>
          <w:rFonts w:ascii="Times New Roman" w:hAnsi="Times New Roman" w:cs="Times New Roman"/>
          <w:sz w:val="24"/>
        </w:rPr>
        <w:t xml:space="preserve"> (panel c)</w:t>
      </w:r>
      <w:r w:rsidR="008D17E1">
        <w:rPr>
          <w:rFonts w:ascii="Times New Roman" w:hAnsi="Times New Roman" w:cs="Times New Roman"/>
          <w:sz w:val="24"/>
        </w:rPr>
        <w:t xml:space="preserve">.  </w:t>
      </w:r>
      <w:r w:rsidR="001C4428">
        <w:rPr>
          <w:rFonts w:ascii="Times New Roman" w:hAnsi="Times New Roman" w:cs="Times New Roman"/>
          <w:sz w:val="24"/>
        </w:rPr>
        <w:t xml:space="preserve">There is </w:t>
      </w:r>
      <w:r w:rsidRPr="004D4E50">
        <w:rPr>
          <w:rFonts w:ascii="Times New Roman" w:hAnsi="Times New Roman" w:cs="Times New Roman"/>
          <w:sz w:val="24"/>
        </w:rPr>
        <w:t xml:space="preserve">significant improvement in NSE, corroborating our </w:t>
      </w:r>
      <w:r w:rsidR="00250BFA">
        <w:rPr>
          <w:rFonts w:ascii="Times New Roman" w:hAnsi="Times New Roman" w:cs="Times New Roman"/>
          <w:sz w:val="24"/>
        </w:rPr>
        <w:t>choice of interventions made to</w:t>
      </w:r>
      <w:r w:rsidRPr="004D4E50">
        <w:rPr>
          <w:rFonts w:ascii="Times New Roman" w:hAnsi="Times New Roman" w:cs="Times New Roman"/>
          <w:sz w:val="24"/>
        </w:rPr>
        <w:t xml:space="preserve"> </w:t>
      </w:r>
      <w:r w:rsidR="002017D9">
        <w:rPr>
          <w:rFonts w:ascii="Times New Roman" w:hAnsi="Times New Roman" w:cs="Times New Roman"/>
          <w:sz w:val="24"/>
        </w:rPr>
        <w:t>BAM</w:t>
      </w:r>
      <w:r w:rsidRPr="004D4E50">
        <w:rPr>
          <w:rFonts w:ascii="Times New Roman" w:hAnsi="Times New Roman" w:cs="Times New Roman"/>
          <w:sz w:val="24"/>
        </w:rPr>
        <w:t xml:space="preserve">.  With no new </w:t>
      </w:r>
      <w:r w:rsidR="00EE3871">
        <w:rPr>
          <w:rFonts w:ascii="Times New Roman" w:hAnsi="Times New Roman" w:cs="Times New Roman"/>
          <w:sz w:val="24"/>
        </w:rPr>
        <w:t>RS</w:t>
      </w:r>
      <w:r w:rsidRPr="004D4E50">
        <w:rPr>
          <w:rFonts w:ascii="Times New Roman" w:hAnsi="Times New Roman" w:cs="Times New Roman"/>
          <w:sz w:val="24"/>
        </w:rPr>
        <w:t xml:space="preserve"> and no changes to BAM, we have yielded a median percent increase in NSE (</w:t>
      </w:r>
      <w:r w:rsidR="00701AD1">
        <w:rPr>
          <w:rFonts w:ascii="Times New Roman" w:hAnsi="Times New Roman" w:cs="Times New Roman"/>
          <w:sz w:val="24"/>
        </w:rPr>
        <w:t xml:space="preserve">panel </w:t>
      </w:r>
      <w:r w:rsidRPr="004D4E50">
        <w:rPr>
          <w:rFonts w:ascii="Times New Roman" w:hAnsi="Times New Roman" w:cs="Times New Roman"/>
          <w:sz w:val="24"/>
        </w:rPr>
        <w:t>c), across all reaches, of 78%; panel a) highlight</w:t>
      </w:r>
      <w:r w:rsidR="004D212F">
        <w:rPr>
          <w:rFonts w:ascii="Times New Roman" w:hAnsi="Times New Roman" w:cs="Times New Roman"/>
          <w:sz w:val="24"/>
        </w:rPr>
        <w:t>s</w:t>
      </w:r>
      <w:r w:rsidRPr="004D4E50">
        <w:rPr>
          <w:rFonts w:ascii="Times New Roman" w:hAnsi="Times New Roman" w:cs="Times New Roman"/>
          <w:sz w:val="24"/>
        </w:rPr>
        <w:t xml:space="preserve"> that most improvement is occurring in reaches that were poorly estimated by default BAM</w:t>
      </w:r>
      <w:r w:rsidR="0003695F">
        <w:rPr>
          <w:rFonts w:ascii="Times New Roman" w:hAnsi="Times New Roman" w:cs="Times New Roman"/>
          <w:sz w:val="24"/>
        </w:rPr>
        <w:t xml:space="preserve">.  </w:t>
      </w:r>
      <w:r w:rsidRPr="004D4E50">
        <w:rPr>
          <w:rFonts w:ascii="Times New Roman" w:hAnsi="Times New Roman" w:cs="Times New Roman"/>
          <w:sz w:val="24"/>
        </w:rPr>
        <w:t xml:space="preserve">BAM performed </w:t>
      </w:r>
      <w:r w:rsidR="003B35AA">
        <w:rPr>
          <w:rFonts w:ascii="Times New Roman" w:hAnsi="Times New Roman" w:cs="Times New Roman"/>
          <w:sz w:val="24"/>
        </w:rPr>
        <w:t>better</w:t>
      </w:r>
      <w:r w:rsidRPr="004D4E50">
        <w:rPr>
          <w:rFonts w:ascii="Times New Roman" w:hAnsi="Times New Roman" w:cs="Times New Roman"/>
          <w:sz w:val="24"/>
        </w:rPr>
        <w:t xml:space="preserve"> than a simple mean flow estimate would have (NSE </w:t>
      </w:r>
      <w:r w:rsidR="000D7734">
        <w:rPr>
          <w:rFonts w:ascii="Times New Roman" w:hAnsi="Times New Roman" w:cs="Times New Roman"/>
          <w:sz w:val="24"/>
        </w:rPr>
        <w:t>=</w:t>
      </w:r>
      <w:r w:rsidRPr="004D4E50">
        <w:rPr>
          <w:rFonts w:ascii="Times New Roman" w:hAnsi="Times New Roman" w:cs="Times New Roman"/>
          <w:sz w:val="24"/>
        </w:rPr>
        <w:t xml:space="preserve"> 0)</w:t>
      </w:r>
      <w:r w:rsidR="003B35AA">
        <w:rPr>
          <w:rFonts w:ascii="Times New Roman" w:hAnsi="Times New Roman" w:cs="Times New Roman"/>
          <w:sz w:val="24"/>
        </w:rPr>
        <w:t xml:space="preserve"> in less than half of the reaches (42%)</w:t>
      </w:r>
      <w:r w:rsidRPr="004D4E50">
        <w:rPr>
          <w:rFonts w:ascii="Times New Roman" w:hAnsi="Times New Roman" w:cs="Times New Roman"/>
          <w:sz w:val="24"/>
        </w:rPr>
        <w:t>, despite us</w:t>
      </w:r>
      <w:r w:rsidR="00701AD1">
        <w:rPr>
          <w:rFonts w:ascii="Times New Roman" w:hAnsi="Times New Roman" w:cs="Times New Roman"/>
          <w:sz w:val="24"/>
        </w:rPr>
        <w:t xml:space="preserve">ing the </w:t>
      </w:r>
      <w:r w:rsidR="00794F8B">
        <w:rPr>
          <w:rFonts w:ascii="Times New Roman" w:hAnsi="Times New Roman" w:cs="Times New Roman"/>
          <w:sz w:val="24"/>
        </w:rPr>
        <w:t xml:space="preserve">stream </w:t>
      </w:r>
      <w:r w:rsidR="00701AD1">
        <w:rPr>
          <w:rFonts w:ascii="Times New Roman" w:hAnsi="Times New Roman" w:cs="Times New Roman"/>
          <w:sz w:val="24"/>
        </w:rPr>
        <w:t xml:space="preserve">gauge </w:t>
      </w:r>
      <w:r w:rsidR="00794F8B">
        <w:rPr>
          <w:rFonts w:ascii="Times New Roman" w:hAnsi="Times New Roman" w:cs="Times New Roman"/>
          <w:sz w:val="24"/>
        </w:rPr>
        <w:t xml:space="preserve">present at these reaches </w:t>
      </w:r>
      <w:r w:rsidR="00701AD1">
        <w:rPr>
          <w:rFonts w:ascii="Times New Roman" w:hAnsi="Times New Roman" w:cs="Times New Roman"/>
          <w:sz w:val="24"/>
        </w:rPr>
        <w:t>to calculate the</w:t>
      </w:r>
      <w:r w:rsidR="00CE1D37">
        <w:rPr>
          <w:rFonts w:ascii="Times New Roman" w:hAnsi="Times New Roman" w:cs="Times New Roman"/>
          <w:sz w:val="24"/>
        </w:rPr>
        <w:t xml:space="preserve"> prior on</w:t>
      </w:r>
      <w:r w:rsidR="00701AD1">
        <w:rPr>
          <w:rFonts w:ascii="Times New Roman" w:hAnsi="Times New Roman" w:cs="Times New Roman"/>
          <w:sz w:val="24"/>
        </w:rPr>
        <w:t xml:space="preserve"> </w:t>
      </w:r>
      <w:r w:rsidRPr="00794F8B">
        <w:rPr>
          <w:rFonts w:ascii="Times New Roman" w:hAnsi="Times New Roman" w:cs="Times New Roman"/>
          <w:i/>
          <w:sz w:val="24"/>
        </w:rPr>
        <w:t>Q</w:t>
      </w:r>
      <w:r w:rsidRPr="004D4E50">
        <w:rPr>
          <w:rFonts w:ascii="Times New Roman" w:hAnsi="Times New Roman" w:cs="Times New Roman"/>
          <w:sz w:val="24"/>
        </w:rPr>
        <w:t xml:space="preserve">; </w:t>
      </w:r>
      <w:proofErr w:type="spellStart"/>
      <w:r w:rsidR="005D4995">
        <w:rPr>
          <w:rFonts w:ascii="Times New Roman" w:hAnsi="Times New Roman" w:cs="Times New Roman"/>
          <w:sz w:val="24"/>
        </w:rPr>
        <w:t>geoBAM</w:t>
      </w:r>
      <w:proofErr w:type="spellEnd"/>
      <w:r w:rsidR="005D4995">
        <w:rPr>
          <w:rFonts w:ascii="Times New Roman" w:hAnsi="Times New Roman" w:cs="Times New Roman"/>
          <w:sz w:val="24"/>
        </w:rPr>
        <w:t>, however, outperforms a mean flow estimate across most reaches</w:t>
      </w:r>
      <w:r w:rsidR="00AE3DE5">
        <w:rPr>
          <w:rFonts w:ascii="Times New Roman" w:hAnsi="Times New Roman" w:cs="Times New Roman"/>
          <w:sz w:val="24"/>
        </w:rPr>
        <w:t xml:space="preserve"> (62%)</w:t>
      </w:r>
      <w:r w:rsidRPr="004D4E50">
        <w:rPr>
          <w:rFonts w:ascii="Times New Roman" w:hAnsi="Times New Roman" w:cs="Times New Roman"/>
          <w:sz w:val="24"/>
        </w:rPr>
        <w:t>.</w:t>
      </w:r>
      <w:r w:rsidR="009029E3">
        <w:rPr>
          <w:rFonts w:ascii="Times New Roman" w:hAnsi="Times New Roman" w:cs="Times New Roman"/>
          <w:sz w:val="24"/>
        </w:rPr>
        <w:t xml:space="preserve">  </w:t>
      </w:r>
      <w:r w:rsidR="00977174">
        <w:rPr>
          <w:rFonts w:ascii="Times New Roman" w:hAnsi="Times New Roman" w:cs="Times New Roman"/>
          <w:sz w:val="24"/>
        </w:rPr>
        <w:t xml:space="preserve">In panel b, median NSE across all reaches improved from -0.11 to 0.15 and </w:t>
      </w:r>
      <w:r w:rsidR="000D2591">
        <w:rPr>
          <w:rFonts w:ascii="Times New Roman" w:hAnsi="Times New Roman" w:cs="Times New Roman"/>
          <w:sz w:val="24"/>
        </w:rPr>
        <w:t>the spread of prediction accuracy is</w:t>
      </w:r>
      <w:r w:rsidRPr="004D4E50">
        <w:rPr>
          <w:rFonts w:ascii="Times New Roman" w:hAnsi="Times New Roman" w:cs="Times New Roman"/>
          <w:sz w:val="24"/>
        </w:rPr>
        <w:t xml:space="preserve"> far more consistent usin</w:t>
      </w:r>
      <w:r w:rsidR="00A13290">
        <w:rPr>
          <w:rFonts w:ascii="Times New Roman" w:hAnsi="Times New Roman" w:cs="Times New Roman"/>
          <w:sz w:val="24"/>
        </w:rPr>
        <w:t xml:space="preserve">g </w:t>
      </w:r>
      <w:proofErr w:type="spellStart"/>
      <w:r w:rsidR="00A13290">
        <w:rPr>
          <w:rFonts w:ascii="Times New Roman" w:hAnsi="Times New Roman" w:cs="Times New Roman"/>
          <w:sz w:val="24"/>
        </w:rPr>
        <w:t>geoBAM</w:t>
      </w:r>
      <w:proofErr w:type="spellEnd"/>
      <w:r w:rsidR="00A13290">
        <w:rPr>
          <w:rFonts w:ascii="Times New Roman" w:hAnsi="Times New Roman" w:cs="Times New Roman"/>
          <w:sz w:val="24"/>
        </w:rPr>
        <w:t xml:space="preserve"> than using default BAM, as the</w:t>
      </w:r>
      <w:r w:rsidR="00310BDA">
        <w:rPr>
          <w:rFonts w:ascii="Times New Roman" w:hAnsi="Times New Roman" w:cs="Times New Roman"/>
          <w:sz w:val="24"/>
        </w:rPr>
        <w:t xml:space="preserve"> inter-quartile range</w:t>
      </w:r>
      <w:r w:rsidR="00A13290">
        <w:rPr>
          <w:rFonts w:ascii="Times New Roman" w:hAnsi="Times New Roman" w:cs="Times New Roman"/>
          <w:sz w:val="24"/>
        </w:rPr>
        <w:t xml:space="preserve"> </w:t>
      </w:r>
      <w:r w:rsidR="00310BDA">
        <w:rPr>
          <w:rFonts w:ascii="Times New Roman" w:hAnsi="Times New Roman" w:cs="Times New Roman"/>
          <w:sz w:val="24"/>
        </w:rPr>
        <w:t>(</w:t>
      </w:r>
      <w:r w:rsidR="00A13290">
        <w:rPr>
          <w:rFonts w:ascii="Times New Roman" w:hAnsi="Times New Roman" w:cs="Times New Roman"/>
          <w:sz w:val="24"/>
        </w:rPr>
        <w:t>IQR</w:t>
      </w:r>
      <w:r w:rsidR="00310BDA">
        <w:rPr>
          <w:rFonts w:ascii="Times New Roman" w:hAnsi="Times New Roman" w:cs="Times New Roman"/>
          <w:sz w:val="24"/>
        </w:rPr>
        <w:t>)</w:t>
      </w:r>
      <w:r w:rsidR="00977174">
        <w:rPr>
          <w:rFonts w:ascii="Times New Roman" w:hAnsi="Times New Roman" w:cs="Times New Roman"/>
          <w:sz w:val="24"/>
        </w:rPr>
        <w:t xml:space="preserve"> </w:t>
      </w:r>
      <w:r w:rsidR="00892B42">
        <w:rPr>
          <w:rFonts w:ascii="Times New Roman" w:hAnsi="Times New Roman" w:cs="Times New Roman"/>
          <w:sz w:val="24"/>
        </w:rPr>
        <w:t xml:space="preserve">has </w:t>
      </w:r>
      <w:r w:rsidR="007F1D99">
        <w:rPr>
          <w:rFonts w:ascii="Times New Roman" w:hAnsi="Times New Roman" w:cs="Times New Roman"/>
          <w:sz w:val="24"/>
        </w:rPr>
        <w:t xml:space="preserve">more than </w:t>
      </w:r>
      <w:r w:rsidR="00E050DD">
        <w:rPr>
          <w:rFonts w:ascii="Times New Roman" w:hAnsi="Times New Roman" w:cs="Times New Roman"/>
          <w:sz w:val="24"/>
        </w:rPr>
        <w:t>halved</w:t>
      </w:r>
      <w:r w:rsidR="00892B42">
        <w:rPr>
          <w:rFonts w:ascii="Times New Roman" w:hAnsi="Times New Roman" w:cs="Times New Roman"/>
          <w:sz w:val="24"/>
        </w:rPr>
        <w:t xml:space="preserve"> (</w:t>
      </w:r>
      <w:r w:rsidR="00977174">
        <w:rPr>
          <w:rFonts w:ascii="Times New Roman" w:hAnsi="Times New Roman" w:cs="Times New Roman"/>
          <w:sz w:val="24"/>
        </w:rPr>
        <w:t xml:space="preserve">from </w:t>
      </w:r>
      <w:r w:rsidR="00892B42">
        <w:rPr>
          <w:rFonts w:ascii="Times New Roman" w:hAnsi="Times New Roman" w:cs="Times New Roman"/>
          <w:sz w:val="24"/>
        </w:rPr>
        <w:t>1.12</w:t>
      </w:r>
      <w:r w:rsidR="00977174">
        <w:rPr>
          <w:rFonts w:ascii="Times New Roman" w:hAnsi="Times New Roman" w:cs="Times New Roman"/>
          <w:sz w:val="24"/>
        </w:rPr>
        <w:t xml:space="preserve"> </w:t>
      </w:r>
      <w:r w:rsidR="00892B42">
        <w:rPr>
          <w:rFonts w:ascii="Times New Roman" w:hAnsi="Times New Roman" w:cs="Times New Roman"/>
          <w:sz w:val="24"/>
        </w:rPr>
        <w:t>to 0.53</w:t>
      </w:r>
      <w:r w:rsidR="00977174">
        <w:rPr>
          <w:rFonts w:ascii="Times New Roman" w:hAnsi="Times New Roman" w:cs="Times New Roman"/>
          <w:sz w:val="24"/>
        </w:rPr>
        <w:t>)</w:t>
      </w:r>
    </w:p>
    <w:p w14:paraId="2ACABDD9" w14:textId="5D105772" w:rsidR="00CA7AC5" w:rsidRDefault="00CA7AC5" w:rsidP="00CA390F">
      <w:pPr>
        <w:pStyle w:val="NoSpacing"/>
        <w:jc w:val="center"/>
      </w:pPr>
    </w:p>
    <w:p w14:paraId="512DA145" w14:textId="299AD6FD" w:rsidR="00CA7AC5" w:rsidRDefault="00CA7AC5" w:rsidP="00CA390F">
      <w:pPr>
        <w:pStyle w:val="Caption"/>
        <w:jc w:val="both"/>
        <w:rPr>
          <w:i w:val="0"/>
          <w:iCs w:val="0"/>
          <w:color w:val="auto"/>
          <w:sz w:val="20"/>
          <w:szCs w:val="20"/>
        </w:rPr>
      </w:pPr>
      <w:r w:rsidRPr="00CA390F">
        <w:rPr>
          <w:b/>
          <w:i w:val="0"/>
          <w:color w:val="auto"/>
          <w:sz w:val="20"/>
        </w:rPr>
        <w:t xml:space="preserve">Figure </w:t>
      </w:r>
      <w:r w:rsidR="008225E6" w:rsidRPr="00CA390F">
        <w:rPr>
          <w:b/>
          <w:i w:val="0"/>
          <w:color w:val="auto"/>
          <w:sz w:val="20"/>
        </w:rPr>
        <w:fldChar w:fldCharType="begin"/>
      </w:r>
      <w:r w:rsidR="008225E6" w:rsidRPr="00CA390F">
        <w:rPr>
          <w:b/>
          <w:i w:val="0"/>
          <w:color w:val="auto"/>
          <w:sz w:val="20"/>
        </w:rPr>
        <w:instrText xml:space="preserve"> SEQ Figure \* ARABIC </w:instrText>
      </w:r>
      <w:r w:rsidR="008225E6" w:rsidRPr="00CA390F">
        <w:rPr>
          <w:b/>
          <w:i w:val="0"/>
          <w:color w:val="auto"/>
          <w:sz w:val="20"/>
        </w:rPr>
        <w:fldChar w:fldCharType="separate"/>
      </w:r>
      <w:r w:rsidR="00771F6E">
        <w:rPr>
          <w:b/>
          <w:i w:val="0"/>
          <w:noProof/>
          <w:color w:val="auto"/>
          <w:sz w:val="20"/>
        </w:rPr>
        <w:t>6</w:t>
      </w:r>
      <w:r w:rsidR="008225E6" w:rsidRPr="00CA390F">
        <w:rPr>
          <w:b/>
          <w:i w:val="0"/>
          <w:noProof/>
          <w:color w:val="auto"/>
          <w:sz w:val="20"/>
        </w:rPr>
        <w:fldChar w:fldCharType="end"/>
      </w:r>
      <w:r w:rsidR="00CA390F" w:rsidRPr="00CA390F">
        <w:rPr>
          <w:b/>
          <w:i w:val="0"/>
          <w:noProof/>
          <w:color w:val="auto"/>
          <w:sz w:val="20"/>
        </w:rPr>
        <w:t>.</w:t>
      </w:r>
      <w:r w:rsidR="002F1720" w:rsidRPr="00CA390F">
        <w:rPr>
          <w:i w:val="0"/>
          <w:color w:val="auto"/>
          <w:sz w:val="20"/>
        </w:rPr>
        <w:t xml:space="preserve"> </w:t>
      </w:r>
      <w:r w:rsidR="000400FE">
        <w:rPr>
          <w:i w:val="0"/>
          <w:iCs w:val="0"/>
          <w:color w:val="auto"/>
          <w:sz w:val="20"/>
          <w:szCs w:val="20"/>
        </w:rPr>
        <w:t>NSE</w:t>
      </w:r>
      <w:r w:rsidR="00B17ACA">
        <w:rPr>
          <w:i w:val="0"/>
          <w:iCs w:val="0"/>
          <w:color w:val="auto"/>
          <w:sz w:val="20"/>
          <w:szCs w:val="20"/>
        </w:rPr>
        <w:t xml:space="preserve"> </w:t>
      </w:r>
      <w:r w:rsidR="004939D5">
        <w:rPr>
          <w:i w:val="0"/>
          <w:iCs w:val="0"/>
          <w:color w:val="auto"/>
          <w:sz w:val="20"/>
          <w:szCs w:val="20"/>
        </w:rPr>
        <w:t>improvement for 95</w:t>
      </w:r>
      <w:r w:rsidR="00B17ACA" w:rsidRPr="005962B7">
        <w:rPr>
          <w:i w:val="0"/>
          <w:iCs w:val="0"/>
          <w:color w:val="auto"/>
          <w:sz w:val="20"/>
          <w:szCs w:val="20"/>
        </w:rPr>
        <w:t xml:space="preserve"> stream reaches in the Macke</w:t>
      </w:r>
      <w:r w:rsidR="00B46559">
        <w:rPr>
          <w:i w:val="0"/>
          <w:iCs w:val="0"/>
          <w:color w:val="auto"/>
          <w:sz w:val="20"/>
          <w:szCs w:val="20"/>
        </w:rPr>
        <w:t>nzie River basin</w:t>
      </w:r>
      <w:r w:rsidR="00B27381">
        <w:rPr>
          <w:i w:val="0"/>
          <w:iCs w:val="0"/>
          <w:color w:val="auto"/>
          <w:sz w:val="20"/>
          <w:szCs w:val="20"/>
        </w:rPr>
        <w:t>.</w:t>
      </w:r>
      <w:r w:rsidR="00B46559">
        <w:rPr>
          <w:i w:val="0"/>
          <w:iCs w:val="0"/>
          <w:color w:val="auto"/>
          <w:sz w:val="20"/>
          <w:szCs w:val="20"/>
        </w:rPr>
        <w:t xml:space="preserve"> </w:t>
      </w:r>
      <w:r w:rsidR="00B27381">
        <w:rPr>
          <w:i w:val="0"/>
          <w:iCs w:val="0"/>
          <w:color w:val="auto"/>
          <w:sz w:val="20"/>
          <w:szCs w:val="20"/>
        </w:rPr>
        <w:t xml:space="preserve"> </w:t>
      </w:r>
      <w:r w:rsidR="00003A6F">
        <w:rPr>
          <w:i w:val="0"/>
          <w:iCs w:val="0"/>
          <w:color w:val="auto"/>
          <w:sz w:val="20"/>
          <w:szCs w:val="20"/>
        </w:rPr>
        <w:t xml:space="preserve">A) </w:t>
      </w:r>
      <w:r w:rsidR="00B27381">
        <w:rPr>
          <w:i w:val="0"/>
          <w:iCs w:val="0"/>
          <w:color w:val="auto"/>
          <w:sz w:val="20"/>
          <w:szCs w:val="20"/>
        </w:rPr>
        <w:t>E</w:t>
      </w:r>
      <w:r w:rsidR="00003A6F">
        <w:rPr>
          <w:i w:val="0"/>
          <w:iCs w:val="0"/>
          <w:color w:val="auto"/>
          <w:sz w:val="20"/>
          <w:szCs w:val="20"/>
        </w:rPr>
        <w:t>mpirical cumulative density functions (CDFs) of the NSE scores for every reach</w:t>
      </w:r>
      <w:r w:rsidR="007F1264">
        <w:rPr>
          <w:i w:val="0"/>
          <w:iCs w:val="0"/>
          <w:color w:val="auto"/>
          <w:sz w:val="20"/>
          <w:szCs w:val="20"/>
        </w:rPr>
        <w:t>; B</w:t>
      </w:r>
      <w:r w:rsidR="00003A6F">
        <w:rPr>
          <w:i w:val="0"/>
          <w:iCs w:val="0"/>
          <w:color w:val="auto"/>
          <w:sz w:val="20"/>
          <w:szCs w:val="20"/>
        </w:rPr>
        <w:t xml:space="preserve">) </w:t>
      </w:r>
      <w:r w:rsidR="007F1264">
        <w:rPr>
          <w:i w:val="0"/>
          <w:iCs w:val="0"/>
          <w:color w:val="auto"/>
          <w:sz w:val="20"/>
          <w:szCs w:val="20"/>
        </w:rPr>
        <w:t>b</w:t>
      </w:r>
      <w:r w:rsidR="00003A6F">
        <w:rPr>
          <w:i w:val="0"/>
          <w:iCs w:val="0"/>
          <w:color w:val="auto"/>
          <w:sz w:val="20"/>
          <w:szCs w:val="20"/>
        </w:rPr>
        <w:t>oxplots of the same results</w:t>
      </w:r>
      <w:r w:rsidR="007F1264">
        <w:rPr>
          <w:i w:val="0"/>
          <w:iCs w:val="0"/>
          <w:color w:val="auto"/>
          <w:sz w:val="20"/>
          <w:szCs w:val="20"/>
        </w:rPr>
        <w:t>; c</w:t>
      </w:r>
      <w:r w:rsidR="00003A6F">
        <w:rPr>
          <w:i w:val="0"/>
          <w:iCs w:val="0"/>
          <w:color w:val="auto"/>
          <w:sz w:val="20"/>
          <w:szCs w:val="20"/>
        </w:rPr>
        <w:t xml:space="preserve">) </w:t>
      </w:r>
      <w:r w:rsidR="007F1264">
        <w:rPr>
          <w:i w:val="0"/>
          <w:iCs w:val="0"/>
          <w:color w:val="auto"/>
          <w:sz w:val="20"/>
          <w:szCs w:val="20"/>
        </w:rPr>
        <w:t>p</w:t>
      </w:r>
      <w:r w:rsidR="00003A6F">
        <w:rPr>
          <w:i w:val="0"/>
          <w:iCs w:val="0"/>
          <w:color w:val="auto"/>
          <w:sz w:val="20"/>
          <w:szCs w:val="20"/>
        </w:rPr>
        <w:t>robability density function (PDF) of the % change in NSE</w:t>
      </w:r>
      <w:r w:rsidR="00B17ACA" w:rsidRPr="005962B7">
        <w:rPr>
          <w:i w:val="0"/>
          <w:iCs w:val="0"/>
          <w:color w:val="auto"/>
          <w:sz w:val="20"/>
          <w:szCs w:val="20"/>
        </w:rPr>
        <w:t>.</w:t>
      </w:r>
      <w:r w:rsidR="00B17ACA">
        <w:rPr>
          <w:i w:val="0"/>
          <w:iCs w:val="0"/>
          <w:color w:val="auto"/>
          <w:sz w:val="20"/>
          <w:szCs w:val="20"/>
        </w:rPr>
        <w:t xml:space="preserve"> Ax</w:t>
      </w:r>
      <w:r w:rsidR="00690421">
        <w:rPr>
          <w:i w:val="0"/>
          <w:iCs w:val="0"/>
          <w:color w:val="auto"/>
          <w:sz w:val="20"/>
          <w:szCs w:val="20"/>
        </w:rPr>
        <w:t>es are</w:t>
      </w:r>
      <w:r w:rsidR="00410EE3">
        <w:rPr>
          <w:i w:val="0"/>
          <w:iCs w:val="0"/>
          <w:color w:val="auto"/>
          <w:sz w:val="20"/>
          <w:szCs w:val="20"/>
        </w:rPr>
        <w:t xml:space="preserve"> truncated for visualization’s sake, with arrows and number of reaches not plotted provided when necessary.</w:t>
      </w:r>
    </w:p>
    <w:p w14:paraId="4892E6C6" w14:textId="42E23499" w:rsidR="00A13290" w:rsidRPr="00A13290" w:rsidRDefault="00A13290" w:rsidP="00A13290">
      <w:pPr>
        <w:pStyle w:val="NoSpacing"/>
        <w:spacing w:line="480" w:lineRule="auto"/>
        <w:jc w:val="both"/>
        <w:rPr>
          <w:rFonts w:ascii="Times New Roman" w:hAnsi="Times New Roman" w:cs="Times New Roman"/>
          <w:sz w:val="24"/>
        </w:rPr>
      </w:pPr>
      <w:r>
        <w:rPr>
          <w:rFonts w:ascii="Times New Roman" w:hAnsi="Times New Roman" w:cs="Times New Roman"/>
          <w:sz w:val="24"/>
        </w:rPr>
        <w:lastRenderedPageBreak/>
        <w:tab/>
      </w:r>
      <w:r w:rsidR="00035FB8">
        <w:rPr>
          <w:rFonts w:ascii="Times New Roman" w:hAnsi="Times New Roman" w:cs="Times New Roman"/>
          <w:sz w:val="24"/>
        </w:rPr>
        <w:t>T</w:t>
      </w:r>
      <w:r>
        <w:rPr>
          <w:rFonts w:ascii="Times New Roman" w:hAnsi="Times New Roman" w:cs="Times New Roman"/>
          <w:sz w:val="24"/>
        </w:rPr>
        <w:t xml:space="preserve">he axes on these plots are truncated at the lower ends for visibility.  For both BAM and </w:t>
      </w:r>
      <w:proofErr w:type="spellStart"/>
      <w:r>
        <w:rPr>
          <w:rFonts w:ascii="Times New Roman" w:hAnsi="Times New Roman" w:cs="Times New Roman"/>
          <w:sz w:val="24"/>
        </w:rPr>
        <w:t>geoBAM</w:t>
      </w:r>
      <w:proofErr w:type="spellEnd"/>
      <w:r>
        <w:rPr>
          <w:rFonts w:ascii="Times New Roman" w:hAnsi="Times New Roman" w:cs="Times New Roman"/>
          <w:sz w:val="24"/>
        </w:rPr>
        <w:t xml:space="preserve">, </w:t>
      </w:r>
      <w:r w:rsidR="003A40F5">
        <w:rPr>
          <w:rFonts w:ascii="Times New Roman" w:hAnsi="Times New Roman" w:cs="Times New Roman"/>
          <w:sz w:val="24"/>
        </w:rPr>
        <w:t>12 and 6 reaches</w:t>
      </w:r>
      <w:r w:rsidR="00272996">
        <w:rPr>
          <w:rFonts w:ascii="Times New Roman" w:hAnsi="Times New Roman" w:cs="Times New Roman"/>
          <w:sz w:val="24"/>
        </w:rPr>
        <w:t xml:space="preserve"> </w:t>
      </w:r>
      <w:r w:rsidR="003A40F5">
        <w:rPr>
          <w:rFonts w:ascii="Times New Roman" w:hAnsi="Times New Roman" w:cs="Times New Roman"/>
          <w:sz w:val="24"/>
        </w:rPr>
        <w:t>(</w:t>
      </w:r>
      <w:r w:rsidR="00272996">
        <w:rPr>
          <w:rFonts w:ascii="Times New Roman" w:hAnsi="Times New Roman" w:cs="Times New Roman"/>
          <w:sz w:val="24"/>
        </w:rPr>
        <w:t>respectively</w:t>
      </w:r>
      <w:r w:rsidR="003A40F5">
        <w:rPr>
          <w:rFonts w:ascii="Times New Roman" w:hAnsi="Times New Roman" w:cs="Times New Roman"/>
          <w:sz w:val="24"/>
        </w:rPr>
        <w:t>)</w:t>
      </w:r>
      <w:r>
        <w:rPr>
          <w:rFonts w:ascii="Times New Roman" w:hAnsi="Times New Roman" w:cs="Times New Roman"/>
          <w:sz w:val="24"/>
        </w:rPr>
        <w:t xml:space="preserve"> exhibited significant blow up of </w:t>
      </w:r>
      <w:r>
        <w:rPr>
          <w:rFonts w:ascii="Times New Roman" w:hAnsi="Times New Roman" w:cs="Times New Roman"/>
          <w:i/>
          <w:sz w:val="24"/>
        </w:rPr>
        <w:t xml:space="preserve">Q </w:t>
      </w:r>
      <w:r>
        <w:rPr>
          <w:rFonts w:ascii="Times New Roman" w:hAnsi="Times New Roman" w:cs="Times New Roman"/>
          <w:sz w:val="24"/>
        </w:rPr>
        <w:t xml:space="preserve">inversion and </w:t>
      </w:r>
      <w:r w:rsidR="00B55EF6">
        <w:rPr>
          <w:rFonts w:ascii="Times New Roman" w:hAnsi="Times New Roman" w:cs="Times New Roman"/>
          <w:sz w:val="24"/>
        </w:rPr>
        <w:t>NSE scores</w:t>
      </w:r>
      <w:r>
        <w:rPr>
          <w:rFonts w:ascii="Times New Roman" w:hAnsi="Times New Roman" w:cs="Times New Roman"/>
          <w:sz w:val="24"/>
        </w:rPr>
        <w:t xml:space="preserve"> below -2.</w:t>
      </w:r>
      <w:r w:rsidR="00272996">
        <w:rPr>
          <w:rFonts w:ascii="Times New Roman" w:hAnsi="Times New Roman" w:cs="Times New Roman"/>
          <w:sz w:val="24"/>
        </w:rPr>
        <w:t>3</w:t>
      </w:r>
      <w:r>
        <w:rPr>
          <w:rFonts w:ascii="Times New Roman" w:hAnsi="Times New Roman" w:cs="Times New Roman"/>
          <w:sz w:val="24"/>
        </w:rPr>
        <w:t>.</w:t>
      </w:r>
      <w:r w:rsidR="005A1B5E">
        <w:rPr>
          <w:rFonts w:ascii="Times New Roman" w:hAnsi="Times New Roman" w:cs="Times New Roman"/>
          <w:sz w:val="24"/>
        </w:rPr>
        <w:t xml:space="preserve">  However, </w:t>
      </w:r>
      <w:r w:rsidR="006E5B62">
        <w:rPr>
          <w:rFonts w:ascii="Times New Roman" w:hAnsi="Times New Roman" w:cs="Times New Roman"/>
          <w:sz w:val="24"/>
        </w:rPr>
        <w:t>panel c</w:t>
      </w:r>
      <w:r w:rsidR="00454DA8">
        <w:rPr>
          <w:rFonts w:ascii="Times New Roman" w:hAnsi="Times New Roman" w:cs="Times New Roman"/>
          <w:sz w:val="24"/>
        </w:rPr>
        <w:t>)</w:t>
      </w:r>
      <w:r w:rsidR="006E5B62">
        <w:rPr>
          <w:rFonts w:ascii="Times New Roman" w:hAnsi="Times New Roman" w:cs="Times New Roman"/>
          <w:sz w:val="24"/>
        </w:rPr>
        <w:t xml:space="preserve"> </w:t>
      </w:r>
      <w:r w:rsidR="005A1B5E">
        <w:rPr>
          <w:rFonts w:ascii="Times New Roman" w:hAnsi="Times New Roman" w:cs="Times New Roman"/>
          <w:sz w:val="24"/>
        </w:rPr>
        <w:t xml:space="preserve">shows </w:t>
      </w:r>
      <w:r w:rsidR="006E5B62">
        <w:rPr>
          <w:rFonts w:ascii="Times New Roman" w:hAnsi="Times New Roman" w:cs="Times New Roman"/>
          <w:sz w:val="24"/>
        </w:rPr>
        <w:t xml:space="preserve">that there is a sharp drop-off in percent change in NSE once 0% change is reached; put another way, the reaches </w:t>
      </w:r>
      <w:r w:rsidR="00BA0D69">
        <w:rPr>
          <w:rFonts w:ascii="Times New Roman" w:hAnsi="Times New Roman" w:cs="Times New Roman"/>
          <w:sz w:val="24"/>
        </w:rPr>
        <w:t>in which</w:t>
      </w:r>
      <w:r w:rsidR="006E5B62">
        <w:rPr>
          <w:rFonts w:ascii="Times New Roman" w:hAnsi="Times New Roman" w:cs="Times New Roman"/>
          <w:sz w:val="24"/>
        </w:rPr>
        <w:t xml:space="preserve"> </w:t>
      </w:r>
      <w:proofErr w:type="spellStart"/>
      <w:r w:rsidR="006E5B62">
        <w:rPr>
          <w:rFonts w:ascii="Times New Roman" w:hAnsi="Times New Roman" w:cs="Times New Roman"/>
          <w:sz w:val="24"/>
        </w:rPr>
        <w:t>geoBAM</w:t>
      </w:r>
      <w:proofErr w:type="spellEnd"/>
      <w:r w:rsidR="006E5B62">
        <w:rPr>
          <w:rFonts w:ascii="Times New Roman" w:hAnsi="Times New Roman" w:cs="Times New Roman"/>
          <w:sz w:val="24"/>
        </w:rPr>
        <w:t xml:space="preserve"> yielded worsened performance are few (even though some had</w:t>
      </w:r>
      <w:r w:rsidR="004A7DC6">
        <w:rPr>
          <w:rFonts w:ascii="Times New Roman" w:hAnsi="Times New Roman" w:cs="Times New Roman"/>
          <w:sz w:val="24"/>
        </w:rPr>
        <w:t>, for example,</w:t>
      </w:r>
      <w:r w:rsidR="006E5B62">
        <w:rPr>
          <w:rFonts w:ascii="Times New Roman" w:hAnsi="Times New Roman" w:cs="Times New Roman"/>
          <w:sz w:val="24"/>
        </w:rPr>
        <w:t xml:space="preserve"> -250% degradation in NSE scores).</w:t>
      </w:r>
    </w:p>
    <w:p w14:paraId="085D821D" w14:textId="17E5145A" w:rsidR="007E0FD2" w:rsidRPr="00D96367" w:rsidRDefault="007E0FD2" w:rsidP="007E0FD2">
      <w:pPr>
        <w:pStyle w:val="Heading-Main"/>
        <w:numPr>
          <w:ilvl w:val="1"/>
          <w:numId w:val="15"/>
        </w:numPr>
        <w:spacing w:line="480" w:lineRule="auto"/>
      </w:pPr>
      <w:r>
        <w:rPr>
          <w:b w:val="0"/>
        </w:rPr>
        <w:t xml:space="preserve">SWOT-Simulated Data: Uncalibrated </w:t>
      </w:r>
      <w:r>
        <w:rPr>
          <w:b w:val="0"/>
          <w:i/>
        </w:rPr>
        <w:t xml:space="preserve">Q </w:t>
      </w:r>
      <w:r>
        <w:rPr>
          <w:b w:val="0"/>
        </w:rPr>
        <w:t xml:space="preserve">Estimation using </w:t>
      </w:r>
      <w:r>
        <w:rPr>
          <w:b w:val="0"/>
          <w:i/>
        </w:rPr>
        <w:t xml:space="preserve">W </w:t>
      </w:r>
      <w:r>
        <w:rPr>
          <w:b w:val="0"/>
        </w:rPr>
        <w:t xml:space="preserve">and </w:t>
      </w:r>
      <w:r>
        <w:rPr>
          <w:b w:val="0"/>
          <w:i/>
        </w:rPr>
        <w:t>S</w:t>
      </w:r>
    </w:p>
    <w:p w14:paraId="4A4A742C" w14:textId="3A2B4CD9" w:rsidR="00D96367" w:rsidRPr="00D96367" w:rsidRDefault="00D96367" w:rsidP="00D96367">
      <w:pPr>
        <w:pStyle w:val="NoSpacing"/>
        <w:spacing w:line="480" w:lineRule="auto"/>
        <w:ind w:firstLine="450"/>
        <w:jc w:val="both"/>
        <w:rPr>
          <w:rFonts w:ascii="Times New Roman" w:hAnsi="Times New Roman" w:cs="Times New Roman"/>
          <w:sz w:val="24"/>
        </w:rPr>
      </w:pPr>
      <w:r w:rsidRPr="00D96367">
        <w:rPr>
          <w:rFonts w:ascii="Times New Roman" w:hAnsi="Times New Roman" w:cs="Times New Roman"/>
          <w:sz w:val="24"/>
        </w:rPr>
        <w:t>Due to computational limitations, we were unable to</w:t>
      </w:r>
      <w:r>
        <w:rPr>
          <w:rFonts w:ascii="Times New Roman" w:hAnsi="Times New Roman" w:cs="Times New Roman"/>
          <w:sz w:val="24"/>
        </w:rPr>
        <w:t xml:space="preserve"> iterate through all possible </w:t>
      </w:r>
      <w:r w:rsidR="00230F96">
        <w:rPr>
          <w:rFonts w:ascii="Times New Roman" w:hAnsi="Times New Roman" w:cs="Times New Roman"/>
          <w:sz w:val="24"/>
        </w:rPr>
        <w:t>approaches</w:t>
      </w:r>
      <w:r>
        <w:rPr>
          <w:rFonts w:ascii="Times New Roman" w:hAnsi="Times New Roman" w:cs="Times New Roman"/>
          <w:sz w:val="24"/>
        </w:rPr>
        <w:t xml:space="preserve"> to prior estimation </w:t>
      </w:r>
      <w:r w:rsidRPr="00D96367">
        <w:rPr>
          <w:rFonts w:ascii="Times New Roman" w:hAnsi="Times New Roman" w:cs="Times New Roman"/>
          <w:sz w:val="24"/>
        </w:rPr>
        <w:t>on the Mackenzie system.  Thus, we did so on the SWOT-simulated</w:t>
      </w:r>
      <w:r w:rsidR="009819F4">
        <w:rPr>
          <w:rFonts w:ascii="Times New Roman" w:hAnsi="Times New Roman" w:cs="Times New Roman"/>
          <w:sz w:val="24"/>
        </w:rPr>
        <w:t xml:space="preserve"> data, presented in Figure 7</w:t>
      </w:r>
      <w:r>
        <w:rPr>
          <w:rFonts w:ascii="Times New Roman" w:hAnsi="Times New Roman" w:cs="Times New Roman"/>
          <w:sz w:val="24"/>
        </w:rPr>
        <w:t xml:space="preserve"> as boxplots of the test river</w:t>
      </w:r>
      <w:r w:rsidR="002D4462">
        <w:rPr>
          <w:rFonts w:ascii="Times New Roman" w:hAnsi="Times New Roman" w:cs="Times New Roman"/>
          <w:sz w:val="24"/>
        </w:rPr>
        <w:t>s</w:t>
      </w:r>
      <w:r w:rsidR="0038191F">
        <w:rPr>
          <w:rFonts w:ascii="Times New Roman" w:hAnsi="Times New Roman" w:cs="Times New Roman"/>
          <w:sz w:val="24"/>
        </w:rPr>
        <w:t>’</w:t>
      </w:r>
      <w:r w:rsidR="002D4462">
        <w:rPr>
          <w:rFonts w:ascii="Times New Roman" w:hAnsi="Times New Roman" w:cs="Times New Roman"/>
          <w:sz w:val="24"/>
        </w:rPr>
        <w:t xml:space="preserve"> error metrics and colored according to ‘intervention’ (i.e. green is default priors, purple</w:t>
      </w:r>
      <w:r w:rsidR="008D135C">
        <w:rPr>
          <w:rFonts w:ascii="Times New Roman" w:hAnsi="Times New Roman" w:cs="Times New Roman"/>
          <w:sz w:val="24"/>
        </w:rPr>
        <w:t xml:space="preserve"> and blue</w:t>
      </w:r>
      <w:r w:rsidR="002D4462">
        <w:rPr>
          <w:rFonts w:ascii="Times New Roman" w:hAnsi="Times New Roman" w:cs="Times New Roman"/>
          <w:sz w:val="24"/>
        </w:rPr>
        <w:t xml:space="preserve"> are AMHG and training data interventions and brown add</w:t>
      </w:r>
      <w:r w:rsidR="00496856">
        <w:rPr>
          <w:rFonts w:ascii="Times New Roman" w:hAnsi="Times New Roman" w:cs="Times New Roman"/>
          <w:sz w:val="24"/>
        </w:rPr>
        <w:t>s</w:t>
      </w:r>
      <w:r w:rsidR="002D4462">
        <w:rPr>
          <w:rFonts w:ascii="Times New Roman" w:hAnsi="Times New Roman" w:cs="Times New Roman"/>
          <w:sz w:val="24"/>
        </w:rPr>
        <w:t xml:space="preserve"> river type classifications </w:t>
      </w:r>
      <w:r w:rsidR="00F524FB">
        <w:rPr>
          <w:rFonts w:ascii="Times New Roman" w:hAnsi="Times New Roman" w:cs="Times New Roman"/>
          <w:sz w:val="24"/>
        </w:rPr>
        <w:t xml:space="preserve">to the previous interventions- consult </w:t>
      </w:r>
      <w:r w:rsidR="001E549A">
        <w:rPr>
          <w:rFonts w:ascii="Times New Roman" w:hAnsi="Times New Roman" w:cs="Times New Roman"/>
          <w:sz w:val="24"/>
        </w:rPr>
        <w:t>Figure 5</w:t>
      </w:r>
      <w:r w:rsidR="002D4462">
        <w:rPr>
          <w:rFonts w:ascii="Times New Roman" w:hAnsi="Times New Roman" w:cs="Times New Roman"/>
          <w:sz w:val="24"/>
        </w:rPr>
        <w:t>).</w:t>
      </w:r>
      <w:r w:rsidR="00CC2786">
        <w:rPr>
          <w:rFonts w:ascii="Times New Roman" w:hAnsi="Times New Roman" w:cs="Times New Roman"/>
          <w:sz w:val="24"/>
        </w:rPr>
        <w:t xml:space="preserve"> The far-right boxplots in the darkest brown is </w:t>
      </w:r>
      <w:proofErr w:type="spellStart"/>
      <w:r w:rsidR="00CC2786">
        <w:rPr>
          <w:rFonts w:ascii="Times New Roman" w:hAnsi="Times New Roman" w:cs="Times New Roman"/>
          <w:sz w:val="24"/>
        </w:rPr>
        <w:t>geoBAM</w:t>
      </w:r>
      <w:proofErr w:type="spellEnd"/>
      <w:r w:rsidR="00CC2786">
        <w:rPr>
          <w:rFonts w:ascii="Times New Roman" w:hAnsi="Times New Roman" w:cs="Times New Roman"/>
          <w:sz w:val="24"/>
        </w:rPr>
        <w:t xml:space="preserve"> as ran on the Mackenzie system</w:t>
      </w:r>
      <w:r w:rsidR="005F21A8">
        <w:rPr>
          <w:rFonts w:ascii="Times New Roman" w:hAnsi="Times New Roman" w:cs="Times New Roman"/>
          <w:sz w:val="24"/>
        </w:rPr>
        <w:t>, and far left is the control case.</w:t>
      </w:r>
    </w:p>
    <w:p w14:paraId="3097125D" w14:textId="109A6B78" w:rsidR="001A3A4B" w:rsidRDefault="001A3A4B" w:rsidP="00B47B8E">
      <w:pPr>
        <w:keepNext/>
        <w:spacing w:after="160" w:line="480" w:lineRule="auto"/>
        <w:jc w:val="center"/>
      </w:pPr>
    </w:p>
    <w:p w14:paraId="2FF1300D" w14:textId="2603D605" w:rsidR="001A3A4B" w:rsidRDefault="001A3A4B" w:rsidP="001A3A4B">
      <w:pPr>
        <w:pStyle w:val="Caption"/>
        <w:jc w:val="both"/>
        <w:rPr>
          <w:i w:val="0"/>
          <w:noProof/>
          <w:color w:val="auto"/>
          <w:sz w:val="20"/>
        </w:rPr>
      </w:pPr>
      <w:r w:rsidRPr="001A3A4B">
        <w:rPr>
          <w:b/>
          <w:i w:val="0"/>
          <w:color w:val="auto"/>
          <w:sz w:val="20"/>
        </w:rPr>
        <w:t xml:space="preserve">Figure </w:t>
      </w:r>
      <w:r w:rsidRPr="001A3A4B">
        <w:rPr>
          <w:b/>
          <w:i w:val="0"/>
          <w:color w:val="auto"/>
          <w:sz w:val="20"/>
        </w:rPr>
        <w:fldChar w:fldCharType="begin"/>
      </w:r>
      <w:r w:rsidRPr="001A3A4B">
        <w:rPr>
          <w:b/>
          <w:i w:val="0"/>
          <w:color w:val="auto"/>
          <w:sz w:val="20"/>
        </w:rPr>
        <w:instrText xml:space="preserve"> SEQ Figure \* ARABIC </w:instrText>
      </w:r>
      <w:r w:rsidRPr="001A3A4B">
        <w:rPr>
          <w:b/>
          <w:i w:val="0"/>
          <w:color w:val="auto"/>
          <w:sz w:val="20"/>
        </w:rPr>
        <w:fldChar w:fldCharType="separate"/>
      </w:r>
      <w:r w:rsidR="00771F6E">
        <w:rPr>
          <w:b/>
          <w:i w:val="0"/>
          <w:noProof/>
          <w:color w:val="auto"/>
          <w:sz w:val="20"/>
        </w:rPr>
        <w:t>7</w:t>
      </w:r>
      <w:r w:rsidRPr="001A3A4B">
        <w:rPr>
          <w:b/>
          <w:i w:val="0"/>
          <w:color w:val="auto"/>
          <w:sz w:val="20"/>
        </w:rPr>
        <w:fldChar w:fldCharType="end"/>
      </w:r>
      <w:r w:rsidRPr="001A3A4B">
        <w:rPr>
          <w:b/>
          <w:i w:val="0"/>
          <w:color w:val="auto"/>
          <w:sz w:val="20"/>
        </w:rPr>
        <w:t xml:space="preserve">. </w:t>
      </w:r>
      <w:r w:rsidRPr="001A3A4B">
        <w:rPr>
          <w:color w:val="auto"/>
          <w:sz w:val="20"/>
        </w:rPr>
        <w:t xml:space="preserve"> </w:t>
      </w:r>
      <w:r w:rsidRPr="001A3A4B">
        <w:rPr>
          <w:i w:val="0"/>
          <w:color w:val="auto"/>
          <w:sz w:val="20"/>
        </w:rPr>
        <w:t>Boxplots</w:t>
      </w:r>
      <w:r w:rsidRPr="001A3A4B">
        <w:rPr>
          <w:i w:val="0"/>
          <w:noProof/>
          <w:color w:val="auto"/>
          <w:sz w:val="20"/>
        </w:rPr>
        <w:t xml:space="preserve"> of performance metric</w:t>
      </w:r>
      <w:r>
        <w:rPr>
          <w:i w:val="0"/>
          <w:noProof/>
          <w:color w:val="auto"/>
          <w:sz w:val="20"/>
        </w:rPr>
        <w:t>s for the 34 test rivers across all of our tests</w:t>
      </w:r>
      <w:r w:rsidR="008E06B1">
        <w:rPr>
          <w:i w:val="0"/>
          <w:noProof/>
          <w:color w:val="auto"/>
          <w:sz w:val="20"/>
        </w:rPr>
        <w:t>, colored by interventions</w:t>
      </w:r>
      <w:r w:rsidR="006F4F6A">
        <w:rPr>
          <w:i w:val="0"/>
          <w:noProof/>
          <w:color w:val="auto"/>
          <w:sz w:val="20"/>
        </w:rPr>
        <w:t xml:space="preserve"> (</w:t>
      </w:r>
      <w:r w:rsidR="007E2C5D">
        <w:rPr>
          <w:i w:val="0"/>
          <w:noProof/>
          <w:color w:val="auto"/>
          <w:sz w:val="20"/>
        </w:rPr>
        <w:t>see Figure 5</w:t>
      </w:r>
      <w:r w:rsidR="006F4F6A">
        <w:rPr>
          <w:i w:val="0"/>
          <w:noProof/>
          <w:color w:val="auto"/>
          <w:sz w:val="20"/>
        </w:rPr>
        <w:t>)</w:t>
      </w:r>
      <w:r w:rsidR="00E6055B">
        <w:rPr>
          <w:i w:val="0"/>
          <w:noProof/>
          <w:color w:val="auto"/>
          <w:sz w:val="20"/>
        </w:rPr>
        <w:t xml:space="preserve"> to highlight sensitivity to different implementations of new ways to estiate priors</w:t>
      </w:r>
      <w:r>
        <w:rPr>
          <w:i w:val="0"/>
          <w:noProof/>
          <w:color w:val="auto"/>
          <w:sz w:val="20"/>
        </w:rPr>
        <w:t xml:space="preserve">. </w:t>
      </w:r>
      <w:r w:rsidR="00081A78">
        <w:rPr>
          <w:i w:val="0"/>
          <w:noProof/>
          <w:color w:val="auto"/>
          <w:sz w:val="20"/>
        </w:rPr>
        <w:t>Axe</w:t>
      </w:r>
      <w:r w:rsidR="007E2C5D">
        <w:rPr>
          <w:i w:val="0"/>
          <w:noProof/>
          <w:color w:val="auto"/>
          <w:sz w:val="20"/>
        </w:rPr>
        <w:t>s are truncated for visibility, with the number of rivers not plotted noted for each boxplot.</w:t>
      </w:r>
    </w:p>
    <w:p w14:paraId="09FD6BE9" w14:textId="273EE351" w:rsidR="00907DAB" w:rsidRDefault="003F69AA" w:rsidP="00B2007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In Figure </w:t>
      </w:r>
      <w:r w:rsidR="00E454C5">
        <w:rPr>
          <w:rFonts w:ascii="Times New Roman" w:hAnsi="Times New Roman" w:cs="Times New Roman"/>
          <w:sz w:val="24"/>
        </w:rPr>
        <w:t>7</w:t>
      </w:r>
      <w:r>
        <w:rPr>
          <w:rFonts w:ascii="Times New Roman" w:hAnsi="Times New Roman" w:cs="Times New Roman"/>
          <w:sz w:val="24"/>
        </w:rPr>
        <w:t xml:space="preserve">, </w:t>
      </w:r>
      <w:r w:rsidR="00854851">
        <w:rPr>
          <w:rFonts w:ascii="Times New Roman" w:hAnsi="Times New Roman" w:cs="Times New Roman"/>
          <w:sz w:val="24"/>
        </w:rPr>
        <w:t>w</w:t>
      </w:r>
      <w:r w:rsidR="00DE422A" w:rsidRPr="00DE422A">
        <w:rPr>
          <w:rFonts w:ascii="Times New Roman" w:hAnsi="Times New Roman" w:cs="Times New Roman"/>
          <w:sz w:val="24"/>
        </w:rPr>
        <w:t>e continue to see substantial improvement in NSE</w:t>
      </w:r>
      <w:r w:rsidR="00011A9F">
        <w:rPr>
          <w:rFonts w:ascii="Times New Roman" w:hAnsi="Times New Roman" w:cs="Times New Roman"/>
          <w:sz w:val="24"/>
        </w:rPr>
        <w:t xml:space="preserve"> for </w:t>
      </w:r>
      <w:proofErr w:type="spellStart"/>
      <w:r w:rsidR="00011A9F">
        <w:rPr>
          <w:rFonts w:ascii="Times New Roman" w:hAnsi="Times New Roman" w:cs="Times New Roman"/>
          <w:sz w:val="24"/>
        </w:rPr>
        <w:t>McFLIs</w:t>
      </w:r>
      <w:proofErr w:type="spellEnd"/>
      <w:r w:rsidR="00011A9F">
        <w:rPr>
          <w:rFonts w:ascii="Times New Roman" w:hAnsi="Times New Roman" w:cs="Times New Roman"/>
          <w:sz w:val="24"/>
        </w:rPr>
        <w:t xml:space="preserve"> using remotely-sensed </w:t>
      </w:r>
      <w:r w:rsidR="00011A9F">
        <w:rPr>
          <w:rFonts w:ascii="Times New Roman" w:hAnsi="Times New Roman" w:cs="Times New Roman"/>
          <w:i/>
          <w:iCs/>
          <w:sz w:val="24"/>
        </w:rPr>
        <w:t>S</w:t>
      </w:r>
      <w:r w:rsidR="0088320C">
        <w:rPr>
          <w:rFonts w:ascii="Times New Roman" w:hAnsi="Times New Roman" w:cs="Times New Roman"/>
          <w:sz w:val="24"/>
        </w:rPr>
        <w:t xml:space="preserve">.  </w:t>
      </w:r>
      <w:r w:rsidR="000A667A">
        <w:rPr>
          <w:rFonts w:ascii="Times New Roman" w:hAnsi="Times New Roman" w:cs="Times New Roman"/>
          <w:sz w:val="24"/>
        </w:rPr>
        <w:t>For</w:t>
      </w:r>
      <w:r w:rsidR="00B20073">
        <w:rPr>
          <w:rFonts w:ascii="Times New Roman" w:hAnsi="Times New Roman" w:cs="Times New Roman"/>
          <w:sz w:val="24"/>
        </w:rPr>
        <w:t xml:space="preserve"> BAM</w:t>
      </w:r>
      <w:r w:rsidR="0088320C">
        <w:rPr>
          <w:rFonts w:ascii="Times New Roman" w:hAnsi="Times New Roman" w:cs="Times New Roman"/>
          <w:sz w:val="24"/>
        </w:rPr>
        <w:t xml:space="preserve">, there </w:t>
      </w:r>
      <w:commentRangeStart w:id="108"/>
      <w:r w:rsidR="0088320C">
        <w:rPr>
          <w:rFonts w:ascii="Times New Roman" w:hAnsi="Times New Roman" w:cs="Times New Roman"/>
          <w:sz w:val="24"/>
        </w:rPr>
        <w:t>is</w:t>
      </w:r>
      <w:r w:rsidR="00DE422A" w:rsidRPr="00DE422A">
        <w:rPr>
          <w:rFonts w:ascii="Times New Roman" w:hAnsi="Times New Roman" w:cs="Times New Roman"/>
          <w:sz w:val="24"/>
        </w:rPr>
        <w:t xml:space="preserve"> a median NSE increase </w:t>
      </w:r>
      <w:r w:rsidR="00BF5886">
        <w:rPr>
          <w:rFonts w:ascii="Times New Roman" w:hAnsi="Times New Roman" w:cs="Times New Roman"/>
          <w:sz w:val="24"/>
        </w:rPr>
        <w:t xml:space="preserve">for all rivers </w:t>
      </w:r>
      <w:r w:rsidR="00DE422A" w:rsidRPr="00DE422A">
        <w:rPr>
          <w:rFonts w:ascii="Times New Roman" w:hAnsi="Times New Roman" w:cs="Times New Roman"/>
          <w:sz w:val="24"/>
        </w:rPr>
        <w:t xml:space="preserve">of </w:t>
      </w:r>
      <w:commentRangeEnd w:id="108"/>
      <w:r w:rsidR="0055464C">
        <w:rPr>
          <w:rStyle w:val="CommentReference"/>
          <w:rFonts w:ascii="Times New Roman" w:eastAsia="Calibri" w:hAnsi="Times New Roman" w:cs="Times New Roman"/>
        </w:rPr>
        <w:commentReference w:id="108"/>
      </w:r>
      <w:r w:rsidR="00075F51">
        <w:rPr>
          <w:rFonts w:ascii="Times New Roman" w:hAnsi="Times New Roman" w:cs="Times New Roman"/>
          <w:sz w:val="24"/>
        </w:rPr>
        <w:t>0.46</w:t>
      </w:r>
      <w:r w:rsidR="000A667A">
        <w:rPr>
          <w:rFonts w:ascii="Times New Roman" w:hAnsi="Times New Roman" w:cs="Times New Roman"/>
          <w:sz w:val="24"/>
        </w:rPr>
        <w:t xml:space="preserve"> </w:t>
      </w:r>
      <w:r w:rsidR="00637EBE">
        <w:rPr>
          <w:rFonts w:ascii="Times New Roman" w:hAnsi="Times New Roman" w:cs="Times New Roman"/>
          <w:sz w:val="24"/>
        </w:rPr>
        <w:t>across</w:t>
      </w:r>
      <w:r w:rsidR="000A667A">
        <w:rPr>
          <w:rFonts w:ascii="Times New Roman" w:hAnsi="Times New Roman" w:cs="Times New Roman"/>
          <w:sz w:val="24"/>
        </w:rPr>
        <w:t xml:space="preserve"> all interventions (from green to brown boxplots)</w:t>
      </w:r>
      <w:r w:rsidR="00DE422A" w:rsidRPr="00DE422A">
        <w:rPr>
          <w:rFonts w:ascii="Times New Roman" w:hAnsi="Times New Roman" w:cs="Times New Roman"/>
          <w:sz w:val="24"/>
        </w:rPr>
        <w:t xml:space="preserve">, as well as more </w:t>
      </w:r>
      <w:r w:rsidR="0088320C" w:rsidRPr="00DE422A">
        <w:rPr>
          <w:rFonts w:ascii="Times New Roman" w:hAnsi="Times New Roman" w:cs="Times New Roman"/>
          <w:sz w:val="24"/>
        </w:rPr>
        <w:t>consistent</w:t>
      </w:r>
      <w:r w:rsidR="00DE422A" w:rsidRPr="00DE422A">
        <w:rPr>
          <w:rFonts w:ascii="Times New Roman" w:hAnsi="Times New Roman" w:cs="Times New Roman"/>
          <w:sz w:val="24"/>
        </w:rPr>
        <w:t xml:space="preserve"> performance </w:t>
      </w:r>
      <w:r w:rsidR="00B20073">
        <w:rPr>
          <w:rFonts w:ascii="Times New Roman" w:hAnsi="Times New Roman" w:cs="Times New Roman"/>
          <w:sz w:val="24"/>
        </w:rPr>
        <w:t>for all</w:t>
      </w:r>
      <w:r w:rsidR="00DE422A" w:rsidRPr="00DE422A">
        <w:rPr>
          <w:rFonts w:ascii="Times New Roman" w:hAnsi="Times New Roman" w:cs="Times New Roman"/>
          <w:sz w:val="24"/>
        </w:rPr>
        <w:t xml:space="preserve"> </w:t>
      </w:r>
      <w:r w:rsidR="0055464C">
        <w:rPr>
          <w:rFonts w:ascii="Times New Roman" w:hAnsi="Times New Roman" w:cs="Times New Roman"/>
          <w:sz w:val="24"/>
        </w:rPr>
        <w:t>experiments</w:t>
      </w:r>
      <w:r w:rsidR="00B20073">
        <w:rPr>
          <w:rFonts w:ascii="Times New Roman" w:hAnsi="Times New Roman" w:cs="Times New Roman"/>
          <w:sz w:val="24"/>
        </w:rPr>
        <w:t xml:space="preserve"> when compared to default/control BAM</w:t>
      </w:r>
      <w:r w:rsidR="007A4F45">
        <w:rPr>
          <w:rFonts w:ascii="Times New Roman" w:hAnsi="Times New Roman" w:cs="Times New Roman"/>
          <w:sz w:val="24"/>
        </w:rPr>
        <w:t xml:space="preserve"> (IQR shifts from </w:t>
      </w:r>
      <w:r w:rsidR="00EA7995">
        <w:rPr>
          <w:rFonts w:ascii="Times New Roman" w:hAnsi="Times New Roman" w:cs="Times New Roman"/>
          <w:sz w:val="24"/>
        </w:rPr>
        <w:t>1.49</w:t>
      </w:r>
      <w:r w:rsidR="007A4F45">
        <w:rPr>
          <w:rFonts w:ascii="Times New Roman" w:hAnsi="Times New Roman" w:cs="Times New Roman"/>
          <w:sz w:val="24"/>
        </w:rPr>
        <w:t xml:space="preserve"> to </w:t>
      </w:r>
      <w:r w:rsidR="00EA7995">
        <w:rPr>
          <w:rFonts w:ascii="Times New Roman" w:hAnsi="Times New Roman" w:cs="Times New Roman"/>
          <w:sz w:val="24"/>
        </w:rPr>
        <w:t>1.21</w:t>
      </w:r>
      <w:r w:rsidR="007A4F45">
        <w:rPr>
          <w:rFonts w:ascii="Times New Roman" w:hAnsi="Times New Roman" w:cs="Times New Roman"/>
          <w:sz w:val="24"/>
        </w:rPr>
        <w:t xml:space="preserve">).  </w:t>
      </w:r>
      <w:r w:rsidR="004D4D30">
        <w:rPr>
          <w:rFonts w:ascii="Times New Roman" w:hAnsi="Times New Roman" w:cs="Times New Roman"/>
          <w:sz w:val="24"/>
        </w:rPr>
        <w:t>Across interventions, the number of outliers changed little across interventions and was, generally around three.  The</w:t>
      </w:r>
      <w:r w:rsidR="00B55B69">
        <w:rPr>
          <w:rFonts w:ascii="Times New Roman" w:hAnsi="Times New Roman" w:cs="Times New Roman"/>
          <w:sz w:val="24"/>
        </w:rPr>
        <w:t xml:space="preserve"> introduction of the supervised</w:t>
      </w:r>
      <w:r w:rsidR="007A4F45">
        <w:rPr>
          <w:rFonts w:ascii="Times New Roman" w:hAnsi="Times New Roman" w:cs="Times New Roman"/>
          <w:sz w:val="24"/>
        </w:rPr>
        <w:t xml:space="preserve"> classification framework yielded an increase in median NSE of</w:t>
      </w:r>
      <w:r w:rsidR="00D83089">
        <w:rPr>
          <w:rFonts w:ascii="Times New Roman" w:hAnsi="Times New Roman" w:cs="Times New Roman"/>
          <w:sz w:val="24"/>
        </w:rPr>
        <w:t xml:space="preserve"> 0.15</w:t>
      </w:r>
      <w:r w:rsidR="00B55B69">
        <w:rPr>
          <w:rFonts w:ascii="Times New Roman" w:hAnsi="Times New Roman" w:cs="Times New Roman"/>
          <w:sz w:val="24"/>
        </w:rPr>
        <w:t xml:space="preserve"> (and </w:t>
      </w:r>
      <w:r w:rsidR="00B50EF9">
        <w:rPr>
          <w:rFonts w:ascii="Times New Roman" w:hAnsi="Times New Roman" w:cs="Times New Roman"/>
          <w:sz w:val="24"/>
        </w:rPr>
        <w:t xml:space="preserve">0.05 </w:t>
      </w:r>
      <w:r w:rsidR="00B55B69">
        <w:rPr>
          <w:rFonts w:ascii="Times New Roman" w:hAnsi="Times New Roman" w:cs="Times New Roman"/>
          <w:sz w:val="24"/>
        </w:rPr>
        <w:t>when implementing DBSCAN)</w:t>
      </w:r>
      <w:r w:rsidR="00DE422A" w:rsidRPr="00DE422A">
        <w:rPr>
          <w:rFonts w:ascii="Times New Roman" w:hAnsi="Times New Roman" w:cs="Times New Roman"/>
          <w:sz w:val="24"/>
        </w:rPr>
        <w:t xml:space="preserve">. </w:t>
      </w:r>
      <w:r w:rsidR="00AE7448">
        <w:rPr>
          <w:rFonts w:ascii="Times New Roman" w:hAnsi="Times New Roman" w:cs="Times New Roman"/>
          <w:sz w:val="24"/>
        </w:rPr>
        <w:t>There is</w:t>
      </w:r>
      <w:r w:rsidR="00DE422A" w:rsidRPr="00DE422A">
        <w:rPr>
          <w:rFonts w:ascii="Times New Roman" w:hAnsi="Times New Roman" w:cs="Times New Roman"/>
          <w:sz w:val="24"/>
        </w:rPr>
        <w:t xml:space="preserve"> a small improvement in </w:t>
      </w:r>
      <w:r w:rsidR="007A4F45">
        <w:rPr>
          <w:rFonts w:ascii="Times New Roman" w:hAnsi="Times New Roman" w:cs="Times New Roman"/>
          <w:sz w:val="24"/>
        </w:rPr>
        <w:t xml:space="preserve">overall </w:t>
      </w:r>
      <w:r w:rsidR="00DE422A" w:rsidRPr="00DE422A">
        <w:rPr>
          <w:rFonts w:ascii="Times New Roman" w:hAnsi="Times New Roman" w:cs="Times New Roman"/>
          <w:sz w:val="24"/>
        </w:rPr>
        <w:lastRenderedPageBreak/>
        <w:t xml:space="preserve">median </w:t>
      </w:r>
      <w:proofErr w:type="spellStart"/>
      <w:r w:rsidR="00DE422A" w:rsidRPr="00DE422A">
        <w:rPr>
          <w:rFonts w:ascii="Times New Roman" w:hAnsi="Times New Roman" w:cs="Times New Roman"/>
          <w:sz w:val="24"/>
        </w:rPr>
        <w:t>rBIAS</w:t>
      </w:r>
      <w:proofErr w:type="spellEnd"/>
      <w:r w:rsidR="006F101D">
        <w:rPr>
          <w:rFonts w:ascii="Times New Roman" w:hAnsi="Times New Roman" w:cs="Times New Roman"/>
          <w:sz w:val="24"/>
        </w:rPr>
        <w:t xml:space="preserve"> (</w:t>
      </w:r>
      <w:r w:rsidR="006855D1">
        <w:rPr>
          <w:rFonts w:ascii="Times New Roman" w:hAnsi="Times New Roman" w:cs="Times New Roman"/>
          <w:sz w:val="24"/>
        </w:rPr>
        <w:t>0.07</w:t>
      </w:r>
      <w:r w:rsidR="00436E5D">
        <w:rPr>
          <w:rFonts w:ascii="Times New Roman" w:hAnsi="Times New Roman" w:cs="Times New Roman"/>
          <w:sz w:val="24"/>
        </w:rPr>
        <w:t>)</w:t>
      </w:r>
      <w:r w:rsidR="00DE422A" w:rsidRPr="00DE422A">
        <w:rPr>
          <w:rFonts w:ascii="Times New Roman" w:hAnsi="Times New Roman" w:cs="Times New Roman"/>
          <w:sz w:val="24"/>
        </w:rPr>
        <w:t xml:space="preserve"> and median RRMSE</w:t>
      </w:r>
      <w:r w:rsidR="006F101D">
        <w:rPr>
          <w:rFonts w:ascii="Times New Roman" w:hAnsi="Times New Roman" w:cs="Times New Roman"/>
          <w:sz w:val="24"/>
        </w:rPr>
        <w:t xml:space="preserve"> (</w:t>
      </w:r>
      <w:r w:rsidR="00436E5D">
        <w:rPr>
          <w:rFonts w:ascii="Times New Roman" w:hAnsi="Times New Roman" w:cs="Times New Roman"/>
          <w:sz w:val="24"/>
        </w:rPr>
        <w:t>6%)</w:t>
      </w:r>
      <w:r w:rsidR="00DE422A" w:rsidRPr="00DE422A">
        <w:rPr>
          <w:rFonts w:ascii="Times New Roman" w:hAnsi="Times New Roman" w:cs="Times New Roman"/>
          <w:sz w:val="24"/>
        </w:rPr>
        <w:t>, though no real change in median NRMSE</w:t>
      </w:r>
      <w:r w:rsidR="006B4ED3">
        <w:rPr>
          <w:rFonts w:ascii="Times New Roman" w:hAnsi="Times New Roman" w:cs="Times New Roman"/>
          <w:sz w:val="24"/>
        </w:rPr>
        <w:t xml:space="preserve"> (</w:t>
      </w:r>
      <w:r w:rsidR="00561476">
        <w:rPr>
          <w:rFonts w:ascii="Times New Roman" w:hAnsi="Times New Roman" w:cs="Times New Roman"/>
          <w:sz w:val="24"/>
        </w:rPr>
        <w:t>3%)</w:t>
      </w:r>
      <w:r w:rsidR="00DE422A" w:rsidRPr="00DE422A">
        <w:rPr>
          <w:rFonts w:ascii="Times New Roman" w:hAnsi="Times New Roman" w:cs="Times New Roman"/>
          <w:sz w:val="24"/>
        </w:rPr>
        <w:t xml:space="preserve">. </w:t>
      </w:r>
      <w:r w:rsidR="00AB2289">
        <w:rPr>
          <w:rFonts w:ascii="Times New Roman" w:hAnsi="Times New Roman" w:cs="Times New Roman"/>
          <w:sz w:val="24"/>
        </w:rPr>
        <w:t>NRMSE results did get notably</w:t>
      </w:r>
      <w:r w:rsidR="00AB2289" w:rsidRPr="00DE422A">
        <w:rPr>
          <w:rFonts w:ascii="Times New Roman" w:hAnsi="Times New Roman" w:cs="Times New Roman"/>
          <w:sz w:val="24"/>
        </w:rPr>
        <w:t xml:space="preserve"> more consistent</w:t>
      </w:r>
      <w:r w:rsidR="00AB2289">
        <w:rPr>
          <w:rFonts w:ascii="Times New Roman" w:hAnsi="Times New Roman" w:cs="Times New Roman"/>
          <w:sz w:val="24"/>
        </w:rPr>
        <w:t xml:space="preserve">, as </w:t>
      </w:r>
      <w:r w:rsidR="00021524">
        <w:rPr>
          <w:rFonts w:ascii="Times New Roman" w:hAnsi="Times New Roman" w:cs="Times New Roman"/>
          <w:sz w:val="24"/>
        </w:rPr>
        <w:t>the IQR shrunk from 0.50-0.40</w:t>
      </w:r>
      <w:r w:rsidR="00882795">
        <w:rPr>
          <w:rFonts w:ascii="Times New Roman" w:hAnsi="Times New Roman" w:cs="Times New Roman"/>
          <w:sz w:val="24"/>
        </w:rPr>
        <w:t>)</w:t>
      </w:r>
      <w:r w:rsidR="00A93689">
        <w:rPr>
          <w:rFonts w:ascii="Times New Roman" w:hAnsi="Times New Roman" w:cs="Times New Roman"/>
          <w:sz w:val="24"/>
        </w:rPr>
        <w:t>.</w:t>
      </w:r>
      <w:r w:rsidR="00A93689" w:rsidRPr="00DE422A">
        <w:rPr>
          <w:rFonts w:ascii="Times New Roman" w:hAnsi="Times New Roman" w:cs="Times New Roman"/>
          <w:sz w:val="24"/>
        </w:rPr>
        <w:t xml:space="preserve"> </w:t>
      </w:r>
      <w:r w:rsidR="00F16AC4">
        <w:rPr>
          <w:rFonts w:ascii="Times New Roman" w:hAnsi="Times New Roman" w:cs="Times New Roman"/>
          <w:sz w:val="24"/>
        </w:rPr>
        <w:t>T</w:t>
      </w:r>
      <w:r w:rsidR="001A6647">
        <w:rPr>
          <w:rFonts w:ascii="Times New Roman" w:hAnsi="Times New Roman" w:cs="Times New Roman"/>
          <w:sz w:val="24"/>
        </w:rPr>
        <w:t>here are two notable ‘jumps’ in NSE improvement: the introduction of new AMHG and/or new training data, and then the addition of a river type classification (brown),</w:t>
      </w:r>
      <w:r w:rsidR="00DE422A" w:rsidRPr="00DE422A">
        <w:rPr>
          <w:rFonts w:ascii="Times New Roman" w:hAnsi="Times New Roman" w:cs="Times New Roman"/>
          <w:sz w:val="24"/>
        </w:rPr>
        <w:t xml:space="preserve"> where </w:t>
      </w:r>
      <w:r w:rsidR="001A6647">
        <w:rPr>
          <w:rFonts w:ascii="Times New Roman" w:hAnsi="Times New Roman" w:cs="Times New Roman"/>
          <w:sz w:val="24"/>
        </w:rPr>
        <w:t xml:space="preserve">more </w:t>
      </w:r>
      <w:r w:rsidR="00DE422A" w:rsidRPr="00DE422A">
        <w:rPr>
          <w:rFonts w:ascii="Times New Roman" w:hAnsi="Times New Roman" w:cs="Times New Roman"/>
          <w:sz w:val="24"/>
        </w:rPr>
        <w:t xml:space="preserve">notable improvement occurs. </w:t>
      </w:r>
      <w:r w:rsidR="00745AB0">
        <w:rPr>
          <w:rFonts w:ascii="Times New Roman" w:hAnsi="Times New Roman" w:cs="Times New Roman"/>
          <w:sz w:val="24"/>
        </w:rPr>
        <w:t xml:space="preserve"> </w:t>
      </w:r>
      <w:r w:rsidR="00A73D81">
        <w:rPr>
          <w:rFonts w:ascii="Times New Roman" w:hAnsi="Times New Roman" w:cs="Times New Roman"/>
          <w:sz w:val="24"/>
        </w:rPr>
        <w:t>T</w:t>
      </w:r>
      <w:r w:rsidR="00745AB0" w:rsidRPr="00745AB0">
        <w:rPr>
          <w:rFonts w:ascii="Times New Roman" w:hAnsi="Times New Roman" w:cs="Times New Roman"/>
          <w:sz w:val="24"/>
        </w:rPr>
        <w:t>here is little difference in median NSE when permuting options with new/old AMHG and new/old training data</w:t>
      </w:r>
      <w:r w:rsidR="00A651C7">
        <w:rPr>
          <w:rFonts w:ascii="Times New Roman" w:hAnsi="Times New Roman" w:cs="Times New Roman"/>
          <w:sz w:val="24"/>
        </w:rPr>
        <w:t xml:space="preserve">, though both </w:t>
      </w:r>
      <w:proofErr w:type="spellStart"/>
      <w:r w:rsidR="00A651C7">
        <w:rPr>
          <w:rFonts w:ascii="Times New Roman" w:hAnsi="Times New Roman" w:cs="Times New Roman"/>
          <w:sz w:val="24"/>
        </w:rPr>
        <w:t>rBIAS</w:t>
      </w:r>
      <w:proofErr w:type="spellEnd"/>
      <w:r w:rsidR="00A651C7">
        <w:rPr>
          <w:rFonts w:ascii="Times New Roman" w:hAnsi="Times New Roman" w:cs="Times New Roman"/>
          <w:sz w:val="24"/>
        </w:rPr>
        <w:t xml:space="preserve"> and NRMSE get slightly better</w:t>
      </w:r>
      <w:r w:rsidR="00745AB0" w:rsidRPr="00745AB0">
        <w:rPr>
          <w:rFonts w:ascii="Times New Roman" w:hAnsi="Times New Roman" w:cs="Times New Roman"/>
          <w:sz w:val="24"/>
        </w:rPr>
        <w:t xml:space="preserve">. </w:t>
      </w:r>
      <w:r w:rsidR="00DE422A" w:rsidRPr="00DE422A">
        <w:rPr>
          <w:rFonts w:ascii="Times New Roman" w:hAnsi="Times New Roman" w:cs="Times New Roman"/>
          <w:sz w:val="24"/>
        </w:rPr>
        <w:t xml:space="preserve">The most consistently good </w:t>
      </w:r>
      <w:r w:rsidR="00F16AC4">
        <w:rPr>
          <w:rFonts w:ascii="Times New Roman" w:hAnsi="Times New Roman" w:cs="Times New Roman"/>
          <w:sz w:val="24"/>
        </w:rPr>
        <w:t>NSE scores</w:t>
      </w:r>
      <w:r w:rsidR="00A651C7">
        <w:rPr>
          <w:rFonts w:ascii="Times New Roman" w:hAnsi="Times New Roman" w:cs="Times New Roman"/>
          <w:sz w:val="24"/>
        </w:rPr>
        <w:t xml:space="preserve"> </w:t>
      </w:r>
      <w:r w:rsidR="00DE422A" w:rsidRPr="00DE422A">
        <w:rPr>
          <w:rFonts w:ascii="Times New Roman" w:hAnsi="Times New Roman" w:cs="Times New Roman"/>
          <w:sz w:val="24"/>
        </w:rPr>
        <w:t xml:space="preserve">are </w:t>
      </w:r>
      <w:r w:rsidR="00F16AC4">
        <w:rPr>
          <w:rFonts w:ascii="Times New Roman" w:hAnsi="Times New Roman" w:cs="Times New Roman"/>
          <w:sz w:val="24"/>
        </w:rPr>
        <w:t xml:space="preserve">for </w:t>
      </w:r>
      <w:r w:rsidR="00DE422A" w:rsidRPr="00DE422A">
        <w:rPr>
          <w:rFonts w:ascii="Times New Roman" w:hAnsi="Times New Roman" w:cs="Times New Roman"/>
          <w:sz w:val="24"/>
        </w:rPr>
        <w:t>old AMHG and new training data (no classification)</w:t>
      </w:r>
      <w:r w:rsidR="00F13F57">
        <w:rPr>
          <w:rFonts w:ascii="Times New Roman" w:hAnsi="Times New Roman" w:cs="Times New Roman"/>
          <w:sz w:val="24"/>
        </w:rPr>
        <w:t>.</w:t>
      </w:r>
      <w:r w:rsidR="00B20073">
        <w:rPr>
          <w:rFonts w:ascii="Times New Roman" w:hAnsi="Times New Roman" w:cs="Times New Roman"/>
          <w:sz w:val="24"/>
        </w:rPr>
        <w:t xml:space="preserve">  Finally, t</w:t>
      </w:r>
      <w:r w:rsidR="00907DAB">
        <w:rPr>
          <w:rFonts w:ascii="Times New Roman" w:hAnsi="Times New Roman" w:cs="Times New Roman"/>
          <w:sz w:val="24"/>
        </w:rPr>
        <w:t xml:space="preserve">he prior definition that includes a time-varying </w:t>
      </w:r>
      <w:r w:rsidR="00907DAB">
        <w:rPr>
          <w:rFonts w:ascii="Times New Roman" w:hAnsi="Times New Roman" w:cs="Times New Roman"/>
          <w:i/>
          <w:sz w:val="24"/>
        </w:rPr>
        <w:t xml:space="preserve">n </w:t>
      </w:r>
      <w:r w:rsidR="00907DAB">
        <w:rPr>
          <w:rFonts w:ascii="Times New Roman" w:hAnsi="Times New Roman" w:cs="Times New Roman"/>
          <w:sz w:val="24"/>
        </w:rPr>
        <w:t xml:space="preserve">yielded the only positive median </w:t>
      </w:r>
      <w:proofErr w:type="spellStart"/>
      <w:r w:rsidR="00907DAB">
        <w:rPr>
          <w:rFonts w:ascii="Times New Roman" w:hAnsi="Times New Roman" w:cs="Times New Roman"/>
          <w:sz w:val="24"/>
        </w:rPr>
        <w:t>rBIAS</w:t>
      </w:r>
      <w:proofErr w:type="spellEnd"/>
      <w:r w:rsidR="00907DAB">
        <w:rPr>
          <w:rFonts w:ascii="Times New Roman" w:hAnsi="Times New Roman" w:cs="Times New Roman"/>
          <w:sz w:val="24"/>
        </w:rPr>
        <w:t xml:space="preserve"> across all </w:t>
      </w:r>
      <w:r w:rsidR="009147BF">
        <w:rPr>
          <w:rFonts w:ascii="Times New Roman" w:hAnsi="Times New Roman" w:cs="Times New Roman"/>
          <w:sz w:val="24"/>
        </w:rPr>
        <w:t>prior sets</w:t>
      </w:r>
      <w:r w:rsidR="00B20073">
        <w:rPr>
          <w:rFonts w:ascii="Times New Roman" w:hAnsi="Times New Roman" w:cs="Times New Roman"/>
          <w:sz w:val="24"/>
        </w:rPr>
        <w:t xml:space="preserve"> tested, and yielded the worse consistency in performance across all </w:t>
      </w:r>
      <w:r w:rsidR="000040FE">
        <w:rPr>
          <w:rFonts w:ascii="Times New Roman" w:hAnsi="Times New Roman" w:cs="Times New Roman"/>
          <w:sz w:val="24"/>
        </w:rPr>
        <w:t>experiments</w:t>
      </w:r>
      <w:r w:rsidR="00B20073">
        <w:rPr>
          <w:rFonts w:ascii="Times New Roman" w:hAnsi="Times New Roman" w:cs="Times New Roman"/>
          <w:sz w:val="24"/>
        </w:rPr>
        <w:t xml:space="preserve"> tested.  At its least consistent</w:t>
      </w:r>
      <w:r w:rsidR="008B7B75">
        <w:rPr>
          <w:rFonts w:ascii="Times New Roman" w:hAnsi="Times New Roman" w:cs="Times New Roman"/>
          <w:sz w:val="24"/>
        </w:rPr>
        <w:t xml:space="preserve"> (NSE)</w:t>
      </w:r>
      <w:r w:rsidR="00B20073">
        <w:rPr>
          <w:rFonts w:ascii="Times New Roman" w:hAnsi="Times New Roman" w:cs="Times New Roman"/>
          <w:sz w:val="24"/>
        </w:rPr>
        <w:t>, its IQR was 1.58</w:t>
      </w:r>
      <w:r w:rsidR="008B7B75">
        <w:rPr>
          <w:rFonts w:ascii="Times New Roman" w:hAnsi="Times New Roman" w:cs="Times New Roman"/>
          <w:sz w:val="24"/>
        </w:rPr>
        <w:t xml:space="preserve">.  This justifies our use of a space-only-varying </w:t>
      </w:r>
      <w:r w:rsidR="008B7B75">
        <w:rPr>
          <w:rFonts w:ascii="Times New Roman" w:hAnsi="Times New Roman" w:cs="Times New Roman"/>
          <w:i/>
          <w:sz w:val="24"/>
        </w:rPr>
        <w:t xml:space="preserve">n </w:t>
      </w:r>
      <w:r w:rsidR="008B7B75">
        <w:rPr>
          <w:rFonts w:ascii="Times New Roman" w:hAnsi="Times New Roman" w:cs="Times New Roman"/>
          <w:sz w:val="24"/>
        </w:rPr>
        <w:t>in the river type implementations (brown boxplots).</w:t>
      </w:r>
    </w:p>
    <w:p w14:paraId="51BA3DB1" w14:textId="1DC9C3E6" w:rsidR="003A606F" w:rsidRPr="003A606F" w:rsidRDefault="003A606F" w:rsidP="00B20073">
      <w:pPr>
        <w:pStyle w:val="NoSpacing"/>
        <w:spacing w:line="480" w:lineRule="auto"/>
        <w:ind w:firstLine="720"/>
        <w:jc w:val="both"/>
        <w:rPr>
          <w:rFonts w:ascii="Times New Roman" w:hAnsi="Times New Roman" w:cs="Times New Roman"/>
          <w:sz w:val="24"/>
          <w:u w:val="single"/>
        </w:rPr>
      </w:pPr>
      <w:proofErr w:type="spellStart"/>
      <w:r>
        <w:rPr>
          <w:rFonts w:ascii="Times New Roman" w:hAnsi="Times New Roman" w:cs="Times New Roman"/>
          <w:sz w:val="24"/>
          <w:u w:val="single"/>
        </w:rPr>
        <w:t>MetroMan</w:t>
      </w:r>
      <w:proofErr w:type="spellEnd"/>
      <w:r>
        <w:rPr>
          <w:rFonts w:ascii="Times New Roman" w:hAnsi="Times New Roman" w:cs="Times New Roman"/>
          <w:sz w:val="24"/>
          <w:u w:val="single"/>
        </w:rPr>
        <w:t xml:space="preserve"> results go here.</w:t>
      </w:r>
    </w:p>
    <w:p w14:paraId="1A57B9D6" w14:textId="47D43D83" w:rsidR="00962DA0" w:rsidRPr="007B46DF" w:rsidRDefault="00962DA0" w:rsidP="007B46DF">
      <w:pPr>
        <w:pStyle w:val="Caption"/>
        <w:keepNext/>
        <w:jc w:val="center"/>
        <w:rPr>
          <w:i w:val="0"/>
          <w:iCs w:val="0"/>
          <w:sz w:val="24"/>
          <w:szCs w:val="24"/>
        </w:rPr>
      </w:pPr>
    </w:p>
    <w:p w14:paraId="2D2F6D4C" w14:textId="440763F9" w:rsidR="00962DA0" w:rsidRPr="002353B7" w:rsidRDefault="00962DA0" w:rsidP="002353B7">
      <w:pPr>
        <w:pStyle w:val="Caption"/>
        <w:jc w:val="both"/>
        <w:rPr>
          <w:i w:val="0"/>
          <w:color w:val="auto"/>
          <w:sz w:val="22"/>
          <w:szCs w:val="20"/>
        </w:rPr>
      </w:pPr>
      <w:r w:rsidRPr="009D2287">
        <w:rPr>
          <w:b/>
          <w:i w:val="0"/>
          <w:color w:val="auto"/>
          <w:sz w:val="20"/>
        </w:rPr>
        <w:t xml:space="preserve">Figure </w:t>
      </w:r>
      <w:r w:rsidR="00565069">
        <w:rPr>
          <w:b/>
          <w:i w:val="0"/>
          <w:color w:val="auto"/>
          <w:sz w:val="20"/>
        </w:rPr>
        <w:t>8</w:t>
      </w:r>
      <w:r w:rsidRPr="009D2287">
        <w:rPr>
          <w:b/>
          <w:i w:val="0"/>
          <w:color w:val="auto"/>
          <w:sz w:val="20"/>
        </w:rPr>
        <w:t>.</w:t>
      </w:r>
      <w:r w:rsidRPr="009D2287">
        <w:rPr>
          <w:color w:val="auto"/>
          <w:sz w:val="20"/>
        </w:rPr>
        <w:t xml:space="preserve"> </w:t>
      </w:r>
      <w:commentRangeStart w:id="109"/>
      <w:r w:rsidRPr="009D2287">
        <w:rPr>
          <w:i w:val="0"/>
          <w:color w:val="auto"/>
          <w:sz w:val="20"/>
        </w:rPr>
        <w:t>hydrographs</w:t>
      </w:r>
      <w:commentRangeEnd w:id="109"/>
      <w:r>
        <w:rPr>
          <w:rStyle w:val="CommentReference"/>
          <w:i w:val="0"/>
          <w:iCs w:val="0"/>
          <w:color w:val="auto"/>
        </w:rPr>
        <w:commentReference w:id="109"/>
      </w:r>
      <w:r w:rsidR="002353B7">
        <w:rPr>
          <w:i w:val="0"/>
          <w:color w:val="auto"/>
          <w:sz w:val="20"/>
        </w:rPr>
        <w:t xml:space="preserve"> Representative hydrographs for BAM and </w:t>
      </w:r>
      <w:proofErr w:type="spellStart"/>
      <w:r w:rsidR="002353B7">
        <w:rPr>
          <w:i w:val="0"/>
          <w:color w:val="auto"/>
          <w:sz w:val="20"/>
        </w:rPr>
        <w:t>MetroMan</w:t>
      </w:r>
      <w:proofErr w:type="spellEnd"/>
      <w:r w:rsidR="002353B7">
        <w:rPr>
          <w:i w:val="0"/>
          <w:color w:val="auto"/>
          <w:sz w:val="20"/>
        </w:rPr>
        <w:t xml:space="preserve"> ran on the SWOT-simulated rivers, grouped into notable improvement, similar performance, and degraded performance.  Observed </w:t>
      </w:r>
      <w:r w:rsidR="002353B7">
        <w:rPr>
          <w:iCs w:val="0"/>
          <w:color w:val="auto"/>
          <w:sz w:val="20"/>
        </w:rPr>
        <w:t xml:space="preserve">Q </w:t>
      </w:r>
      <w:r w:rsidR="002353B7">
        <w:rPr>
          <w:i w:val="0"/>
          <w:color w:val="auto"/>
          <w:sz w:val="20"/>
        </w:rPr>
        <w:t xml:space="preserve">(dashed black) is plotted alongside default McFLI (green) and </w:t>
      </w:r>
      <w:proofErr w:type="spellStart"/>
      <w:r w:rsidR="002353B7">
        <w:rPr>
          <w:i w:val="0"/>
          <w:color w:val="auto"/>
          <w:sz w:val="20"/>
        </w:rPr>
        <w:t>geoBAM</w:t>
      </w:r>
      <w:proofErr w:type="spellEnd"/>
      <w:r w:rsidR="002353B7">
        <w:rPr>
          <w:i w:val="0"/>
          <w:color w:val="auto"/>
          <w:sz w:val="20"/>
        </w:rPr>
        <w:t>/</w:t>
      </w:r>
      <w:proofErr w:type="spellStart"/>
      <w:r w:rsidR="002353B7">
        <w:rPr>
          <w:i w:val="0"/>
          <w:color w:val="auto"/>
          <w:sz w:val="20"/>
        </w:rPr>
        <w:t>MetroMan</w:t>
      </w:r>
      <w:proofErr w:type="spellEnd"/>
      <w:r w:rsidR="002353B7">
        <w:rPr>
          <w:i w:val="0"/>
          <w:color w:val="auto"/>
          <w:sz w:val="20"/>
        </w:rPr>
        <w:t xml:space="preserve"> with </w:t>
      </w:r>
      <w:proofErr w:type="spellStart"/>
      <w:r w:rsidR="002353B7">
        <w:rPr>
          <w:i w:val="0"/>
          <w:color w:val="auto"/>
          <w:sz w:val="20"/>
        </w:rPr>
        <w:t>geoBAM</w:t>
      </w:r>
      <w:proofErr w:type="spellEnd"/>
      <w:r w:rsidR="002353B7">
        <w:rPr>
          <w:i w:val="0"/>
          <w:color w:val="auto"/>
          <w:sz w:val="20"/>
        </w:rPr>
        <w:t xml:space="preserve"> priors.</w:t>
      </w:r>
    </w:p>
    <w:p w14:paraId="4984BDF0" w14:textId="7C34C5A3" w:rsidR="0080690C" w:rsidRDefault="00565069" w:rsidP="00DE422A">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Finally, in Figure 8</w:t>
      </w:r>
      <w:r w:rsidR="00F13F57">
        <w:rPr>
          <w:rFonts w:ascii="Times New Roman" w:hAnsi="Times New Roman" w:cs="Times New Roman"/>
          <w:sz w:val="24"/>
        </w:rPr>
        <w:t xml:space="preserve"> we </w:t>
      </w:r>
      <w:r w:rsidR="00426C6A">
        <w:rPr>
          <w:rFonts w:ascii="Times New Roman" w:hAnsi="Times New Roman" w:cs="Times New Roman"/>
          <w:sz w:val="24"/>
        </w:rPr>
        <w:t>show</w:t>
      </w:r>
      <w:r w:rsidR="00F13F57">
        <w:rPr>
          <w:rFonts w:ascii="Times New Roman" w:hAnsi="Times New Roman" w:cs="Times New Roman"/>
          <w:sz w:val="24"/>
        </w:rPr>
        <w:t xml:space="preserve"> representative hydrographs for </w:t>
      </w:r>
      <w:r w:rsidR="00FB366F">
        <w:rPr>
          <w:rFonts w:ascii="Times New Roman" w:hAnsi="Times New Roman" w:cs="Times New Roman"/>
          <w:sz w:val="24"/>
        </w:rPr>
        <w:t xml:space="preserve">the </w:t>
      </w:r>
      <w:r w:rsidR="00F13F57">
        <w:rPr>
          <w:rFonts w:ascii="Times New Roman" w:hAnsi="Times New Roman" w:cs="Times New Roman"/>
          <w:sz w:val="24"/>
        </w:rPr>
        <w:t xml:space="preserve">SWOT-simulated rivers using both BAM (top row) and </w:t>
      </w:r>
      <w:proofErr w:type="spellStart"/>
      <w:r w:rsidR="00F13F57">
        <w:rPr>
          <w:rFonts w:ascii="Times New Roman" w:hAnsi="Times New Roman" w:cs="Times New Roman"/>
          <w:sz w:val="24"/>
        </w:rPr>
        <w:t>MetroMan</w:t>
      </w:r>
      <w:proofErr w:type="spellEnd"/>
      <w:r w:rsidR="00F13F57">
        <w:rPr>
          <w:rFonts w:ascii="Times New Roman" w:hAnsi="Times New Roman" w:cs="Times New Roman"/>
          <w:sz w:val="24"/>
        </w:rPr>
        <w:t xml:space="preserve"> (bottom row) and showing </w:t>
      </w:r>
      <w:r w:rsidR="00644237">
        <w:rPr>
          <w:rFonts w:ascii="Times New Roman" w:hAnsi="Times New Roman" w:cs="Times New Roman"/>
          <w:sz w:val="24"/>
        </w:rPr>
        <w:t>observed</w:t>
      </w:r>
      <w:r w:rsidR="00F13F57">
        <w:rPr>
          <w:rFonts w:ascii="Times New Roman" w:hAnsi="Times New Roman" w:cs="Times New Roman"/>
          <w:sz w:val="24"/>
        </w:rPr>
        <w:t xml:space="preserve"> </w:t>
      </w:r>
      <w:r w:rsidR="009C2737">
        <w:rPr>
          <w:rFonts w:ascii="Times New Roman" w:hAnsi="Times New Roman" w:cs="Times New Roman"/>
          <w:i/>
          <w:sz w:val="24"/>
        </w:rPr>
        <w:t>Q</w:t>
      </w:r>
      <w:r w:rsidR="00F13F57">
        <w:rPr>
          <w:rFonts w:ascii="Times New Roman" w:hAnsi="Times New Roman" w:cs="Times New Roman"/>
          <w:sz w:val="24"/>
        </w:rPr>
        <w:t xml:space="preserve"> (black), default BAM/</w:t>
      </w:r>
      <w:proofErr w:type="spellStart"/>
      <w:r w:rsidR="00F13F57">
        <w:rPr>
          <w:rFonts w:ascii="Times New Roman" w:hAnsi="Times New Roman" w:cs="Times New Roman"/>
          <w:sz w:val="24"/>
        </w:rPr>
        <w:t>MetroMan</w:t>
      </w:r>
      <w:proofErr w:type="spellEnd"/>
      <w:r w:rsidR="00F13F57">
        <w:rPr>
          <w:rFonts w:ascii="Times New Roman" w:hAnsi="Times New Roman" w:cs="Times New Roman"/>
          <w:sz w:val="24"/>
        </w:rPr>
        <w:t xml:space="preserve"> (green)</w:t>
      </w:r>
      <w:r w:rsidR="00E57132">
        <w:rPr>
          <w:rFonts w:ascii="Times New Roman" w:hAnsi="Times New Roman" w:cs="Times New Roman"/>
          <w:sz w:val="24"/>
        </w:rPr>
        <w:t>,</w:t>
      </w:r>
      <w:r w:rsidR="00F13F57">
        <w:rPr>
          <w:rFonts w:ascii="Times New Roman" w:hAnsi="Times New Roman" w:cs="Times New Roman"/>
          <w:sz w:val="24"/>
        </w:rPr>
        <w:t xml:space="preserve"> and BAM/</w:t>
      </w:r>
      <w:proofErr w:type="spellStart"/>
      <w:r w:rsidR="00F13F57">
        <w:rPr>
          <w:rFonts w:ascii="Times New Roman" w:hAnsi="Times New Roman" w:cs="Times New Roman"/>
          <w:sz w:val="24"/>
        </w:rPr>
        <w:t>MetroMan</w:t>
      </w:r>
      <w:proofErr w:type="spellEnd"/>
      <w:r w:rsidR="00F13F57">
        <w:rPr>
          <w:rFonts w:ascii="Times New Roman" w:hAnsi="Times New Roman" w:cs="Times New Roman"/>
          <w:sz w:val="24"/>
        </w:rPr>
        <w:t xml:space="preserve"> with the</w:t>
      </w:r>
      <w:r w:rsidR="00E57132">
        <w:rPr>
          <w:rFonts w:ascii="Times New Roman" w:hAnsi="Times New Roman" w:cs="Times New Roman"/>
          <w:sz w:val="24"/>
        </w:rPr>
        <w:t xml:space="preserve"> </w:t>
      </w:r>
      <w:proofErr w:type="spellStart"/>
      <w:r w:rsidR="00E57132">
        <w:rPr>
          <w:rFonts w:ascii="Times New Roman" w:hAnsi="Times New Roman" w:cs="Times New Roman"/>
          <w:sz w:val="24"/>
        </w:rPr>
        <w:t>geoBAM</w:t>
      </w:r>
      <w:proofErr w:type="spellEnd"/>
      <w:r w:rsidR="00E57132">
        <w:rPr>
          <w:rFonts w:ascii="Times New Roman" w:hAnsi="Times New Roman" w:cs="Times New Roman"/>
          <w:sz w:val="24"/>
        </w:rPr>
        <w:t xml:space="preserve"> set of priors</w:t>
      </w:r>
      <w:r w:rsidR="00F13F57">
        <w:rPr>
          <w:rFonts w:ascii="Times New Roman" w:hAnsi="Times New Roman" w:cs="Times New Roman"/>
          <w:sz w:val="24"/>
        </w:rPr>
        <w:t xml:space="preserve"> (beige)</w:t>
      </w:r>
      <w:r w:rsidR="00887137">
        <w:rPr>
          <w:rFonts w:ascii="Times New Roman" w:hAnsi="Times New Roman" w:cs="Times New Roman"/>
          <w:sz w:val="24"/>
        </w:rPr>
        <w:t xml:space="preserve">, all normalized by maximum timestep and mean observed </w:t>
      </w:r>
      <w:r w:rsidR="00887137">
        <w:rPr>
          <w:rFonts w:ascii="Times New Roman" w:hAnsi="Times New Roman" w:cs="Times New Roman"/>
          <w:i/>
          <w:sz w:val="24"/>
        </w:rPr>
        <w:t>Q</w:t>
      </w:r>
      <w:r w:rsidR="00F13F57">
        <w:rPr>
          <w:rFonts w:ascii="Times New Roman" w:hAnsi="Times New Roman" w:cs="Times New Roman"/>
          <w:sz w:val="24"/>
        </w:rPr>
        <w:t>.</w:t>
      </w:r>
      <w:r w:rsidR="00D15BCA">
        <w:rPr>
          <w:rFonts w:ascii="Times New Roman" w:hAnsi="Times New Roman" w:cs="Times New Roman"/>
          <w:sz w:val="24"/>
        </w:rPr>
        <w:t xml:space="preserve">  </w:t>
      </w:r>
      <w:r w:rsidR="00644237">
        <w:rPr>
          <w:rFonts w:ascii="Times New Roman" w:hAnsi="Times New Roman" w:cs="Times New Roman"/>
          <w:sz w:val="24"/>
        </w:rPr>
        <w:t xml:space="preserve">The rest </w:t>
      </w:r>
      <w:r w:rsidR="00426C6A">
        <w:rPr>
          <w:rFonts w:ascii="Times New Roman" w:hAnsi="Times New Roman" w:cs="Times New Roman"/>
          <w:sz w:val="24"/>
        </w:rPr>
        <w:t xml:space="preserve">of the hydrographs </w:t>
      </w:r>
      <w:r w:rsidR="00644237">
        <w:rPr>
          <w:rFonts w:ascii="Times New Roman" w:hAnsi="Times New Roman" w:cs="Times New Roman"/>
          <w:sz w:val="24"/>
        </w:rPr>
        <w:t xml:space="preserve">are presented in Figure </w:t>
      </w:r>
      <w:proofErr w:type="spellStart"/>
      <w:r w:rsidR="00644237">
        <w:rPr>
          <w:rFonts w:ascii="Times New Roman" w:hAnsi="Times New Roman" w:cs="Times New Roman"/>
          <w:sz w:val="24"/>
        </w:rPr>
        <w:t>Sx</w:t>
      </w:r>
      <w:proofErr w:type="spellEnd"/>
      <w:r w:rsidR="00644237">
        <w:rPr>
          <w:rFonts w:ascii="Times New Roman" w:hAnsi="Times New Roman" w:cs="Times New Roman"/>
          <w:sz w:val="24"/>
        </w:rPr>
        <w:t xml:space="preserve">.  </w:t>
      </w:r>
      <w:r w:rsidR="00FC3802">
        <w:rPr>
          <w:rFonts w:ascii="Times New Roman" w:hAnsi="Times New Roman" w:cs="Times New Roman"/>
          <w:sz w:val="24"/>
        </w:rPr>
        <w:t>‘Similar’ perf</w:t>
      </w:r>
      <w:r w:rsidR="00DE3A01">
        <w:rPr>
          <w:rFonts w:ascii="Times New Roman" w:hAnsi="Times New Roman" w:cs="Times New Roman"/>
          <w:sz w:val="24"/>
        </w:rPr>
        <w:t xml:space="preserve">ormance was defined as within </w:t>
      </w:r>
      <w:r w:rsidR="00FC3802">
        <w:rPr>
          <w:rFonts w:ascii="Times New Roman" w:hAnsi="Times New Roman" w:cs="Times New Roman"/>
          <w:sz w:val="24"/>
        </w:rPr>
        <w:t>10</w:t>
      </w:r>
      <w:r w:rsidR="00DE3A01">
        <w:rPr>
          <w:rFonts w:ascii="Times New Roman" w:hAnsi="Times New Roman" w:cs="Times New Roman"/>
          <w:sz w:val="24"/>
        </w:rPr>
        <w:t>% change in NSE from</w:t>
      </w:r>
      <w:r w:rsidR="00FC3802">
        <w:rPr>
          <w:rFonts w:ascii="Times New Roman" w:hAnsi="Times New Roman" w:cs="Times New Roman"/>
          <w:sz w:val="24"/>
        </w:rPr>
        <w:t xml:space="preserve"> default BAM/</w:t>
      </w:r>
      <w:proofErr w:type="spellStart"/>
      <w:r w:rsidR="00FC3802">
        <w:rPr>
          <w:rFonts w:ascii="Times New Roman" w:hAnsi="Times New Roman" w:cs="Times New Roman"/>
          <w:sz w:val="24"/>
        </w:rPr>
        <w:t>MetroMan</w:t>
      </w:r>
      <w:proofErr w:type="spellEnd"/>
      <w:r w:rsidR="003C77A8">
        <w:rPr>
          <w:rFonts w:ascii="Times New Roman" w:hAnsi="Times New Roman" w:cs="Times New Roman"/>
          <w:sz w:val="24"/>
        </w:rPr>
        <w:t xml:space="preserve">, with noteworthy improvement and degradation </w:t>
      </w:r>
      <w:r w:rsidR="00DE3A01">
        <w:rPr>
          <w:rFonts w:ascii="Times New Roman" w:hAnsi="Times New Roman" w:cs="Times New Roman"/>
          <w:sz w:val="24"/>
        </w:rPr>
        <w:t xml:space="preserve">&gt; and &lt; </w:t>
      </w:r>
      <w:r w:rsidR="003C77A8">
        <w:rPr>
          <w:rFonts w:ascii="Times New Roman" w:hAnsi="Times New Roman" w:cs="Times New Roman"/>
          <w:sz w:val="24"/>
        </w:rPr>
        <w:t>10</w:t>
      </w:r>
      <w:r w:rsidR="00DE3A01">
        <w:rPr>
          <w:rFonts w:ascii="Times New Roman" w:hAnsi="Times New Roman" w:cs="Times New Roman"/>
          <w:sz w:val="24"/>
        </w:rPr>
        <w:t>% change</w:t>
      </w:r>
      <w:r w:rsidR="003C77A8">
        <w:rPr>
          <w:rFonts w:ascii="Times New Roman" w:hAnsi="Times New Roman" w:cs="Times New Roman"/>
          <w:sz w:val="24"/>
        </w:rPr>
        <w:t>, respectively</w:t>
      </w:r>
      <w:r w:rsidR="00FC3802">
        <w:rPr>
          <w:rFonts w:ascii="Times New Roman" w:hAnsi="Times New Roman" w:cs="Times New Roman"/>
          <w:sz w:val="24"/>
        </w:rPr>
        <w:t xml:space="preserve">.  </w:t>
      </w:r>
      <w:commentRangeStart w:id="110"/>
      <w:r w:rsidR="00D15BCA">
        <w:rPr>
          <w:rFonts w:ascii="Times New Roman" w:hAnsi="Times New Roman" w:cs="Times New Roman"/>
          <w:sz w:val="24"/>
        </w:rPr>
        <w:t xml:space="preserve">Overall for BAM, we found </w:t>
      </w:r>
      <w:r w:rsidR="00DE3A01">
        <w:rPr>
          <w:rFonts w:ascii="Times New Roman" w:hAnsi="Times New Roman" w:cs="Times New Roman"/>
          <w:sz w:val="24"/>
        </w:rPr>
        <w:t>16</w:t>
      </w:r>
      <w:r w:rsidR="00D15BCA">
        <w:rPr>
          <w:rFonts w:ascii="Times New Roman" w:hAnsi="Times New Roman" w:cs="Times New Roman"/>
          <w:sz w:val="24"/>
        </w:rPr>
        <w:t xml:space="preserve"> rivers to get notably better</w:t>
      </w:r>
      <w:r w:rsidR="00DE3A01">
        <w:rPr>
          <w:rFonts w:ascii="Times New Roman" w:hAnsi="Times New Roman" w:cs="Times New Roman"/>
          <w:sz w:val="24"/>
        </w:rPr>
        <w:t xml:space="preserve">, 11 </w:t>
      </w:r>
      <w:r w:rsidR="00D15BCA">
        <w:rPr>
          <w:rFonts w:ascii="Times New Roman" w:hAnsi="Times New Roman" w:cs="Times New Roman"/>
          <w:sz w:val="24"/>
        </w:rPr>
        <w:t>ri</w:t>
      </w:r>
      <w:r w:rsidR="00DE3A01">
        <w:rPr>
          <w:rFonts w:ascii="Times New Roman" w:hAnsi="Times New Roman" w:cs="Times New Roman"/>
          <w:sz w:val="24"/>
        </w:rPr>
        <w:t>vers to yield similar results, and 7</w:t>
      </w:r>
      <w:r w:rsidR="00652933">
        <w:rPr>
          <w:rFonts w:ascii="Times New Roman" w:hAnsi="Times New Roman" w:cs="Times New Roman"/>
          <w:sz w:val="24"/>
        </w:rPr>
        <w:t xml:space="preserve"> </w:t>
      </w:r>
      <w:r w:rsidR="0080690C">
        <w:rPr>
          <w:rFonts w:ascii="Times New Roman" w:hAnsi="Times New Roman" w:cs="Times New Roman"/>
          <w:sz w:val="24"/>
        </w:rPr>
        <w:t>rivers to get notably worse.</w:t>
      </w:r>
      <w:commentRangeEnd w:id="110"/>
      <w:r w:rsidR="003663F3">
        <w:rPr>
          <w:rStyle w:val="CommentReference"/>
          <w:rFonts w:ascii="Times New Roman" w:eastAsia="Calibri" w:hAnsi="Times New Roman" w:cs="Times New Roman"/>
        </w:rPr>
        <w:commentReference w:id="110"/>
      </w:r>
    </w:p>
    <w:p w14:paraId="530EC5E9" w14:textId="7C149E05" w:rsidR="00ED0AE0" w:rsidRPr="003B6072" w:rsidRDefault="009F5044" w:rsidP="003B607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It is generally</w:t>
      </w:r>
      <w:r w:rsidR="00644237">
        <w:rPr>
          <w:rFonts w:ascii="Times New Roman" w:hAnsi="Times New Roman" w:cs="Times New Roman"/>
          <w:sz w:val="24"/>
        </w:rPr>
        <w:t xml:space="preserve"> observed</w:t>
      </w:r>
      <w:r w:rsidR="0080690C">
        <w:rPr>
          <w:rFonts w:ascii="Times New Roman" w:hAnsi="Times New Roman" w:cs="Times New Roman"/>
          <w:sz w:val="24"/>
        </w:rPr>
        <w:t xml:space="preserve"> across hydrographs</w:t>
      </w:r>
      <w:r w:rsidR="00644237">
        <w:rPr>
          <w:rFonts w:ascii="Times New Roman" w:hAnsi="Times New Roman" w:cs="Times New Roman"/>
          <w:sz w:val="24"/>
        </w:rPr>
        <w:t xml:space="preserve"> that default BAM performed quite well in low/baseflow periods but much worse in high flow events.  </w:t>
      </w:r>
      <w:r w:rsidR="0080690C">
        <w:rPr>
          <w:rFonts w:ascii="Times New Roman" w:hAnsi="Times New Roman" w:cs="Times New Roman"/>
          <w:sz w:val="24"/>
        </w:rPr>
        <w:t xml:space="preserve">Both implementations of BAM yielded </w:t>
      </w:r>
      <w:r w:rsidR="006062E9">
        <w:rPr>
          <w:rFonts w:ascii="Times New Roman" w:hAnsi="Times New Roman" w:cs="Times New Roman"/>
          <w:sz w:val="24"/>
        </w:rPr>
        <w:t>adequate</w:t>
      </w:r>
      <w:r w:rsidR="0080690C">
        <w:rPr>
          <w:rFonts w:ascii="Times New Roman" w:hAnsi="Times New Roman" w:cs="Times New Roman"/>
          <w:sz w:val="24"/>
        </w:rPr>
        <w:t xml:space="preserve"> recovery of flow dynamics.  </w:t>
      </w:r>
      <w:r w:rsidR="003663F3">
        <w:rPr>
          <w:rFonts w:ascii="Times New Roman" w:hAnsi="Times New Roman" w:cs="Times New Roman"/>
          <w:sz w:val="24"/>
        </w:rPr>
        <w:t>However,</w:t>
      </w:r>
      <w:r w:rsidR="00C97E2F">
        <w:rPr>
          <w:rFonts w:ascii="Times New Roman" w:hAnsi="Times New Roman" w:cs="Times New Roman"/>
          <w:sz w:val="24"/>
        </w:rPr>
        <w:t xml:space="preserve"> </w:t>
      </w:r>
      <w:proofErr w:type="spellStart"/>
      <w:r w:rsidR="00644237">
        <w:rPr>
          <w:rFonts w:ascii="Times New Roman" w:hAnsi="Times New Roman" w:cs="Times New Roman"/>
          <w:sz w:val="24"/>
        </w:rPr>
        <w:t>geoBAM</w:t>
      </w:r>
      <w:proofErr w:type="spellEnd"/>
      <w:r w:rsidR="00644237">
        <w:rPr>
          <w:rFonts w:ascii="Times New Roman" w:hAnsi="Times New Roman" w:cs="Times New Roman"/>
          <w:sz w:val="24"/>
        </w:rPr>
        <w:t xml:space="preserve"> appears to have ‘filled in’ those p</w:t>
      </w:r>
      <w:r w:rsidR="00D01F0E">
        <w:rPr>
          <w:rFonts w:ascii="Times New Roman" w:hAnsi="Times New Roman" w:cs="Times New Roman"/>
          <w:sz w:val="24"/>
        </w:rPr>
        <w:t xml:space="preserve">eak events by more accurately reflecting the increased magnitude of flow, at least partially. </w:t>
      </w:r>
      <w:r w:rsidR="002366F0">
        <w:rPr>
          <w:rFonts w:ascii="Times New Roman" w:hAnsi="Times New Roman" w:cs="Times New Roman"/>
          <w:sz w:val="24"/>
        </w:rPr>
        <w:t>Some rivers with little to no change in NSE scores still appear to have partially ‘filled in’ the discrepancies in predicted peak flows (e.g. Seine, Missouri, parts of the Ohio).</w:t>
      </w:r>
    </w:p>
    <w:p w14:paraId="220D8C91" w14:textId="31E043FF" w:rsidR="00F25248" w:rsidRPr="00186C6B" w:rsidRDefault="00F35AE5" w:rsidP="007E0FD2">
      <w:pPr>
        <w:pStyle w:val="Heading-Main"/>
        <w:numPr>
          <w:ilvl w:val="0"/>
          <w:numId w:val="15"/>
        </w:numPr>
        <w:spacing w:line="480" w:lineRule="auto"/>
      </w:pPr>
      <w:r>
        <w:t>Discussion</w:t>
      </w:r>
    </w:p>
    <w:p w14:paraId="7D5004C0" w14:textId="3CBA6E5C" w:rsidR="00372F14" w:rsidRPr="006D1BFB" w:rsidRDefault="00837E5D"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The results presented</w:t>
      </w:r>
      <w:r w:rsidRPr="004D4E50">
        <w:rPr>
          <w:rFonts w:ascii="Times New Roman" w:hAnsi="Times New Roman" w:cs="Times New Roman"/>
          <w:sz w:val="24"/>
        </w:rPr>
        <w:t xml:space="preserve"> </w:t>
      </w:r>
      <w:r w:rsidR="002951EF">
        <w:rPr>
          <w:rFonts w:ascii="Times New Roman" w:hAnsi="Times New Roman" w:cs="Times New Roman"/>
          <w:sz w:val="24"/>
        </w:rPr>
        <w:t>show</w:t>
      </w:r>
      <w:r>
        <w:rPr>
          <w:rFonts w:ascii="Times New Roman" w:hAnsi="Times New Roman" w:cs="Times New Roman"/>
          <w:sz w:val="24"/>
        </w:rPr>
        <w:t xml:space="preserve"> that prior quality and quantity are significant influencers on </w:t>
      </w:r>
      <w:r>
        <w:rPr>
          <w:rFonts w:ascii="Times New Roman" w:hAnsi="Times New Roman" w:cs="Times New Roman"/>
          <w:i/>
          <w:iCs/>
          <w:sz w:val="24"/>
        </w:rPr>
        <w:t xml:space="preserve">Q </w:t>
      </w:r>
      <w:r>
        <w:rPr>
          <w:rFonts w:ascii="Times New Roman" w:hAnsi="Times New Roman" w:cs="Times New Roman"/>
          <w:sz w:val="24"/>
        </w:rPr>
        <w:t>prediction</w:t>
      </w:r>
      <w:r w:rsidR="006D1BFB">
        <w:rPr>
          <w:rFonts w:ascii="Times New Roman" w:hAnsi="Times New Roman" w:cs="Times New Roman"/>
          <w:sz w:val="24"/>
        </w:rPr>
        <w:t xml:space="preserve">, and that significant performance improvements can be made </w:t>
      </w:r>
      <w:r w:rsidR="00200BDF">
        <w:rPr>
          <w:rFonts w:ascii="Times New Roman" w:hAnsi="Times New Roman" w:cs="Times New Roman"/>
          <w:sz w:val="24"/>
        </w:rPr>
        <w:t>for</w:t>
      </w:r>
      <w:r w:rsidR="006D1BFB">
        <w:rPr>
          <w:rFonts w:ascii="Times New Roman" w:hAnsi="Times New Roman" w:cs="Times New Roman"/>
          <w:sz w:val="24"/>
        </w:rPr>
        <w:t xml:space="preserve"> </w:t>
      </w:r>
      <w:proofErr w:type="spellStart"/>
      <w:r w:rsidR="006D1BFB">
        <w:rPr>
          <w:rFonts w:ascii="Times New Roman" w:hAnsi="Times New Roman" w:cs="Times New Roman"/>
          <w:sz w:val="24"/>
        </w:rPr>
        <w:t>McFLIs</w:t>
      </w:r>
      <w:proofErr w:type="spellEnd"/>
      <w:r w:rsidR="006D1BFB">
        <w:rPr>
          <w:rFonts w:ascii="Times New Roman" w:hAnsi="Times New Roman" w:cs="Times New Roman"/>
          <w:sz w:val="24"/>
        </w:rPr>
        <w:t xml:space="preserve"> by simply improving the quality of prior river knowledge </w:t>
      </w:r>
      <w:r w:rsidR="00601F90">
        <w:rPr>
          <w:rFonts w:ascii="Times New Roman" w:hAnsi="Times New Roman" w:cs="Times New Roman"/>
          <w:sz w:val="24"/>
        </w:rPr>
        <w:t>introduced</w:t>
      </w:r>
      <w:r w:rsidR="006D1BFB">
        <w:rPr>
          <w:rFonts w:ascii="Times New Roman" w:hAnsi="Times New Roman" w:cs="Times New Roman"/>
          <w:sz w:val="24"/>
        </w:rPr>
        <w:t xml:space="preserve"> to the algorithm</w:t>
      </w:r>
      <w:r w:rsidR="00200BDF">
        <w:rPr>
          <w:rFonts w:ascii="Times New Roman" w:hAnsi="Times New Roman" w:cs="Times New Roman"/>
          <w:sz w:val="24"/>
        </w:rPr>
        <w:t>s</w:t>
      </w:r>
      <w:r w:rsidR="006D1BFB">
        <w:rPr>
          <w:rFonts w:ascii="Times New Roman" w:hAnsi="Times New Roman" w:cs="Times New Roman"/>
          <w:sz w:val="24"/>
        </w:rPr>
        <w:t xml:space="preserve">.  While algorithm improvements will also continue to evolve our understandings of </w:t>
      </w:r>
      <w:proofErr w:type="spellStart"/>
      <w:r w:rsidR="006D1BFB">
        <w:rPr>
          <w:rFonts w:ascii="Times New Roman" w:hAnsi="Times New Roman" w:cs="Times New Roman"/>
          <w:sz w:val="24"/>
        </w:rPr>
        <w:t>McFLIs</w:t>
      </w:r>
      <w:proofErr w:type="spellEnd"/>
      <w:r w:rsidR="006D1BFB">
        <w:rPr>
          <w:rFonts w:ascii="Times New Roman" w:hAnsi="Times New Roman" w:cs="Times New Roman"/>
          <w:sz w:val="24"/>
        </w:rPr>
        <w:t xml:space="preserve"> and </w:t>
      </w:r>
      <w:r w:rsidR="006D1BFB">
        <w:rPr>
          <w:rFonts w:ascii="Times New Roman" w:hAnsi="Times New Roman" w:cs="Times New Roman"/>
          <w:i/>
          <w:iCs/>
          <w:sz w:val="24"/>
        </w:rPr>
        <w:t xml:space="preserve">Q </w:t>
      </w:r>
      <w:r w:rsidR="006D1BFB">
        <w:rPr>
          <w:rFonts w:ascii="Times New Roman" w:hAnsi="Times New Roman" w:cs="Times New Roman"/>
          <w:sz w:val="24"/>
        </w:rPr>
        <w:t>inversion, we have found that our relatively simple interventions to prior estimation are eas</w:t>
      </w:r>
      <w:r w:rsidR="007546E8">
        <w:rPr>
          <w:rFonts w:ascii="Times New Roman" w:hAnsi="Times New Roman" w:cs="Times New Roman"/>
          <w:sz w:val="24"/>
        </w:rPr>
        <w:t xml:space="preserve">y </w:t>
      </w:r>
      <w:r w:rsidR="006D1BFB">
        <w:rPr>
          <w:rFonts w:ascii="Times New Roman" w:hAnsi="Times New Roman" w:cs="Times New Roman"/>
          <w:sz w:val="24"/>
        </w:rPr>
        <w:t xml:space="preserve">to integrate into existing </w:t>
      </w:r>
      <w:proofErr w:type="spellStart"/>
      <w:r w:rsidR="006D1BFB">
        <w:rPr>
          <w:rFonts w:ascii="Times New Roman" w:hAnsi="Times New Roman" w:cs="Times New Roman"/>
          <w:sz w:val="24"/>
        </w:rPr>
        <w:t>McFLIs</w:t>
      </w:r>
      <w:proofErr w:type="spellEnd"/>
      <w:r w:rsidR="006D1BFB">
        <w:rPr>
          <w:rFonts w:ascii="Times New Roman" w:hAnsi="Times New Roman" w:cs="Times New Roman"/>
          <w:sz w:val="24"/>
        </w:rPr>
        <w:t xml:space="preserve"> and still yield noteworthy skill improvement</w:t>
      </w:r>
      <w:r w:rsidR="007546E8">
        <w:rPr>
          <w:rFonts w:ascii="Times New Roman" w:hAnsi="Times New Roman" w:cs="Times New Roman"/>
          <w:sz w:val="24"/>
        </w:rPr>
        <w:t xml:space="preserve">, regardless of </w:t>
      </w:r>
      <w:r w:rsidR="00C55191">
        <w:rPr>
          <w:rFonts w:ascii="Times New Roman" w:hAnsi="Times New Roman" w:cs="Times New Roman"/>
          <w:sz w:val="24"/>
        </w:rPr>
        <w:t xml:space="preserve">the </w:t>
      </w:r>
      <w:r w:rsidR="007546E8">
        <w:rPr>
          <w:rFonts w:ascii="Times New Roman" w:hAnsi="Times New Roman" w:cs="Times New Roman"/>
          <w:sz w:val="24"/>
        </w:rPr>
        <w:t>algorithm tested.</w:t>
      </w:r>
    </w:p>
    <w:p w14:paraId="5808E2F9" w14:textId="2463A669" w:rsidR="00FA1B78" w:rsidRDefault="00372F14"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w:t>
      </w:r>
      <w:r w:rsidR="00837E5D">
        <w:rPr>
          <w:rFonts w:ascii="Times New Roman" w:hAnsi="Times New Roman" w:cs="Times New Roman"/>
          <w:sz w:val="24"/>
        </w:rPr>
        <w:t xml:space="preserve">he </w:t>
      </w:r>
      <w:r w:rsidR="008E6ADD">
        <w:rPr>
          <w:rFonts w:ascii="Times New Roman" w:hAnsi="Times New Roman" w:cs="Times New Roman"/>
          <w:sz w:val="24"/>
        </w:rPr>
        <w:t>success</w:t>
      </w:r>
      <w:r w:rsidR="00837E5D">
        <w:rPr>
          <w:rFonts w:ascii="Times New Roman" w:hAnsi="Times New Roman" w:cs="Times New Roman"/>
          <w:sz w:val="24"/>
        </w:rPr>
        <w:t xml:space="preserve"> of our interventions in the Mackenzie River basin suggest that </w:t>
      </w:r>
      <w:r w:rsidR="008E6ADD">
        <w:rPr>
          <w:rFonts w:ascii="Times New Roman" w:hAnsi="Times New Roman" w:cs="Times New Roman"/>
          <w:sz w:val="24"/>
        </w:rPr>
        <w:t>this</w:t>
      </w:r>
      <w:r w:rsidR="00837E5D">
        <w:rPr>
          <w:rFonts w:ascii="Times New Roman" w:hAnsi="Times New Roman" w:cs="Times New Roman"/>
          <w:sz w:val="24"/>
        </w:rPr>
        <w:t xml:space="preserve"> approach is </w:t>
      </w:r>
      <w:r w:rsidR="00837E5D" w:rsidRPr="004D4E50">
        <w:rPr>
          <w:rFonts w:ascii="Times New Roman" w:hAnsi="Times New Roman" w:cs="Times New Roman"/>
          <w:sz w:val="24"/>
        </w:rPr>
        <w:t>global</w:t>
      </w:r>
      <w:r w:rsidR="00837E5D">
        <w:rPr>
          <w:rFonts w:ascii="Times New Roman" w:hAnsi="Times New Roman" w:cs="Times New Roman"/>
          <w:sz w:val="24"/>
        </w:rPr>
        <w:t>ly</w:t>
      </w:r>
      <w:r w:rsidR="00837E5D" w:rsidRPr="004D4E50">
        <w:rPr>
          <w:rFonts w:ascii="Times New Roman" w:hAnsi="Times New Roman" w:cs="Times New Roman"/>
          <w:sz w:val="24"/>
        </w:rPr>
        <w:t xml:space="preserve"> implementab</w:t>
      </w:r>
      <w:r w:rsidR="00837E5D">
        <w:rPr>
          <w:rFonts w:ascii="Times New Roman" w:hAnsi="Times New Roman" w:cs="Times New Roman"/>
          <w:sz w:val="24"/>
        </w:rPr>
        <w:t>le</w:t>
      </w:r>
      <w:r w:rsidR="00837E5D" w:rsidRPr="004D4E50">
        <w:rPr>
          <w:rFonts w:ascii="Times New Roman" w:hAnsi="Times New Roman" w:cs="Times New Roman"/>
          <w:sz w:val="24"/>
        </w:rPr>
        <w:t xml:space="preserve">.  </w:t>
      </w:r>
      <w:r>
        <w:rPr>
          <w:rFonts w:ascii="Times New Roman" w:hAnsi="Times New Roman" w:cs="Times New Roman"/>
          <w:sz w:val="24"/>
        </w:rPr>
        <w:t xml:space="preserve">BAM showed poor </w:t>
      </w:r>
      <w:r w:rsidR="00FA1B78">
        <w:rPr>
          <w:rFonts w:ascii="Times New Roman" w:hAnsi="Times New Roman" w:cs="Times New Roman"/>
          <w:sz w:val="24"/>
        </w:rPr>
        <w:t>performance</w:t>
      </w:r>
      <w:r>
        <w:rPr>
          <w:rFonts w:ascii="Times New Roman" w:hAnsi="Times New Roman" w:cs="Times New Roman"/>
          <w:sz w:val="24"/>
        </w:rPr>
        <w:t xml:space="preserve"> in the basin</w:t>
      </w:r>
      <w:r w:rsidR="00FA1B78">
        <w:rPr>
          <w:rFonts w:ascii="Times New Roman" w:hAnsi="Times New Roman" w:cs="Times New Roman"/>
          <w:sz w:val="24"/>
        </w:rPr>
        <w:t xml:space="preserve">, but this was significantly improved when implementing </w:t>
      </w:r>
      <w:proofErr w:type="spellStart"/>
      <w:r w:rsidR="00FA1B78">
        <w:rPr>
          <w:rFonts w:ascii="Times New Roman" w:hAnsi="Times New Roman" w:cs="Times New Roman"/>
          <w:sz w:val="24"/>
        </w:rPr>
        <w:t>geoBAM</w:t>
      </w:r>
      <w:proofErr w:type="spellEnd"/>
      <w:r w:rsidR="00FA1B78">
        <w:rPr>
          <w:rFonts w:ascii="Times New Roman" w:hAnsi="Times New Roman" w:cs="Times New Roman"/>
          <w:sz w:val="24"/>
        </w:rPr>
        <w:t xml:space="preserve">.  </w:t>
      </w:r>
      <w:r w:rsidR="00FA1B78" w:rsidRPr="00FA1B78">
        <w:rPr>
          <w:rFonts w:ascii="Times New Roman" w:hAnsi="Times New Roman" w:cs="Times New Roman"/>
          <w:sz w:val="24"/>
        </w:rPr>
        <w:t xml:space="preserve">This is </w:t>
      </w:r>
      <w:r>
        <w:rPr>
          <w:rFonts w:ascii="Times New Roman" w:hAnsi="Times New Roman" w:cs="Times New Roman"/>
          <w:sz w:val="24"/>
        </w:rPr>
        <w:t>noteworthy</w:t>
      </w:r>
      <w:r w:rsidR="00FA1B78">
        <w:rPr>
          <w:rFonts w:ascii="Times New Roman" w:hAnsi="Times New Roman" w:cs="Times New Roman"/>
          <w:sz w:val="24"/>
        </w:rPr>
        <w:t xml:space="preserve"> as all </w:t>
      </w:r>
      <w:r w:rsidR="00FA1B78" w:rsidRPr="00FA1B78">
        <w:rPr>
          <w:rFonts w:ascii="Times New Roman" w:hAnsi="Times New Roman" w:cs="Times New Roman"/>
          <w:sz w:val="24"/>
        </w:rPr>
        <w:t xml:space="preserve">reaches </w:t>
      </w:r>
      <w:r w:rsidR="00FA1B78">
        <w:rPr>
          <w:rFonts w:ascii="Times New Roman" w:hAnsi="Times New Roman" w:cs="Times New Roman"/>
          <w:sz w:val="24"/>
        </w:rPr>
        <w:t>used in this study are in the Arctic</w:t>
      </w:r>
      <w:r w:rsidR="00FA1B78" w:rsidRPr="00FA1B78">
        <w:rPr>
          <w:rFonts w:ascii="Times New Roman" w:hAnsi="Times New Roman" w:cs="Times New Roman"/>
          <w:sz w:val="24"/>
        </w:rPr>
        <w:t xml:space="preserve">, where </w:t>
      </w:r>
      <w:r w:rsidR="00FA1B78">
        <w:rPr>
          <w:rFonts w:ascii="Times New Roman" w:hAnsi="Times New Roman" w:cs="Times New Roman"/>
          <w:sz w:val="24"/>
        </w:rPr>
        <w:t xml:space="preserve">our training data is supposedly unrepresentative </w:t>
      </w:r>
      <w:r w:rsidR="007A2EFC">
        <w:rPr>
          <w:rFonts w:ascii="Times New Roman" w:hAnsi="Times New Roman" w:cs="Times New Roman"/>
          <w:sz w:val="24"/>
        </w:rPr>
        <w:t>(</w:t>
      </w:r>
      <w:r w:rsidR="00FA1B78">
        <w:rPr>
          <w:rFonts w:ascii="Times New Roman" w:hAnsi="Times New Roman" w:cs="Times New Roman"/>
          <w:sz w:val="24"/>
        </w:rPr>
        <w:t>none of the field measurements were made in the Arctic</w:t>
      </w:r>
      <w:r w:rsidR="00D258ED">
        <w:rPr>
          <w:rFonts w:ascii="Times New Roman" w:hAnsi="Times New Roman" w:cs="Times New Roman"/>
          <w:sz w:val="24"/>
        </w:rPr>
        <w:t>/</w:t>
      </w:r>
      <w:r w:rsidR="00FA1B78">
        <w:rPr>
          <w:rFonts w:ascii="Times New Roman" w:hAnsi="Times New Roman" w:cs="Times New Roman"/>
          <w:sz w:val="24"/>
        </w:rPr>
        <w:t>Subarctic</w:t>
      </w:r>
      <w:r w:rsidR="004F57D7">
        <w:rPr>
          <w:rFonts w:ascii="Times New Roman" w:hAnsi="Times New Roman" w:cs="Times New Roman"/>
          <w:sz w:val="24"/>
        </w:rPr>
        <w:t>)</w:t>
      </w:r>
      <w:r w:rsidR="00FA1B78">
        <w:rPr>
          <w:rFonts w:ascii="Times New Roman" w:hAnsi="Times New Roman" w:cs="Times New Roman"/>
          <w:sz w:val="24"/>
        </w:rPr>
        <w:t xml:space="preserve">.  </w:t>
      </w:r>
      <w:r w:rsidR="00EA10D9">
        <w:rPr>
          <w:rFonts w:ascii="Times New Roman" w:hAnsi="Times New Roman" w:cs="Times New Roman"/>
          <w:sz w:val="24"/>
        </w:rPr>
        <w:t xml:space="preserve">Further, Feng et al. (2019)’s method </w:t>
      </w:r>
      <w:r w:rsidR="00B543B8">
        <w:rPr>
          <w:rFonts w:ascii="Times New Roman" w:hAnsi="Times New Roman" w:cs="Times New Roman"/>
          <w:sz w:val="24"/>
        </w:rPr>
        <w:t>for</w:t>
      </w:r>
      <w:r w:rsidR="00EA10D9">
        <w:rPr>
          <w:rFonts w:ascii="Times New Roman" w:hAnsi="Times New Roman" w:cs="Times New Roman"/>
          <w:sz w:val="24"/>
        </w:rPr>
        <w:t xml:space="preserve"> running BAM yielded acceptable </w:t>
      </w:r>
      <w:r w:rsidR="00EA10D9">
        <w:rPr>
          <w:rFonts w:ascii="Times New Roman" w:hAnsi="Times New Roman" w:cs="Times New Roman"/>
          <w:i/>
          <w:iCs/>
          <w:sz w:val="24"/>
        </w:rPr>
        <w:t xml:space="preserve">Q </w:t>
      </w:r>
      <w:r w:rsidR="00EA10D9">
        <w:rPr>
          <w:rFonts w:ascii="Times New Roman" w:hAnsi="Times New Roman" w:cs="Times New Roman"/>
          <w:sz w:val="24"/>
        </w:rPr>
        <w:t>estimation in the narrowest rivers to date</w:t>
      </w:r>
      <w:r w:rsidR="00B543B8">
        <w:rPr>
          <w:rFonts w:ascii="Times New Roman" w:hAnsi="Times New Roman" w:cs="Times New Roman"/>
          <w:sz w:val="24"/>
        </w:rPr>
        <w:t xml:space="preserve"> with no</w:t>
      </w:r>
      <w:r w:rsidR="006406D9">
        <w:rPr>
          <w:rFonts w:ascii="Times New Roman" w:hAnsi="Times New Roman" w:cs="Times New Roman"/>
          <w:sz w:val="24"/>
        </w:rPr>
        <w:t xml:space="preserve"> </w:t>
      </w:r>
      <w:r w:rsidR="006406D9">
        <w:rPr>
          <w:rFonts w:ascii="Times New Roman" w:hAnsi="Times New Roman" w:cs="Times New Roman"/>
          <w:i/>
          <w:sz w:val="24"/>
        </w:rPr>
        <w:t>in situ</w:t>
      </w:r>
      <w:r w:rsidR="00B543B8">
        <w:rPr>
          <w:rFonts w:ascii="Times New Roman" w:hAnsi="Times New Roman" w:cs="Times New Roman"/>
          <w:sz w:val="24"/>
        </w:rPr>
        <w:t xml:space="preserve"> calibration</w:t>
      </w:r>
      <w:r w:rsidR="00EA10D9">
        <w:rPr>
          <w:rFonts w:ascii="Times New Roman" w:hAnsi="Times New Roman" w:cs="Times New Roman"/>
          <w:sz w:val="24"/>
        </w:rPr>
        <w:t>; here we show that a</w:t>
      </w:r>
      <w:r w:rsidR="0032640C">
        <w:rPr>
          <w:rFonts w:ascii="Times New Roman" w:hAnsi="Times New Roman" w:cs="Times New Roman"/>
          <w:sz w:val="24"/>
        </w:rPr>
        <w:t xml:space="preserve"> similar </w:t>
      </w:r>
      <w:r w:rsidR="00EA10D9">
        <w:rPr>
          <w:rFonts w:ascii="Times New Roman" w:hAnsi="Times New Roman" w:cs="Times New Roman"/>
          <w:sz w:val="24"/>
        </w:rPr>
        <w:t xml:space="preserve">approach </w:t>
      </w:r>
      <w:r w:rsidR="0032640C">
        <w:rPr>
          <w:rFonts w:ascii="Times New Roman" w:hAnsi="Times New Roman" w:cs="Times New Roman"/>
          <w:sz w:val="24"/>
        </w:rPr>
        <w:t xml:space="preserve">aimed at global </w:t>
      </w:r>
      <w:r w:rsidR="0032640C">
        <w:rPr>
          <w:rFonts w:ascii="Times New Roman" w:hAnsi="Times New Roman" w:cs="Times New Roman"/>
          <w:i/>
          <w:iCs/>
          <w:sz w:val="24"/>
        </w:rPr>
        <w:t xml:space="preserve">Q </w:t>
      </w:r>
      <w:r w:rsidR="0032640C">
        <w:rPr>
          <w:rFonts w:ascii="Times New Roman" w:hAnsi="Times New Roman" w:cs="Times New Roman"/>
          <w:sz w:val="24"/>
        </w:rPr>
        <w:t xml:space="preserve">estimation </w:t>
      </w:r>
      <w:r w:rsidR="00EA10D9">
        <w:rPr>
          <w:rFonts w:ascii="Times New Roman" w:hAnsi="Times New Roman" w:cs="Times New Roman"/>
          <w:sz w:val="24"/>
        </w:rPr>
        <w:t xml:space="preserve">can be run using </w:t>
      </w:r>
      <w:proofErr w:type="spellStart"/>
      <w:r w:rsidR="00EA10D9">
        <w:rPr>
          <w:rFonts w:ascii="Times New Roman" w:hAnsi="Times New Roman" w:cs="Times New Roman"/>
          <w:sz w:val="24"/>
        </w:rPr>
        <w:t>geoBAM</w:t>
      </w:r>
      <w:proofErr w:type="spellEnd"/>
      <w:r w:rsidR="00721964">
        <w:rPr>
          <w:rFonts w:ascii="Times New Roman" w:hAnsi="Times New Roman" w:cs="Times New Roman"/>
          <w:sz w:val="24"/>
        </w:rPr>
        <w:t xml:space="preserve"> and yield </w:t>
      </w:r>
      <w:r w:rsidR="00FA1B78">
        <w:rPr>
          <w:rFonts w:ascii="Times New Roman" w:hAnsi="Times New Roman" w:cs="Times New Roman"/>
          <w:sz w:val="24"/>
        </w:rPr>
        <w:t>a strong result</w:t>
      </w:r>
      <w:r w:rsidR="00721964">
        <w:rPr>
          <w:rFonts w:ascii="Times New Roman" w:hAnsi="Times New Roman" w:cs="Times New Roman"/>
          <w:sz w:val="24"/>
        </w:rPr>
        <w:t>,</w:t>
      </w:r>
      <w:r w:rsidR="0032640C">
        <w:rPr>
          <w:rFonts w:ascii="Times New Roman" w:hAnsi="Times New Roman" w:cs="Times New Roman"/>
          <w:sz w:val="24"/>
        </w:rPr>
        <w:t xml:space="preserve"> corroborating</w:t>
      </w:r>
      <w:r w:rsidR="00FA1B78">
        <w:rPr>
          <w:rFonts w:ascii="Times New Roman" w:hAnsi="Times New Roman" w:cs="Times New Roman"/>
          <w:sz w:val="24"/>
        </w:rPr>
        <w:t xml:space="preserve"> the argument for using </w:t>
      </w:r>
      <w:r w:rsidR="00EA10D9">
        <w:rPr>
          <w:rFonts w:ascii="Times New Roman" w:hAnsi="Times New Roman" w:cs="Times New Roman"/>
          <w:sz w:val="24"/>
        </w:rPr>
        <w:t xml:space="preserve">both these prior estimation and remote </w:t>
      </w:r>
      <w:r w:rsidR="00EA10D9">
        <w:rPr>
          <w:rFonts w:ascii="Times New Roman" w:hAnsi="Times New Roman" w:cs="Times New Roman"/>
          <w:i/>
          <w:iCs/>
          <w:sz w:val="24"/>
        </w:rPr>
        <w:t xml:space="preserve">W </w:t>
      </w:r>
      <w:r w:rsidR="00EA10D9">
        <w:rPr>
          <w:rFonts w:ascii="Times New Roman" w:hAnsi="Times New Roman" w:cs="Times New Roman"/>
          <w:sz w:val="24"/>
        </w:rPr>
        <w:t xml:space="preserve">extraction methods </w:t>
      </w:r>
      <w:r w:rsidR="00FA1B78">
        <w:rPr>
          <w:rFonts w:ascii="Times New Roman" w:hAnsi="Times New Roman" w:cs="Times New Roman"/>
          <w:sz w:val="24"/>
        </w:rPr>
        <w:t>in global applications</w:t>
      </w:r>
      <w:r w:rsidR="00EA10D9">
        <w:rPr>
          <w:rFonts w:ascii="Times New Roman" w:hAnsi="Times New Roman" w:cs="Times New Roman"/>
          <w:sz w:val="24"/>
        </w:rPr>
        <w:t xml:space="preserve">.  This </w:t>
      </w:r>
      <w:r w:rsidR="00F35F8A">
        <w:rPr>
          <w:rFonts w:ascii="Times New Roman" w:hAnsi="Times New Roman" w:cs="Times New Roman"/>
          <w:sz w:val="24"/>
        </w:rPr>
        <w:t xml:space="preserve">result </w:t>
      </w:r>
      <w:r w:rsidR="00CC0B73">
        <w:rPr>
          <w:rFonts w:ascii="Times New Roman" w:hAnsi="Times New Roman" w:cs="Times New Roman"/>
          <w:sz w:val="24"/>
        </w:rPr>
        <w:t xml:space="preserve">functionally </w:t>
      </w:r>
      <w:r w:rsidR="00EA10D9" w:rsidRPr="004D4E50">
        <w:rPr>
          <w:rFonts w:ascii="Times New Roman" w:hAnsi="Times New Roman" w:cs="Times New Roman"/>
          <w:sz w:val="24"/>
        </w:rPr>
        <w:t xml:space="preserve">opens the door for geomorphically-informed </w:t>
      </w:r>
      <w:r w:rsidR="00CC0B73">
        <w:rPr>
          <w:rFonts w:ascii="Times New Roman" w:hAnsi="Times New Roman" w:cs="Times New Roman"/>
          <w:i/>
          <w:iCs/>
          <w:sz w:val="24"/>
        </w:rPr>
        <w:t>Q</w:t>
      </w:r>
      <w:r w:rsidR="00EA10D9" w:rsidRPr="004D4E50">
        <w:rPr>
          <w:rFonts w:ascii="Times New Roman" w:hAnsi="Times New Roman" w:cs="Times New Roman"/>
          <w:sz w:val="24"/>
        </w:rPr>
        <w:t xml:space="preserve"> estimation </w:t>
      </w:r>
      <w:r w:rsidR="00DF6361">
        <w:rPr>
          <w:rFonts w:ascii="Times New Roman" w:hAnsi="Times New Roman" w:cs="Times New Roman"/>
          <w:sz w:val="24"/>
        </w:rPr>
        <w:t xml:space="preserve">across </w:t>
      </w:r>
      <w:r w:rsidR="002B71D8">
        <w:rPr>
          <w:rFonts w:ascii="Times New Roman" w:hAnsi="Times New Roman" w:cs="Times New Roman"/>
          <w:sz w:val="24"/>
        </w:rPr>
        <w:t>global-scale river networks.</w:t>
      </w:r>
    </w:p>
    <w:p w14:paraId="096CD1CD" w14:textId="76DE0778" w:rsidR="00531790" w:rsidRPr="00531790" w:rsidRDefault="00531790"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lastRenderedPageBreak/>
        <w:t xml:space="preserve">It is interesting that </w:t>
      </w:r>
      <w:r w:rsidR="0013038D">
        <w:rPr>
          <w:rFonts w:ascii="Times New Roman" w:hAnsi="Times New Roman" w:cs="Times New Roman"/>
          <w:sz w:val="24"/>
        </w:rPr>
        <w:t>substantial</w:t>
      </w:r>
      <w:r>
        <w:rPr>
          <w:rFonts w:ascii="Times New Roman" w:hAnsi="Times New Roman" w:cs="Times New Roman"/>
          <w:sz w:val="24"/>
        </w:rPr>
        <w:t xml:space="preserve"> performance improvement</w:t>
      </w:r>
      <w:r w:rsidR="00355281">
        <w:rPr>
          <w:rFonts w:ascii="Times New Roman" w:hAnsi="Times New Roman" w:cs="Times New Roman"/>
          <w:sz w:val="24"/>
        </w:rPr>
        <w:t>, for the SWOT-simulated rivers,</w:t>
      </w:r>
      <w:r>
        <w:rPr>
          <w:rFonts w:ascii="Times New Roman" w:hAnsi="Times New Roman" w:cs="Times New Roman"/>
          <w:sz w:val="24"/>
        </w:rPr>
        <w:t xml:space="preserve"> is largely limited to NSE, and not NRMSE, RRMSE, or </w:t>
      </w:r>
      <w:proofErr w:type="spellStart"/>
      <w:r>
        <w:rPr>
          <w:rFonts w:ascii="Times New Roman" w:hAnsi="Times New Roman" w:cs="Times New Roman"/>
          <w:sz w:val="24"/>
        </w:rPr>
        <w:t>rBIAS</w:t>
      </w:r>
      <w:proofErr w:type="spellEnd"/>
      <w:r>
        <w:rPr>
          <w:rFonts w:ascii="Times New Roman" w:hAnsi="Times New Roman" w:cs="Times New Roman"/>
          <w:sz w:val="24"/>
        </w:rPr>
        <w:t xml:space="preserve">.  RRMSE and </w:t>
      </w:r>
      <w:proofErr w:type="spellStart"/>
      <w:r>
        <w:rPr>
          <w:rFonts w:ascii="Times New Roman" w:hAnsi="Times New Roman" w:cs="Times New Roman"/>
          <w:sz w:val="24"/>
        </w:rPr>
        <w:t>rBIAS</w:t>
      </w:r>
      <w:proofErr w:type="spellEnd"/>
      <w:r>
        <w:rPr>
          <w:rFonts w:ascii="Times New Roman" w:hAnsi="Times New Roman" w:cs="Times New Roman"/>
          <w:sz w:val="24"/>
        </w:rPr>
        <w:t xml:space="preserve"> generally track together and are easily inflated due to errors in baseflow prediction. In the SWOT-</w:t>
      </w:r>
      <w:r w:rsidR="00585FC2">
        <w:rPr>
          <w:rFonts w:ascii="Times New Roman" w:hAnsi="Times New Roman" w:cs="Times New Roman"/>
          <w:sz w:val="24"/>
        </w:rPr>
        <w:t>simulated hydrographs</w:t>
      </w:r>
      <w:r>
        <w:rPr>
          <w:rFonts w:ascii="Times New Roman" w:hAnsi="Times New Roman" w:cs="Times New Roman"/>
          <w:sz w:val="24"/>
        </w:rPr>
        <w:t xml:space="preserve">, we observe that our interventions alter baseflow predictions very little, and so it is likely that these two metrics do not change much as baseflow prediction has changed very little.  Because our interventions have </w:t>
      </w:r>
      <w:r w:rsidR="00620AB7">
        <w:rPr>
          <w:rFonts w:ascii="Times New Roman" w:hAnsi="Times New Roman" w:cs="Times New Roman"/>
          <w:sz w:val="24"/>
        </w:rPr>
        <w:t>primarily</w:t>
      </w:r>
      <w:r>
        <w:rPr>
          <w:rFonts w:ascii="Times New Roman" w:hAnsi="Times New Roman" w:cs="Times New Roman"/>
          <w:sz w:val="24"/>
        </w:rPr>
        <w:t xml:space="preserve"> addressed magnitude issues with priors (i.e. big rivers should not have </w:t>
      </w:r>
      <w:r>
        <w:rPr>
          <w:rFonts w:ascii="Times New Roman" w:hAnsi="Times New Roman" w:cs="Times New Roman"/>
          <w:i/>
          <w:iCs/>
          <w:sz w:val="24"/>
        </w:rPr>
        <w:t>A</w:t>
      </w:r>
      <w:r>
        <w:rPr>
          <w:rFonts w:ascii="Times New Roman" w:hAnsi="Times New Roman" w:cs="Times New Roman"/>
          <w:i/>
          <w:iCs/>
          <w:sz w:val="24"/>
          <w:vertAlign w:val="subscript"/>
        </w:rPr>
        <w:t>0</w:t>
      </w:r>
      <w:r w:rsidR="000E25B7">
        <w:rPr>
          <w:rFonts w:ascii="Times New Roman" w:hAnsi="Times New Roman" w:cs="Times New Roman"/>
          <w:sz w:val="24"/>
        </w:rPr>
        <w:t xml:space="preserve"> bounds of 1</w:t>
      </w:r>
      <w:r>
        <w:rPr>
          <w:rFonts w:ascii="Times New Roman" w:hAnsi="Times New Roman" w:cs="Times New Roman"/>
          <w:sz w:val="24"/>
        </w:rPr>
        <w:t>0m</w:t>
      </w:r>
      <w:r>
        <w:rPr>
          <w:rFonts w:ascii="Times New Roman" w:hAnsi="Times New Roman" w:cs="Times New Roman"/>
          <w:sz w:val="24"/>
          <w:vertAlign w:val="superscript"/>
        </w:rPr>
        <w:t>2</w:t>
      </w:r>
      <w:r w:rsidR="00990466">
        <w:rPr>
          <w:rFonts w:ascii="Times New Roman" w:hAnsi="Times New Roman" w:cs="Times New Roman"/>
          <w:sz w:val="24"/>
        </w:rPr>
        <w:t xml:space="preserve"> as they might in BAM </w:t>
      </w:r>
      <w:r w:rsidR="00620AB7">
        <w:rPr>
          <w:rFonts w:ascii="Times New Roman" w:hAnsi="Times New Roman" w:cs="Times New Roman"/>
          <w:sz w:val="24"/>
        </w:rPr>
        <w:t xml:space="preserve">but will not in </w:t>
      </w:r>
      <w:proofErr w:type="spellStart"/>
      <w:r w:rsidR="00620AB7">
        <w:rPr>
          <w:rFonts w:ascii="Times New Roman" w:hAnsi="Times New Roman" w:cs="Times New Roman"/>
          <w:sz w:val="24"/>
        </w:rPr>
        <w:t>geoBAM</w:t>
      </w:r>
      <w:proofErr w:type="spellEnd"/>
      <w:r>
        <w:rPr>
          <w:rFonts w:ascii="Times New Roman" w:hAnsi="Times New Roman" w:cs="Times New Roman"/>
          <w:sz w:val="24"/>
        </w:rPr>
        <w:t>), we see significant improvement in</w:t>
      </w:r>
      <w:r w:rsidR="00990466">
        <w:rPr>
          <w:rFonts w:ascii="Times New Roman" w:hAnsi="Times New Roman" w:cs="Times New Roman"/>
          <w:sz w:val="24"/>
        </w:rPr>
        <w:t xml:space="preserve"> NSE as </w:t>
      </w:r>
      <w:r w:rsidR="00FF7856">
        <w:rPr>
          <w:rFonts w:ascii="Times New Roman" w:hAnsi="Times New Roman" w:cs="Times New Roman"/>
          <w:sz w:val="24"/>
        </w:rPr>
        <w:t xml:space="preserve">error due to </w:t>
      </w:r>
      <w:r w:rsidR="00990466">
        <w:rPr>
          <w:rFonts w:ascii="Times New Roman" w:hAnsi="Times New Roman" w:cs="Times New Roman"/>
          <w:i/>
          <w:sz w:val="24"/>
        </w:rPr>
        <w:t xml:space="preserve">Q </w:t>
      </w:r>
      <w:r w:rsidR="00990466">
        <w:rPr>
          <w:rFonts w:ascii="Times New Roman" w:hAnsi="Times New Roman" w:cs="Times New Roman"/>
          <w:sz w:val="24"/>
        </w:rPr>
        <w:t xml:space="preserve">magnitude </w:t>
      </w:r>
      <w:r w:rsidR="00FF7856">
        <w:rPr>
          <w:rFonts w:ascii="Times New Roman" w:hAnsi="Times New Roman" w:cs="Times New Roman"/>
          <w:sz w:val="24"/>
        </w:rPr>
        <w:t xml:space="preserve">differences </w:t>
      </w:r>
      <w:r w:rsidR="00990466">
        <w:rPr>
          <w:rFonts w:ascii="Times New Roman" w:hAnsi="Times New Roman" w:cs="Times New Roman"/>
          <w:sz w:val="24"/>
        </w:rPr>
        <w:t>is reduced</w:t>
      </w:r>
      <w:r>
        <w:rPr>
          <w:rFonts w:ascii="Times New Roman" w:hAnsi="Times New Roman" w:cs="Times New Roman"/>
          <w:sz w:val="24"/>
        </w:rPr>
        <w:t>.</w:t>
      </w:r>
      <w:r w:rsidR="00E21697">
        <w:rPr>
          <w:rFonts w:ascii="Times New Roman" w:hAnsi="Times New Roman" w:cs="Times New Roman"/>
          <w:sz w:val="24"/>
        </w:rPr>
        <w:t xml:space="preserve"> This is </w:t>
      </w:r>
      <w:r w:rsidR="00D42478">
        <w:rPr>
          <w:rFonts w:ascii="Times New Roman" w:hAnsi="Times New Roman" w:cs="Times New Roman"/>
          <w:sz w:val="24"/>
        </w:rPr>
        <w:t>corroborated</w:t>
      </w:r>
      <w:r w:rsidR="00E21697">
        <w:rPr>
          <w:rFonts w:ascii="Times New Roman" w:hAnsi="Times New Roman" w:cs="Times New Roman"/>
          <w:sz w:val="24"/>
        </w:rPr>
        <w:t xml:space="preserve"> by studying the hydrographs in Figures 8 and </w:t>
      </w:r>
      <w:proofErr w:type="spellStart"/>
      <w:r w:rsidR="00E21697">
        <w:rPr>
          <w:rFonts w:ascii="Times New Roman" w:hAnsi="Times New Roman" w:cs="Times New Roman"/>
          <w:sz w:val="24"/>
        </w:rPr>
        <w:t>Sx</w:t>
      </w:r>
      <w:proofErr w:type="spellEnd"/>
      <w:r w:rsidR="00E21697">
        <w:rPr>
          <w:rFonts w:ascii="Times New Roman" w:hAnsi="Times New Roman" w:cs="Times New Roman"/>
          <w:sz w:val="24"/>
        </w:rPr>
        <w:t>.</w:t>
      </w:r>
    </w:p>
    <w:p w14:paraId="5D4EAA1B" w14:textId="0BC36FD8" w:rsidR="00520FFF" w:rsidRDefault="00FB6EB6" w:rsidP="00520FFF">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W</w:t>
      </w:r>
      <w:r w:rsidR="00567B65" w:rsidRPr="00896F5B">
        <w:rPr>
          <w:rFonts w:ascii="Times New Roman" w:hAnsi="Times New Roman" w:cs="Times New Roman"/>
          <w:sz w:val="24"/>
        </w:rPr>
        <w:t>e found that classification will yield improvements if classes are assigned correctly</w:t>
      </w:r>
      <w:r w:rsidR="00BC0AF1">
        <w:rPr>
          <w:rFonts w:ascii="Times New Roman" w:hAnsi="Times New Roman" w:cs="Times New Roman"/>
          <w:sz w:val="24"/>
        </w:rPr>
        <w:t>, but significantly degrade performance if classified poorly</w:t>
      </w:r>
      <w:r w:rsidR="00567B65" w:rsidRPr="00896F5B">
        <w:rPr>
          <w:rFonts w:ascii="Times New Roman" w:hAnsi="Times New Roman" w:cs="Times New Roman"/>
          <w:sz w:val="24"/>
        </w:rPr>
        <w:t xml:space="preserve">. </w:t>
      </w:r>
      <w:r>
        <w:rPr>
          <w:rFonts w:ascii="Times New Roman" w:hAnsi="Times New Roman" w:cs="Times New Roman"/>
          <w:sz w:val="24"/>
        </w:rPr>
        <w:t xml:space="preserve"> </w:t>
      </w:r>
      <w:r w:rsidR="00567B65" w:rsidRPr="00896F5B">
        <w:rPr>
          <w:rFonts w:ascii="Times New Roman" w:hAnsi="Times New Roman" w:cs="Times New Roman"/>
          <w:sz w:val="24"/>
        </w:rPr>
        <w:t xml:space="preserve">Because we </w:t>
      </w:r>
      <w:r w:rsidR="00DB2B39">
        <w:rPr>
          <w:rFonts w:ascii="Times New Roman" w:hAnsi="Times New Roman" w:cs="Times New Roman"/>
          <w:sz w:val="24"/>
        </w:rPr>
        <w:t>reduce</w:t>
      </w:r>
      <w:r w:rsidR="00567B65" w:rsidRPr="00896F5B">
        <w:rPr>
          <w:rFonts w:ascii="Times New Roman" w:hAnsi="Times New Roman" w:cs="Times New Roman"/>
          <w:sz w:val="24"/>
        </w:rPr>
        <w:t xml:space="preserve"> priors to look-up tables, if the </w:t>
      </w:r>
      <w:r w:rsidR="00BC0AF1">
        <w:rPr>
          <w:rFonts w:ascii="Times New Roman" w:hAnsi="Times New Roman" w:cs="Times New Roman"/>
          <w:sz w:val="24"/>
        </w:rPr>
        <w:t>‘</w:t>
      </w:r>
      <w:r w:rsidR="00567B65" w:rsidRPr="00896F5B">
        <w:rPr>
          <w:rFonts w:ascii="Times New Roman" w:hAnsi="Times New Roman" w:cs="Times New Roman"/>
          <w:sz w:val="24"/>
        </w:rPr>
        <w:t>wrong</w:t>
      </w:r>
      <w:r w:rsidR="00BC0AF1">
        <w:rPr>
          <w:rFonts w:ascii="Times New Roman" w:hAnsi="Times New Roman" w:cs="Times New Roman"/>
          <w:sz w:val="24"/>
        </w:rPr>
        <w:t>’</w:t>
      </w:r>
      <w:r w:rsidR="00567B65" w:rsidRPr="00896F5B">
        <w:rPr>
          <w:rFonts w:ascii="Times New Roman" w:hAnsi="Times New Roman" w:cs="Times New Roman"/>
          <w:sz w:val="24"/>
        </w:rPr>
        <w:t xml:space="preserve"> prior is assigned then inversion will be </w:t>
      </w:r>
      <w:r>
        <w:rPr>
          <w:rFonts w:ascii="Times New Roman" w:hAnsi="Times New Roman" w:cs="Times New Roman"/>
          <w:sz w:val="24"/>
        </w:rPr>
        <w:t>considerably</w:t>
      </w:r>
      <w:r w:rsidR="00567B65" w:rsidRPr="00896F5B">
        <w:rPr>
          <w:rFonts w:ascii="Times New Roman" w:hAnsi="Times New Roman" w:cs="Times New Roman"/>
          <w:sz w:val="24"/>
        </w:rPr>
        <w:t xml:space="preserve"> off (unlike </w:t>
      </w:r>
      <w:r>
        <w:rPr>
          <w:rFonts w:ascii="Times New Roman" w:hAnsi="Times New Roman" w:cs="Times New Roman"/>
          <w:sz w:val="24"/>
        </w:rPr>
        <w:t>when using a global function</w:t>
      </w:r>
      <w:r w:rsidR="000B5EFC">
        <w:rPr>
          <w:rFonts w:ascii="Times New Roman" w:hAnsi="Times New Roman" w:cs="Times New Roman"/>
          <w:sz w:val="24"/>
        </w:rPr>
        <w:t xml:space="preserve"> where it can be easier to be close to ‘correct’</w:t>
      </w:r>
      <w:r w:rsidR="00567B65" w:rsidRPr="00896F5B">
        <w:rPr>
          <w:rFonts w:ascii="Times New Roman" w:hAnsi="Times New Roman" w:cs="Times New Roman"/>
          <w:sz w:val="24"/>
        </w:rPr>
        <w:t>)</w:t>
      </w:r>
      <w:r w:rsidR="00F90E8A">
        <w:rPr>
          <w:rFonts w:ascii="Times New Roman" w:hAnsi="Times New Roman" w:cs="Times New Roman"/>
          <w:sz w:val="24"/>
        </w:rPr>
        <w:t>.</w:t>
      </w:r>
      <w:r w:rsidR="00E15446">
        <w:rPr>
          <w:rFonts w:ascii="Times New Roman" w:hAnsi="Times New Roman" w:cs="Times New Roman"/>
          <w:b/>
          <w:bCs/>
          <w:sz w:val="24"/>
        </w:rPr>
        <w:t xml:space="preserve">  </w:t>
      </w:r>
      <w:r w:rsidR="00E15446">
        <w:rPr>
          <w:rFonts w:ascii="Times New Roman" w:hAnsi="Times New Roman" w:cs="Times New Roman"/>
          <w:sz w:val="24"/>
        </w:rPr>
        <w:t xml:space="preserve">For example, section 1 of the Ohio </w:t>
      </w:r>
      <w:r w:rsidR="00470A40">
        <w:rPr>
          <w:rFonts w:ascii="Times New Roman" w:hAnsi="Times New Roman" w:cs="Times New Roman"/>
          <w:sz w:val="24"/>
        </w:rPr>
        <w:t>River</w:t>
      </w:r>
      <w:r w:rsidR="00E15446">
        <w:rPr>
          <w:rFonts w:ascii="Times New Roman" w:hAnsi="Times New Roman" w:cs="Times New Roman"/>
          <w:sz w:val="24"/>
        </w:rPr>
        <w:t xml:space="preserve"> had an NSE of 0.13 however after assigning river type</w:t>
      </w:r>
      <w:r w:rsidR="00470A40">
        <w:rPr>
          <w:rFonts w:ascii="Times New Roman" w:hAnsi="Times New Roman" w:cs="Times New Roman"/>
          <w:sz w:val="24"/>
        </w:rPr>
        <w:t xml:space="preserve"> and constraining the priors</w:t>
      </w:r>
      <w:r w:rsidR="00E15446">
        <w:rPr>
          <w:rFonts w:ascii="Times New Roman" w:hAnsi="Times New Roman" w:cs="Times New Roman"/>
          <w:sz w:val="24"/>
        </w:rPr>
        <w:t>, performance degraded to -5.66</w:t>
      </w:r>
      <w:r w:rsidR="00567B65" w:rsidRPr="00896F5B">
        <w:rPr>
          <w:rFonts w:ascii="Times New Roman" w:hAnsi="Times New Roman" w:cs="Times New Roman"/>
          <w:sz w:val="24"/>
        </w:rPr>
        <w:t xml:space="preserve">. </w:t>
      </w:r>
      <w:r w:rsidR="005C5CAF">
        <w:rPr>
          <w:rFonts w:ascii="Times New Roman" w:hAnsi="Times New Roman" w:cs="Times New Roman"/>
          <w:sz w:val="24"/>
        </w:rPr>
        <w:t xml:space="preserve"> </w:t>
      </w:r>
      <w:r w:rsidR="00027251">
        <w:rPr>
          <w:rFonts w:ascii="Times New Roman" w:hAnsi="Times New Roman" w:cs="Times New Roman"/>
          <w:sz w:val="24"/>
        </w:rPr>
        <w:t>Andreadis et al. (</w:t>
      </w:r>
      <w:r w:rsidR="00027251">
        <w:rPr>
          <w:rFonts w:ascii="Times New Roman" w:hAnsi="Times New Roman" w:cs="Times New Roman"/>
          <w:i/>
          <w:iCs/>
          <w:sz w:val="24"/>
        </w:rPr>
        <w:t xml:space="preserve">in </w:t>
      </w:r>
      <w:r w:rsidR="00027251" w:rsidRPr="00027251">
        <w:rPr>
          <w:rFonts w:ascii="Times New Roman" w:hAnsi="Times New Roman" w:cs="Times New Roman"/>
          <w:i/>
          <w:iCs/>
          <w:sz w:val="24"/>
        </w:rPr>
        <w:t>review</w:t>
      </w:r>
      <w:r w:rsidR="00027251">
        <w:rPr>
          <w:rFonts w:ascii="Times New Roman" w:hAnsi="Times New Roman" w:cs="Times New Roman"/>
          <w:sz w:val="24"/>
        </w:rPr>
        <w:t>) found a similar result when their planform classification ‘misclassified’ the same Wabash and St. Lawrence Downstream rivers</w:t>
      </w:r>
      <w:r w:rsidR="006515A8">
        <w:rPr>
          <w:rFonts w:ascii="Times New Roman" w:hAnsi="Times New Roman" w:cs="Times New Roman"/>
          <w:sz w:val="24"/>
        </w:rPr>
        <w:t xml:space="preserve"> used in this study</w:t>
      </w:r>
      <w:r w:rsidR="006005DA">
        <w:rPr>
          <w:rFonts w:ascii="Times New Roman" w:hAnsi="Times New Roman" w:cs="Times New Roman"/>
          <w:sz w:val="24"/>
        </w:rPr>
        <w:t>; however</w:t>
      </w:r>
      <w:r w:rsidR="00497352">
        <w:rPr>
          <w:rFonts w:ascii="Times New Roman" w:hAnsi="Times New Roman" w:cs="Times New Roman"/>
          <w:sz w:val="24"/>
        </w:rPr>
        <w:t xml:space="preserve"> in this study</w:t>
      </w:r>
      <w:r w:rsidR="006005DA">
        <w:rPr>
          <w:rFonts w:ascii="Times New Roman" w:hAnsi="Times New Roman" w:cs="Times New Roman"/>
          <w:sz w:val="24"/>
        </w:rPr>
        <w:t>, both of these rivers were well-modeled by our classification and exhibited little performance degradation</w:t>
      </w:r>
      <w:r w:rsidR="00027251">
        <w:rPr>
          <w:rFonts w:ascii="Times New Roman" w:hAnsi="Times New Roman" w:cs="Times New Roman"/>
          <w:sz w:val="24"/>
        </w:rPr>
        <w:t xml:space="preserve">.  </w:t>
      </w:r>
      <w:r w:rsidR="003F327E" w:rsidRPr="00027251">
        <w:rPr>
          <w:rFonts w:ascii="Times New Roman" w:hAnsi="Times New Roman" w:cs="Times New Roman"/>
          <w:sz w:val="24"/>
        </w:rPr>
        <w:t>Likewise</w:t>
      </w:r>
      <w:r w:rsidR="00896F5B" w:rsidRPr="00896F5B">
        <w:rPr>
          <w:rFonts w:ascii="Times New Roman" w:hAnsi="Times New Roman" w:cs="Times New Roman"/>
          <w:sz w:val="24"/>
        </w:rPr>
        <w:t xml:space="preserve">, </w:t>
      </w:r>
      <w:r w:rsidR="00445D12" w:rsidRPr="00896F5B">
        <w:rPr>
          <w:rFonts w:ascii="Times New Roman" w:hAnsi="Times New Roman" w:cs="Times New Roman"/>
          <w:sz w:val="24"/>
        </w:rPr>
        <w:t>if performance is already great (i.e. Jamuna</w:t>
      </w:r>
      <w:r w:rsidR="00147A8A">
        <w:rPr>
          <w:rFonts w:ascii="Times New Roman" w:hAnsi="Times New Roman" w:cs="Times New Roman"/>
          <w:sz w:val="24"/>
        </w:rPr>
        <w:t xml:space="preserve"> river</w:t>
      </w:r>
      <w:r w:rsidR="00445D12" w:rsidRPr="00896F5B">
        <w:rPr>
          <w:rFonts w:ascii="Times New Roman" w:hAnsi="Times New Roman" w:cs="Times New Roman"/>
          <w:sz w:val="24"/>
        </w:rPr>
        <w:t xml:space="preserve"> control</w:t>
      </w:r>
      <w:r w:rsidR="00F30000">
        <w:rPr>
          <w:rFonts w:ascii="Times New Roman" w:hAnsi="Times New Roman" w:cs="Times New Roman"/>
          <w:sz w:val="24"/>
        </w:rPr>
        <w:t>-case</w:t>
      </w:r>
      <w:r w:rsidR="00445D12" w:rsidRPr="00896F5B">
        <w:rPr>
          <w:rFonts w:ascii="Times New Roman" w:hAnsi="Times New Roman" w:cs="Times New Roman"/>
          <w:sz w:val="24"/>
        </w:rPr>
        <w:t xml:space="preserve"> NSE of 0.98</w:t>
      </w:r>
      <w:r w:rsidR="008C0860">
        <w:rPr>
          <w:rFonts w:ascii="Times New Roman" w:hAnsi="Times New Roman" w:cs="Times New Roman"/>
          <w:sz w:val="24"/>
        </w:rPr>
        <w:t>3</w:t>
      </w:r>
      <w:r w:rsidR="00445D12" w:rsidRPr="00896F5B">
        <w:rPr>
          <w:rFonts w:ascii="Times New Roman" w:hAnsi="Times New Roman" w:cs="Times New Roman"/>
          <w:sz w:val="24"/>
        </w:rPr>
        <w:t>) then it does</w:t>
      </w:r>
      <w:r w:rsidR="00AD5FB3">
        <w:rPr>
          <w:rFonts w:ascii="Times New Roman" w:hAnsi="Times New Roman" w:cs="Times New Roman"/>
          <w:sz w:val="24"/>
        </w:rPr>
        <w:t xml:space="preserve"> </w:t>
      </w:r>
      <w:r w:rsidR="00445D12" w:rsidRPr="00896F5B">
        <w:rPr>
          <w:rFonts w:ascii="Times New Roman" w:hAnsi="Times New Roman" w:cs="Times New Roman"/>
          <w:sz w:val="24"/>
        </w:rPr>
        <w:t>n</w:t>
      </w:r>
      <w:r w:rsidR="00AD5FB3">
        <w:rPr>
          <w:rFonts w:ascii="Times New Roman" w:hAnsi="Times New Roman" w:cs="Times New Roman"/>
          <w:sz w:val="24"/>
        </w:rPr>
        <w:t>o</w:t>
      </w:r>
      <w:r w:rsidR="00445D12" w:rsidRPr="00896F5B">
        <w:rPr>
          <w:rFonts w:ascii="Times New Roman" w:hAnsi="Times New Roman" w:cs="Times New Roman"/>
          <w:sz w:val="24"/>
        </w:rPr>
        <w:t xml:space="preserve">t get </w:t>
      </w:r>
      <w:r w:rsidR="00AD5FB3">
        <w:rPr>
          <w:rFonts w:ascii="Times New Roman" w:hAnsi="Times New Roman" w:cs="Times New Roman"/>
          <w:sz w:val="24"/>
        </w:rPr>
        <w:t>much</w:t>
      </w:r>
      <w:r w:rsidR="00445D12" w:rsidRPr="00896F5B">
        <w:rPr>
          <w:rFonts w:ascii="Times New Roman" w:hAnsi="Times New Roman" w:cs="Times New Roman"/>
          <w:sz w:val="24"/>
        </w:rPr>
        <w:t xml:space="preserve"> better from ou</w:t>
      </w:r>
      <w:r w:rsidR="008A69F2">
        <w:rPr>
          <w:rFonts w:ascii="Times New Roman" w:hAnsi="Times New Roman" w:cs="Times New Roman"/>
          <w:sz w:val="24"/>
        </w:rPr>
        <w:t>r</w:t>
      </w:r>
      <w:r w:rsidR="00445D12" w:rsidRPr="00896F5B">
        <w:rPr>
          <w:rFonts w:ascii="Times New Roman" w:hAnsi="Times New Roman" w:cs="Times New Roman"/>
          <w:sz w:val="24"/>
        </w:rPr>
        <w:t xml:space="preserve"> interventions</w:t>
      </w:r>
      <w:r w:rsidR="003F327E">
        <w:rPr>
          <w:rFonts w:ascii="Times New Roman" w:hAnsi="Times New Roman" w:cs="Times New Roman"/>
          <w:sz w:val="24"/>
        </w:rPr>
        <w:t xml:space="preserve"> (</w:t>
      </w:r>
      <w:proofErr w:type="spellStart"/>
      <w:r w:rsidR="003F327E">
        <w:rPr>
          <w:rFonts w:ascii="Times New Roman" w:hAnsi="Times New Roman" w:cs="Times New Roman"/>
          <w:sz w:val="24"/>
        </w:rPr>
        <w:t>geoBAM</w:t>
      </w:r>
      <w:proofErr w:type="spellEnd"/>
      <w:r w:rsidR="003F327E">
        <w:rPr>
          <w:rFonts w:ascii="Times New Roman" w:hAnsi="Times New Roman" w:cs="Times New Roman"/>
          <w:sz w:val="24"/>
        </w:rPr>
        <w:t xml:space="preserve"> Jamuna</w:t>
      </w:r>
      <w:r w:rsidR="00147A8A">
        <w:rPr>
          <w:rFonts w:ascii="Times New Roman" w:hAnsi="Times New Roman" w:cs="Times New Roman"/>
          <w:sz w:val="24"/>
        </w:rPr>
        <w:t xml:space="preserve"> river</w:t>
      </w:r>
      <w:r w:rsidR="003F327E">
        <w:rPr>
          <w:rFonts w:ascii="Times New Roman" w:hAnsi="Times New Roman" w:cs="Times New Roman"/>
          <w:sz w:val="24"/>
        </w:rPr>
        <w:t xml:space="preserve"> NSE is 0.986)</w:t>
      </w:r>
      <w:r w:rsidR="00445D12" w:rsidRPr="00896F5B">
        <w:rPr>
          <w:rFonts w:ascii="Times New Roman" w:hAnsi="Times New Roman" w:cs="Times New Roman"/>
          <w:sz w:val="24"/>
        </w:rPr>
        <w:t xml:space="preserve">.  This </w:t>
      </w:r>
      <w:r w:rsidR="00F034A7">
        <w:rPr>
          <w:rFonts w:ascii="Times New Roman" w:hAnsi="Times New Roman" w:cs="Times New Roman"/>
          <w:sz w:val="24"/>
        </w:rPr>
        <w:t>follows logically,</w:t>
      </w:r>
      <w:r w:rsidR="00445D12" w:rsidRPr="00896F5B">
        <w:rPr>
          <w:rFonts w:ascii="Times New Roman" w:hAnsi="Times New Roman" w:cs="Times New Roman"/>
          <w:sz w:val="24"/>
        </w:rPr>
        <w:t xml:space="preserve"> as the default BAM priors were of high quality for these rivers and so a </w:t>
      </w:r>
      <w:r w:rsidR="00865BFA">
        <w:rPr>
          <w:rFonts w:ascii="Times New Roman" w:hAnsi="Times New Roman" w:cs="Times New Roman"/>
          <w:sz w:val="24"/>
        </w:rPr>
        <w:t>classification</w:t>
      </w:r>
      <w:r w:rsidR="00445D12" w:rsidRPr="00896F5B">
        <w:rPr>
          <w:rFonts w:ascii="Times New Roman" w:hAnsi="Times New Roman" w:cs="Times New Roman"/>
          <w:sz w:val="24"/>
        </w:rPr>
        <w:t xml:space="preserve"> approach simply </w:t>
      </w:r>
      <w:r w:rsidR="0099666F">
        <w:rPr>
          <w:rFonts w:ascii="Times New Roman" w:hAnsi="Times New Roman" w:cs="Times New Roman"/>
          <w:sz w:val="24"/>
        </w:rPr>
        <w:t>produces</w:t>
      </w:r>
      <w:r w:rsidR="00445D12" w:rsidRPr="00896F5B">
        <w:rPr>
          <w:rFonts w:ascii="Times New Roman" w:hAnsi="Times New Roman" w:cs="Times New Roman"/>
          <w:sz w:val="24"/>
        </w:rPr>
        <w:t xml:space="preserve"> similar priors t</w:t>
      </w:r>
      <w:r w:rsidR="0099666F">
        <w:rPr>
          <w:rFonts w:ascii="Times New Roman" w:hAnsi="Times New Roman" w:cs="Times New Roman"/>
          <w:sz w:val="24"/>
        </w:rPr>
        <w:t xml:space="preserve">o those </w:t>
      </w:r>
      <w:r w:rsidR="00F76EAC">
        <w:rPr>
          <w:rFonts w:ascii="Times New Roman" w:hAnsi="Times New Roman" w:cs="Times New Roman"/>
          <w:sz w:val="24"/>
        </w:rPr>
        <w:t>estimated</w:t>
      </w:r>
      <w:r w:rsidR="0099666F">
        <w:rPr>
          <w:rFonts w:ascii="Times New Roman" w:hAnsi="Times New Roman" w:cs="Times New Roman"/>
          <w:sz w:val="24"/>
        </w:rPr>
        <w:t xml:space="preserve"> using the global functions</w:t>
      </w:r>
      <w:r w:rsidR="00A538C4">
        <w:rPr>
          <w:rFonts w:ascii="Times New Roman" w:hAnsi="Times New Roman" w:cs="Times New Roman"/>
          <w:sz w:val="24"/>
        </w:rPr>
        <w:t>.</w:t>
      </w:r>
      <w:r w:rsidR="00520FFF">
        <w:rPr>
          <w:rFonts w:ascii="Times New Roman" w:hAnsi="Times New Roman" w:cs="Times New Roman"/>
          <w:sz w:val="24"/>
        </w:rPr>
        <w:t xml:space="preserve">  It is also worth acknowledging that though </w:t>
      </w:r>
      <w:proofErr w:type="spellStart"/>
      <w:r w:rsidR="00520FFF">
        <w:rPr>
          <w:rFonts w:ascii="Times New Roman" w:hAnsi="Times New Roman" w:cs="Times New Roman"/>
          <w:sz w:val="24"/>
        </w:rPr>
        <w:t>th</w:t>
      </w:r>
      <w:proofErr w:type="spellEnd"/>
      <w:r w:rsidR="00520FFF">
        <w:rPr>
          <w:rFonts w:ascii="Times New Roman" w:hAnsi="Times New Roman" w:cs="Times New Roman"/>
          <w:sz w:val="24"/>
        </w:rPr>
        <w:t xml:space="preserve"> supervised framework outperformed DBSCAN, DBSCAN largely replicated the findings from our more complicated </w:t>
      </w:r>
      <w:r w:rsidR="00520FFF">
        <w:rPr>
          <w:rFonts w:ascii="Times New Roman" w:hAnsi="Times New Roman" w:cs="Times New Roman"/>
          <w:sz w:val="24"/>
        </w:rPr>
        <w:lastRenderedPageBreak/>
        <w:t>supervised approach.  This suggests that unsupervised algorithms can adequately replicate the different types of rivers experienced globally, and that future implementations might equal or outperform a more manual approach.</w:t>
      </w:r>
    </w:p>
    <w:p w14:paraId="791CC6C1" w14:textId="3C9773A9" w:rsidR="00962CDC" w:rsidRPr="00681CE0" w:rsidRDefault="00470A40" w:rsidP="00962CDC">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 xml:space="preserve">A similar finding manifests </w:t>
      </w:r>
      <w:r w:rsidRPr="00470A40">
        <w:rPr>
          <w:rFonts w:ascii="Times New Roman" w:hAnsi="Times New Roman" w:cs="Times New Roman"/>
          <w:sz w:val="24"/>
        </w:rPr>
        <w:t xml:space="preserve">when we test the sensitivity of a McFLI to its initial prior on </w:t>
      </w:r>
      <w:r w:rsidRPr="00470A40">
        <w:rPr>
          <w:rFonts w:ascii="Times New Roman" w:hAnsi="Times New Roman" w:cs="Times New Roman"/>
          <w:i/>
          <w:sz w:val="24"/>
        </w:rPr>
        <w:t>Q</w:t>
      </w:r>
      <w:r>
        <w:rPr>
          <w:rFonts w:ascii="Times New Roman" w:hAnsi="Times New Roman" w:cs="Times New Roman"/>
          <w:sz w:val="24"/>
        </w:rPr>
        <w:t>,</w:t>
      </w:r>
      <w:r w:rsidRPr="00470A40">
        <w:rPr>
          <w:rFonts w:ascii="Times New Roman" w:hAnsi="Times New Roman" w:cs="Times New Roman"/>
          <w:i/>
          <w:sz w:val="24"/>
        </w:rPr>
        <w:t xml:space="preserve"> </w:t>
      </w:r>
      <w:r w:rsidRPr="00470A40">
        <w:rPr>
          <w:rFonts w:ascii="Times New Roman" w:hAnsi="Times New Roman" w:cs="Times New Roman"/>
          <w:sz w:val="24"/>
        </w:rPr>
        <w:t xml:space="preserve">as up until now we have not amended the prior estimation method for </w:t>
      </w:r>
      <w:r w:rsidRPr="00470A40">
        <w:rPr>
          <w:rFonts w:ascii="Times New Roman" w:hAnsi="Times New Roman" w:cs="Times New Roman"/>
          <w:i/>
          <w:iCs/>
          <w:sz w:val="24"/>
        </w:rPr>
        <w:t>Q</w:t>
      </w:r>
      <w:r w:rsidRPr="00470A40">
        <w:rPr>
          <w:rFonts w:ascii="Times New Roman" w:hAnsi="Times New Roman" w:cs="Times New Roman"/>
          <w:sz w:val="24"/>
        </w:rPr>
        <w:t xml:space="preserve">.  BAM by default uses </w:t>
      </w:r>
      <w:r w:rsidRPr="00470A40">
        <w:rPr>
          <w:rFonts w:ascii="Times New Roman" w:hAnsi="Times New Roman" w:cs="Times New Roman"/>
          <w:i/>
          <w:sz w:val="24"/>
        </w:rPr>
        <w:t>Q</w:t>
      </w:r>
      <w:r w:rsidRPr="00470A40">
        <w:rPr>
          <w:rFonts w:ascii="Times New Roman" w:hAnsi="Times New Roman" w:cs="Times New Roman"/>
          <w:i/>
          <w:sz w:val="24"/>
          <w:vertAlign w:val="subscript"/>
        </w:rPr>
        <w:t xml:space="preserve"> </w:t>
      </w:r>
      <w:r w:rsidRPr="00470A40">
        <w:rPr>
          <w:rFonts w:ascii="Times New Roman" w:hAnsi="Times New Roman" w:cs="Times New Roman"/>
          <w:sz w:val="24"/>
        </w:rPr>
        <w:t>priors centered on the output of a global water balance model (</w:t>
      </w:r>
      <w:proofErr w:type="spellStart"/>
      <w:r w:rsidRPr="00470A40">
        <w:rPr>
          <w:rFonts w:ascii="Times New Roman" w:hAnsi="Times New Roman" w:cs="Times New Roman"/>
          <w:sz w:val="24"/>
        </w:rPr>
        <w:t>Wisser</w:t>
      </w:r>
      <w:proofErr w:type="spellEnd"/>
      <w:r w:rsidRPr="00470A40">
        <w:rPr>
          <w:rFonts w:ascii="Times New Roman" w:hAnsi="Times New Roman" w:cs="Times New Roman"/>
          <w:sz w:val="24"/>
        </w:rPr>
        <w:t xml:space="preserve"> et al. 2010).  We substituted </w:t>
      </w:r>
      <w:r w:rsidR="000823A0">
        <w:rPr>
          <w:rFonts w:ascii="Times New Roman" w:hAnsi="Times New Roman" w:cs="Times New Roman"/>
          <w:sz w:val="24"/>
        </w:rPr>
        <w:t>this term (</w:t>
      </w:r>
      <m:oMath>
        <m:acc>
          <m:accPr>
            <m:ctrlPr>
              <w:rPr>
                <w:rFonts w:ascii="Cambria Math" w:hAnsi="Cambria Math" w:cs="Times New Roman"/>
                <w:i/>
                <w:sz w:val="24"/>
              </w:rPr>
            </m:ctrlPr>
          </m:accPr>
          <m:e>
            <m:r>
              <w:rPr>
                <w:rFonts w:ascii="Cambria Math" w:hAnsi="Cambria Math" w:cs="Times New Roman"/>
                <w:sz w:val="24"/>
              </w:rPr>
              <m:t>Q</m:t>
            </m:r>
          </m:e>
        </m:acc>
        <m:r>
          <w:rPr>
            <w:rFonts w:ascii="Cambria Math" w:hAnsi="Cambria Math" w:cs="Times New Roman"/>
            <w:sz w:val="24"/>
          </w:rPr>
          <m:t>)</m:t>
        </m:r>
      </m:oMath>
      <w:r w:rsidRPr="00470A40">
        <w:rPr>
          <w:rFonts w:ascii="Times New Roman" w:hAnsi="Times New Roman" w:cs="Times New Roman"/>
          <w:sz w:val="24"/>
        </w:rPr>
        <w:t xml:space="preserve"> with new estimates from the Global Reach‐Level </w:t>
      </w:r>
      <w:r w:rsidRPr="0079680A">
        <w:rPr>
          <w:rFonts w:ascii="Times New Roman" w:hAnsi="Times New Roman" w:cs="Times New Roman"/>
          <w:sz w:val="24"/>
        </w:rPr>
        <w:t>A Priori</w:t>
      </w:r>
      <w:r w:rsidRPr="00470A40">
        <w:rPr>
          <w:rFonts w:ascii="Times New Roman" w:hAnsi="Times New Roman" w:cs="Times New Roman"/>
          <w:sz w:val="24"/>
        </w:rPr>
        <w:t xml:space="preserve"> Discharge Estimates</w:t>
      </w:r>
      <w:r>
        <w:rPr>
          <w:rFonts w:ascii="Times New Roman" w:hAnsi="Times New Roman" w:cs="Times New Roman"/>
          <w:sz w:val="24"/>
        </w:rPr>
        <w:t xml:space="preserve"> (GRADES- </w:t>
      </w:r>
      <w:r w:rsidRPr="00470A40">
        <w:rPr>
          <w:rFonts w:ascii="Times New Roman" w:hAnsi="Times New Roman" w:cs="Times New Roman"/>
          <w:sz w:val="24"/>
        </w:rPr>
        <w:t>Lin et al. 2019)</w:t>
      </w:r>
      <w:r>
        <w:rPr>
          <w:rFonts w:ascii="Times New Roman" w:hAnsi="Times New Roman" w:cs="Times New Roman"/>
          <w:sz w:val="24"/>
        </w:rPr>
        <w:t xml:space="preserve"> for</w:t>
      </w:r>
      <w:r w:rsidRPr="00470A40">
        <w:rPr>
          <w:rFonts w:ascii="Times New Roman" w:hAnsi="Times New Roman" w:cs="Times New Roman"/>
          <w:sz w:val="24"/>
        </w:rPr>
        <w:t xml:space="preserve"> 17 of our test rivers</w:t>
      </w:r>
      <w:r w:rsidR="007021C3">
        <w:rPr>
          <w:rFonts w:ascii="Times New Roman" w:hAnsi="Times New Roman" w:cs="Times New Roman"/>
          <w:sz w:val="24"/>
        </w:rPr>
        <w:t xml:space="preserve"> using</w:t>
      </w:r>
      <w:r w:rsidRPr="00470A40">
        <w:rPr>
          <w:rFonts w:ascii="Times New Roman" w:hAnsi="Times New Roman" w:cs="Times New Roman"/>
          <w:sz w:val="24"/>
        </w:rPr>
        <w:t xml:space="preserve"> mean daily </w:t>
      </w:r>
      <w:r w:rsidRPr="00470A40">
        <w:rPr>
          <w:rFonts w:ascii="Times New Roman" w:hAnsi="Times New Roman" w:cs="Times New Roman"/>
          <w:i/>
          <w:sz w:val="24"/>
        </w:rPr>
        <w:t xml:space="preserve">Q </w:t>
      </w:r>
      <w:r w:rsidR="007021C3">
        <w:rPr>
          <w:rFonts w:ascii="Times New Roman" w:hAnsi="Times New Roman" w:cs="Times New Roman"/>
          <w:iCs/>
          <w:sz w:val="24"/>
        </w:rPr>
        <w:t xml:space="preserve">from GRADES and then reran </w:t>
      </w:r>
      <w:proofErr w:type="spellStart"/>
      <w:r w:rsidR="007021C3">
        <w:rPr>
          <w:rFonts w:ascii="Times New Roman" w:hAnsi="Times New Roman" w:cs="Times New Roman"/>
          <w:iCs/>
          <w:sz w:val="24"/>
        </w:rPr>
        <w:t>geoBAM</w:t>
      </w:r>
      <w:proofErr w:type="spellEnd"/>
      <w:r w:rsidR="007021C3">
        <w:rPr>
          <w:rFonts w:ascii="Times New Roman" w:hAnsi="Times New Roman" w:cs="Times New Roman"/>
          <w:iCs/>
          <w:sz w:val="24"/>
        </w:rPr>
        <w:t xml:space="preserve">.  </w:t>
      </w:r>
      <w:r w:rsidR="007021C3">
        <w:rPr>
          <w:rFonts w:ascii="Times New Roman" w:hAnsi="Times New Roman" w:cs="Times New Roman"/>
          <w:sz w:val="24"/>
        </w:rPr>
        <w:t>We</w:t>
      </w:r>
      <w:r w:rsidR="00681CE0">
        <w:rPr>
          <w:rFonts w:ascii="Times New Roman" w:hAnsi="Times New Roman" w:cs="Times New Roman"/>
          <w:sz w:val="24"/>
        </w:rPr>
        <w:t xml:space="preserve"> observed significant performance degradation in one river (Missouri</w:t>
      </w:r>
      <w:r w:rsidR="00962CDC">
        <w:rPr>
          <w:rFonts w:ascii="Times New Roman" w:hAnsi="Times New Roman" w:cs="Times New Roman"/>
          <w:sz w:val="24"/>
        </w:rPr>
        <w:t xml:space="preserve">- median </w:t>
      </w:r>
      <w:r w:rsidR="00E80D3D">
        <w:rPr>
          <w:rFonts w:ascii="Times New Roman" w:hAnsi="Times New Roman" w:cs="Times New Roman"/>
          <w:sz w:val="24"/>
        </w:rPr>
        <w:t>percent</w:t>
      </w:r>
      <w:r w:rsidR="00332B98">
        <w:rPr>
          <w:rFonts w:ascii="Times New Roman" w:hAnsi="Times New Roman" w:cs="Times New Roman"/>
          <w:sz w:val="24"/>
        </w:rPr>
        <w:t xml:space="preserve"> </w:t>
      </w:r>
      <w:r w:rsidR="00962CDC">
        <w:rPr>
          <w:rFonts w:ascii="Times New Roman" w:hAnsi="Times New Roman" w:cs="Times New Roman"/>
          <w:sz w:val="24"/>
        </w:rPr>
        <w:t>NSE decr</w:t>
      </w:r>
      <w:r w:rsidR="00332B98">
        <w:rPr>
          <w:rFonts w:ascii="Times New Roman" w:hAnsi="Times New Roman" w:cs="Times New Roman"/>
          <w:sz w:val="24"/>
        </w:rPr>
        <w:t>ease across the three Missouri R</w:t>
      </w:r>
      <w:r w:rsidR="00962CDC">
        <w:rPr>
          <w:rFonts w:ascii="Times New Roman" w:hAnsi="Times New Roman" w:cs="Times New Roman"/>
          <w:sz w:val="24"/>
        </w:rPr>
        <w:t>iver sections was 1,526%</w:t>
      </w:r>
      <w:r w:rsidR="00681CE0">
        <w:rPr>
          <w:rFonts w:ascii="Times New Roman" w:hAnsi="Times New Roman" w:cs="Times New Roman"/>
          <w:sz w:val="24"/>
        </w:rPr>
        <w:t>) but improvement in all others</w:t>
      </w:r>
      <w:r w:rsidR="00962CDC">
        <w:rPr>
          <w:rFonts w:ascii="Times New Roman" w:hAnsi="Times New Roman" w:cs="Times New Roman"/>
          <w:sz w:val="24"/>
        </w:rPr>
        <w:t xml:space="preserve"> (median </w:t>
      </w:r>
      <w:r w:rsidR="00E80D3D">
        <w:rPr>
          <w:rFonts w:ascii="Times New Roman" w:hAnsi="Times New Roman" w:cs="Times New Roman"/>
          <w:sz w:val="24"/>
        </w:rPr>
        <w:t>percent</w:t>
      </w:r>
      <w:r w:rsidR="00332B98">
        <w:rPr>
          <w:rFonts w:ascii="Times New Roman" w:hAnsi="Times New Roman" w:cs="Times New Roman"/>
          <w:sz w:val="24"/>
        </w:rPr>
        <w:t xml:space="preserve"> </w:t>
      </w:r>
      <w:r w:rsidR="00962CDC">
        <w:rPr>
          <w:rFonts w:ascii="Times New Roman" w:hAnsi="Times New Roman" w:cs="Times New Roman"/>
          <w:sz w:val="24"/>
        </w:rPr>
        <w:t xml:space="preserve">NSE </w:t>
      </w:r>
      <w:r w:rsidR="00E80D3D">
        <w:rPr>
          <w:rFonts w:ascii="Times New Roman" w:hAnsi="Times New Roman" w:cs="Times New Roman"/>
          <w:sz w:val="24"/>
        </w:rPr>
        <w:t>increase</w:t>
      </w:r>
      <w:r w:rsidR="00962CDC">
        <w:rPr>
          <w:rFonts w:ascii="Times New Roman" w:hAnsi="Times New Roman" w:cs="Times New Roman"/>
          <w:sz w:val="24"/>
        </w:rPr>
        <w:t>, excluding Missouri, was 17.5%)</w:t>
      </w:r>
      <w:r w:rsidR="00681CE0">
        <w:rPr>
          <w:rFonts w:ascii="Times New Roman" w:hAnsi="Times New Roman" w:cs="Times New Roman"/>
          <w:sz w:val="24"/>
        </w:rPr>
        <w:t xml:space="preserve">. This is presumably due to a poorly informed prior on </w:t>
      </w:r>
      <w:r w:rsidR="00681CE0">
        <w:rPr>
          <w:rFonts w:ascii="Times New Roman" w:hAnsi="Times New Roman" w:cs="Times New Roman"/>
          <w:i/>
          <w:iCs/>
          <w:sz w:val="24"/>
        </w:rPr>
        <w:t xml:space="preserve">Q </w:t>
      </w:r>
      <w:r w:rsidR="00681CE0">
        <w:rPr>
          <w:rFonts w:ascii="Times New Roman" w:hAnsi="Times New Roman" w:cs="Times New Roman"/>
          <w:sz w:val="24"/>
        </w:rPr>
        <w:t xml:space="preserve">provided from GRADES, when compared to the </w:t>
      </w:r>
      <w:r w:rsidR="00936996">
        <w:rPr>
          <w:rFonts w:ascii="Times New Roman" w:hAnsi="Times New Roman" w:cs="Times New Roman"/>
          <w:sz w:val="24"/>
        </w:rPr>
        <w:t>WBM</w:t>
      </w:r>
      <w:r w:rsidR="00681CE0">
        <w:rPr>
          <w:rFonts w:ascii="Times New Roman" w:hAnsi="Times New Roman" w:cs="Times New Roman"/>
          <w:sz w:val="24"/>
        </w:rPr>
        <w:t xml:space="preserve">-derived </w:t>
      </w:r>
      <w:r w:rsidR="00681CE0">
        <w:rPr>
          <w:rFonts w:ascii="Times New Roman" w:hAnsi="Times New Roman" w:cs="Times New Roman"/>
          <w:i/>
          <w:iCs/>
          <w:sz w:val="24"/>
        </w:rPr>
        <w:t xml:space="preserve">Q </w:t>
      </w:r>
      <w:r w:rsidR="00681CE0">
        <w:rPr>
          <w:rFonts w:ascii="Times New Roman" w:hAnsi="Times New Roman" w:cs="Times New Roman"/>
          <w:sz w:val="24"/>
        </w:rPr>
        <w:t xml:space="preserve">prior </w:t>
      </w:r>
      <w:r w:rsidR="009A035E">
        <w:rPr>
          <w:rFonts w:ascii="Times New Roman" w:hAnsi="Times New Roman" w:cs="Times New Roman"/>
          <w:sz w:val="24"/>
        </w:rPr>
        <w:t>previously</w:t>
      </w:r>
      <w:r w:rsidR="00681CE0">
        <w:rPr>
          <w:rFonts w:ascii="Times New Roman" w:hAnsi="Times New Roman" w:cs="Times New Roman"/>
          <w:sz w:val="24"/>
        </w:rPr>
        <w:t xml:space="preserve"> used.</w:t>
      </w:r>
      <w:r w:rsidR="007021C3">
        <w:rPr>
          <w:rFonts w:ascii="Times New Roman" w:hAnsi="Times New Roman" w:cs="Times New Roman"/>
          <w:sz w:val="24"/>
        </w:rPr>
        <w:t xml:space="preserve">  Consult Table </w:t>
      </w:r>
      <w:proofErr w:type="spellStart"/>
      <w:r w:rsidR="007021C3">
        <w:rPr>
          <w:rFonts w:ascii="Times New Roman" w:hAnsi="Times New Roman" w:cs="Times New Roman"/>
          <w:sz w:val="24"/>
        </w:rPr>
        <w:t>Sx</w:t>
      </w:r>
      <w:proofErr w:type="spellEnd"/>
      <w:r w:rsidR="007021C3">
        <w:rPr>
          <w:rFonts w:ascii="Times New Roman" w:hAnsi="Times New Roman" w:cs="Times New Roman"/>
          <w:sz w:val="24"/>
        </w:rPr>
        <w:t xml:space="preserve"> for the full results.</w:t>
      </w:r>
    </w:p>
    <w:p w14:paraId="0461EBA5" w14:textId="219F4AB9" w:rsidR="00060F33" w:rsidRDefault="00A678B1" w:rsidP="00A538C4">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Some</w:t>
      </w:r>
      <w:r w:rsidR="00A538C4">
        <w:rPr>
          <w:rFonts w:ascii="Times New Roman" w:hAnsi="Times New Roman" w:cs="Times New Roman"/>
          <w:sz w:val="24"/>
        </w:rPr>
        <w:t xml:space="preserve">times, performance </w:t>
      </w:r>
      <w:r w:rsidR="00F03410">
        <w:rPr>
          <w:rFonts w:ascii="Times New Roman" w:hAnsi="Times New Roman" w:cs="Times New Roman"/>
          <w:sz w:val="24"/>
        </w:rPr>
        <w:t>is</w:t>
      </w:r>
      <w:r w:rsidR="00A538C4">
        <w:rPr>
          <w:rFonts w:ascii="Times New Roman" w:hAnsi="Times New Roman" w:cs="Times New Roman"/>
          <w:sz w:val="24"/>
        </w:rPr>
        <w:t xml:space="preserve"> degraded </w:t>
      </w:r>
      <w:r w:rsidR="003B2DD8">
        <w:rPr>
          <w:rFonts w:ascii="Times New Roman" w:hAnsi="Times New Roman" w:cs="Times New Roman"/>
          <w:sz w:val="24"/>
        </w:rPr>
        <w:t>from the control run,</w:t>
      </w:r>
      <w:r w:rsidR="00A538C4">
        <w:rPr>
          <w:rFonts w:ascii="Times New Roman" w:hAnsi="Times New Roman" w:cs="Times New Roman"/>
          <w:sz w:val="24"/>
        </w:rPr>
        <w:t xml:space="preserve"> but the classification is still yielding improvement; net performance degradation is due to our other interventions.  For example, the</w:t>
      </w:r>
      <w:r w:rsidR="00FC75A5">
        <w:rPr>
          <w:rFonts w:ascii="Times New Roman" w:hAnsi="Times New Roman" w:cs="Times New Roman"/>
          <w:sz w:val="24"/>
        </w:rPr>
        <w:t xml:space="preserve"> Saint Lawrence Downstream </w:t>
      </w:r>
      <w:r w:rsidR="00616AAB">
        <w:rPr>
          <w:rFonts w:ascii="Times New Roman" w:hAnsi="Times New Roman" w:cs="Times New Roman"/>
          <w:sz w:val="24"/>
        </w:rPr>
        <w:t xml:space="preserve">river </w:t>
      </w:r>
      <w:r w:rsidR="00A538C4">
        <w:rPr>
          <w:rFonts w:ascii="Times New Roman" w:hAnsi="Times New Roman" w:cs="Times New Roman"/>
          <w:sz w:val="24"/>
        </w:rPr>
        <w:t xml:space="preserve">had an </w:t>
      </w:r>
      <w:r w:rsidR="00FC75A5">
        <w:rPr>
          <w:rFonts w:ascii="Times New Roman" w:hAnsi="Times New Roman" w:cs="Times New Roman"/>
          <w:sz w:val="24"/>
        </w:rPr>
        <w:t>NSE of -2.2</w:t>
      </w:r>
      <w:r w:rsidR="00A538C4">
        <w:rPr>
          <w:rFonts w:ascii="Times New Roman" w:hAnsi="Times New Roman" w:cs="Times New Roman"/>
          <w:sz w:val="24"/>
        </w:rPr>
        <w:t xml:space="preserve"> when running </w:t>
      </w:r>
      <w:r w:rsidR="00F97FFA">
        <w:rPr>
          <w:rFonts w:ascii="Times New Roman" w:hAnsi="Times New Roman" w:cs="Times New Roman"/>
          <w:sz w:val="24"/>
        </w:rPr>
        <w:t>the control case of</w:t>
      </w:r>
      <w:r w:rsidR="00A538C4">
        <w:rPr>
          <w:rFonts w:ascii="Times New Roman" w:hAnsi="Times New Roman" w:cs="Times New Roman"/>
          <w:sz w:val="24"/>
        </w:rPr>
        <w:t xml:space="preserve"> BAM.  After introducing new AMHG and new training data, NSE dropped to -4.98.  Then, we introduced the </w:t>
      </w:r>
      <w:r w:rsidR="00BC6407">
        <w:rPr>
          <w:rFonts w:ascii="Times New Roman" w:hAnsi="Times New Roman" w:cs="Times New Roman"/>
          <w:sz w:val="24"/>
        </w:rPr>
        <w:t>supervised</w:t>
      </w:r>
      <w:r w:rsidR="00A538C4">
        <w:rPr>
          <w:rFonts w:ascii="Times New Roman" w:hAnsi="Times New Roman" w:cs="Times New Roman"/>
          <w:sz w:val="24"/>
        </w:rPr>
        <w:t xml:space="preserve"> classification</w:t>
      </w:r>
      <w:r w:rsidR="00BC6407">
        <w:rPr>
          <w:rFonts w:ascii="Times New Roman" w:hAnsi="Times New Roman" w:cs="Times New Roman"/>
          <w:sz w:val="24"/>
        </w:rPr>
        <w:t xml:space="preserve"> atop these interventions</w:t>
      </w:r>
      <w:r w:rsidR="00A538C4">
        <w:rPr>
          <w:rFonts w:ascii="Times New Roman" w:hAnsi="Times New Roman" w:cs="Times New Roman"/>
          <w:sz w:val="24"/>
        </w:rPr>
        <w:t xml:space="preserve"> and NSE improved to -4.12.</w:t>
      </w:r>
      <w:r w:rsidR="005545CE">
        <w:rPr>
          <w:rFonts w:ascii="Times New Roman" w:hAnsi="Times New Roman" w:cs="Times New Roman"/>
          <w:sz w:val="24"/>
        </w:rPr>
        <w:t xml:space="preserve"> </w:t>
      </w:r>
      <w:r w:rsidR="00925DE9">
        <w:rPr>
          <w:rFonts w:ascii="Times New Roman" w:hAnsi="Times New Roman" w:cs="Times New Roman"/>
          <w:sz w:val="24"/>
        </w:rPr>
        <w:t>Although the overall performance is still</w:t>
      </w:r>
      <w:r w:rsidR="00875DCC">
        <w:rPr>
          <w:rFonts w:ascii="Times New Roman" w:hAnsi="Times New Roman" w:cs="Times New Roman"/>
          <w:sz w:val="24"/>
        </w:rPr>
        <w:t xml:space="preserve"> quite</w:t>
      </w:r>
      <w:r w:rsidR="00925DE9">
        <w:rPr>
          <w:rFonts w:ascii="Times New Roman" w:hAnsi="Times New Roman" w:cs="Times New Roman"/>
          <w:sz w:val="24"/>
        </w:rPr>
        <w:t xml:space="preserve"> poor</w:t>
      </w:r>
      <w:r w:rsidR="005545CE">
        <w:rPr>
          <w:rFonts w:ascii="Times New Roman" w:hAnsi="Times New Roman" w:cs="Times New Roman"/>
          <w:sz w:val="24"/>
        </w:rPr>
        <w:t>, t</w:t>
      </w:r>
      <w:r w:rsidR="00BC6407">
        <w:rPr>
          <w:rFonts w:ascii="Times New Roman" w:hAnsi="Times New Roman" w:cs="Times New Roman"/>
          <w:sz w:val="24"/>
        </w:rPr>
        <w:t xml:space="preserve">his suggests that a BAM implementation using older </w:t>
      </w:r>
      <w:r w:rsidR="004E0BC2">
        <w:rPr>
          <w:rFonts w:ascii="Times New Roman" w:hAnsi="Times New Roman" w:cs="Times New Roman"/>
          <w:sz w:val="24"/>
        </w:rPr>
        <w:t>AMHG</w:t>
      </w:r>
      <w:r w:rsidR="00BC6407">
        <w:rPr>
          <w:rFonts w:ascii="Times New Roman" w:hAnsi="Times New Roman" w:cs="Times New Roman"/>
          <w:sz w:val="24"/>
        </w:rPr>
        <w:t xml:space="preserve"> and/or training data with a classification framework might </w:t>
      </w:r>
      <w:r w:rsidR="003D7AC3">
        <w:rPr>
          <w:rFonts w:ascii="Times New Roman" w:hAnsi="Times New Roman" w:cs="Times New Roman"/>
          <w:sz w:val="24"/>
        </w:rPr>
        <w:t>yield</w:t>
      </w:r>
      <w:r w:rsidR="00BC6407">
        <w:rPr>
          <w:rFonts w:ascii="Times New Roman" w:hAnsi="Times New Roman" w:cs="Times New Roman"/>
          <w:sz w:val="24"/>
        </w:rPr>
        <w:t xml:space="preserve"> the best results.</w:t>
      </w:r>
      <w:r w:rsidR="00A538C4">
        <w:rPr>
          <w:rFonts w:ascii="Times New Roman" w:hAnsi="Times New Roman" w:cs="Times New Roman"/>
          <w:sz w:val="24"/>
        </w:rPr>
        <w:t xml:space="preserve"> While these scores are very poor overall, </w:t>
      </w:r>
      <w:r w:rsidR="00FB73CF">
        <w:rPr>
          <w:rFonts w:ascii="Times New Roman" w:hAnsi="Times New Roman" w:cs="Times New Roman"/>
          <w:sz w:val="24"/>
        </w:rPr>
        <w:t>the relative changes</w:t>
      </w:r>
      <w:r w:rsidR="00A538C4">
        <w:rPr>
          <w:rFonts w:ascii="Times New Roman" w:hAnsi="Times New Roman" w:cs="Times New Roman"/>
          <w:sz w:val="24"/>
        </w:rPr>
        <w:t xml:space="preserve"> </w:t>
      </w:r>
      <w:r w:rsidR="00FB73CF">
        <w:rPr>
          <w:rFonts w:ascii="Times New Roman" w:hAnsi="Times New Roman" w:cs="Times New Roman"/>
          <w:sz w:val="24"/>
        </w:rPr>
        <w:t>successfully</w:t>
      </w:r>
      <w:r w:rsidR="00A538C4">
        <w:rPr>
          <w:rFonts w:ascii="Times New Roman" w:hAnsi="Times New Roman" w:cs="Times New Roman"/>
          <w:sz w:val="24"/>
        </w:rPr>
        <w:t xml:space="preserve"> highlight the fact that even in rivers with net performance degradation, statistical river classifications are yielding improvement </w:t>
      </w:r>
      <w:r w:rsidR="00A538C4">
        <w:rPr>
          <w:rFonts w:ascii="Times New Roman" w:hAnsi="Times New Roman" w:cs="Times New Roman"/>
          <w:sz w:val="24"/>
        </w:rPr>
        <w:lastRenderedPageBreak/>
        <w:t>and that there are occasions when our other interventions represent a river poorly.</w:t>
      </w:r>
      <w:r w:rsidR="005545CE">
        <w:rPr>
          <w:rFonts w:ascii="Times New Roman" w:hAnsi="Times New Roman" w:cs="Times New Roman"/>
          <w:sz w:val="24"/>
        </w:rPr>
        <w:t xml:space="preserve">  The topic of why some rivers improve from some interventions and others worsen is ripe for future research.</w:t>
      </w:r>
    </w:p>
    <w:p w14:paraId="7FA04688" w14:textId="06B107C1" w:rsidR="00A538C4" w:rsidRDefault="00060F33" w:rsidP="00A538C4">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w:t>
      </w:r>
      <w:r w:rsidR="00AB1B1F">
        <w:rPr>
          <w:rFonts w:ascii="Times New Roman" w:hAnsi="Times New Roman" w:cs="Times New Roman"/>
          <w:sz w:val="24"/>
        </w:rPr>
        <w:t>he SWOT-simulated</w:t>
      </w:r>
      <w:r w:rsidR="00A538C4" w:rsidRPr="008F6360">
        <w:rPr>
          <w:rFonts w:ascii="Times New Roman" w:hAnsi="Times New Roman" w:cs="Times New Roman"/>
          <w:sz w:val="24"/>
        </w:rPr>
        <w:t xml:space="preserve"> rivers are quite homogenous</w:t>
      </w:r>
      <w:r w:rsidR="00A538C4">
        <w:rPr>
          <w:rFonts w:ascii="Times New Roman" w:hAnsi="Times New Roman" w:cs="Times New Roman"/>
          <w:sz w:val="24"/>
        </w:rPr>
        <w:t xml:space="preserve"> (18/34 </w:t>
      </w:r>
      <w:r w:rsidR="00AB1B1F">
        <w:rPr>
          <w:rFonts w:ascii="Times New Roman" w:hAnsi="Times New Roman" w:cs="Times New Roman"/>
          <w:sz w:val="24"/>
        </w:rPr>
        <w:t>were assigned</w:t>
      </w:r>
      <w:r w:rsidR="00A538C4">
        <w:rPr>
          <w:rFonts w:ascii="Times New Roman" w:hAnsi="Times New Roman" w:cs="Times New Roman"/>
          <w:sz w:val="24"/>
        </w:rPr>
        <w:t xml:space="preserve"> the same class in </w:t>
      </w:r>
      <w:proofErr w:type="spellStart"/>
      <w:r w:rsidR="00A538C4">
        <w:rPr>
          <w:rFonts w:ascii="Times New Roman" w:hAnsi="Times New Roman" w:cs="Times New Roman"/>
          <w:sz w:val="24"/>
        </w:rPr>
        <w:t>geoBAM</w:t>
      </w:r>
      <w:proofErr w:type="spellEnd"/>
      <w:r w:rsidR="00A538C4">
        <w:rPr>
          <w:rFonts w:ascii="Times New Roman" w:hAnsi="Times New Roman" w:cs="Times New Roman"/>
          <w:sz w:val="24"/>
        </w:rPr>
        <w:t>)</w:t>
      </w:r>
      <w:r w:rsidR="00A538C4" w:rsidRPr="008F6360">
        <w:rPr>
          <w:rFonts w:ascii="Times New Roman" w:hAnsi="Times New Roman" w:cs="Times New Roman"/>
          <w:sz w:val="24"/>
        </w:rPr>
        <w:t xml:space="preserve"> and</w:t>
      </w:r>
      <w:r w:rsidR="00A538C4">
        <w:rPr>
          <w:rFonts w:ascii="Times New Roman" w:hAnsi="Times New Roman" w:cs="Times New Roman"/>
          <w:sz w:val="24"/>
        </w:rPr>
        <w:t xml:space="preserve"> while SWOT will be limited to rivers wider than 100m, they</w:t>
      </w:r>
      <w:r w:rsidR="00A538C4" w:rsidRPr="008F6360">
        <w:rPr>
          <w:rFonts w:ascii="Times New Roman" w:hAnsi="Times New Roman" w:cs="Times New Roman"/>
          <w:sz w:val="24"/>
        </w:rPr>
        <w:t xml:space="preserve"> aren’t reflective of the global variation in hydraulics and geomorphology SWOT will encounter.</w:t>
      </w:r>
      <w:r w:rsidR="007D0EBA">
        <w:rPr>
          <w:rFonts w:ascii="Times New Roman" w:hAnsi="Times New Roman" w:cs="Times New Roman"/>
          <w:sz w:val="24"/>
        </w:rPr>
        <w:t xml:space="preserve">  </w:t>
      </w:r>
      <w:r w:rsidR="00C71A57">
        <w:rPr>
          <w:rFonts w:ascii="Times New Roman" w:hAnsi="Times New Roman" w:cs="Times New Roman"/>
          <w:sz w:val="24"/>
        </w:rPr>
        <w:t xml:space="preserve">While this has been noted in the past (Durand et al. 2016), until now there has not been a geomorphically explicit way to quantify the homogeneity between SWOT-simulated test cases.  What is thus needed is a wider range of river types for validating and testing </w:t>
      </w:r>
      <w:proofErr w:type="spellStart"/>
      <w:r w:rsidR="00C71A57">
        <w:rPr>
          <w:rFonts w:ascii="Times New Roman" w:hAnsi="Times New Roman" w:cs="Times New Roman"/>
          <w:sz w:val="24"/>
        </w:rPr>
        <w:t>McFLIs</w:t>
      </w:r>
      <w:proofErr w:type="spellEnd"/>
      <w:r w:rsidR="00C71A57">
        <w:rPr>
          <w:rFonts w:ascii="Times New Roman" w:hAnsi="Times New Roman" w:cs="Times New Roman"/>
          <w:sz w:val="24"/>
        </w:rPr>
        <w:t xml:space="preserve"> before SWOT launches.  </w:t>
      </w:r>
      <w:r w:rsidR="007D0EBA">
        <w:rPr>
          <w:rFonts w:ascii="Times New Roman" w:hAnsi="Times New Roman" w:cs="Times New Roman"/>
          <w:sz w:val="24"/>
        </w:rPr>
        <w:t>These results also highlight the significant variation in McFLI performance within river types</w:t>
      </w:r>
      <w:r w:rsidR="00CE7894">
        <w:rPr>
          <w:rFonts w:ascii="Times New Roman" w:hAnsi="Times New Roman" w:cs="Times New Roman"/>
          <w:sz w:val="24"/>
        </w:rPr>
        <w:t xml:space="preserve"> (i.e. for river type 8, NSE ranges from -21.7 for the Tanana to 0.94 in the Cumberland)</w:t>
      </w:r>
      <w:r w:rsidR="007D0EBA">
        <w:rPr>
          <w:rFonts w:ascii="Times New Roman" w:hAnsi="Times New Roman" w:cs="Times New Roman"/>
          <w:sz w:val="24"/>
        </w:rPr>
        <w:t xml:space="preserve">.  Future work </w:t>
      </w:r>
      <w:r w:rsidR="00B44EF8">
        <w:rPr>
          <w:rFonts w:ascii="Times New Roman" w:hAnsi="Times New Roman" w:cs="Times New Roman"/>
          <w:sz w:val="24"/>
        </w:rPr>
        <w:t>should</w:t>
      </w:r>
      <w:r w:rsidR="007D0EBA">
        <w:rPr>
          <w:rFonts w:ascii="Times New Roman" w:hAnsi="Times New Roman" w:cs="Times New Roman"/>
          <w:sz w:val="24"/>
        </w:rPr>
        <w:t xml:space="preserve"> attempt to parse out specific river types that </w:t>
      </w:r>
      <w:r w:rsidR="002C3F8E">
        <w:rPr>
          <w:rFonts w:ascii="Times New Roman" w:hAnsi="Times New Roman" w:cs="Times New Roman"/>
          <w:sz w:val="24"/>
        </w:rPr>
        <w:t>different</w:t>
      </w:r>
      <w:r w:rsidR="007D0EBA">
        <w:rPr>
          <w:rFonts w:ascii="Times New Roman" w:hAnsi="Times New Roman" w:cs="Times New Roman"/>
          <w:sz w:val="24"/>
        </w:rPr>
        <w:t xml:space="preserve"> </w:t>
      </w:r>
      <w:proofErr w:type="spellStart"/>
      <w:r w:rsidR="007D0EBA">
        <w:rPr>
          <w:rFonts w:ascii="Times New Roman" w:hAnsi="Times New Roman" w:cs="Times New Roman"/>
          <w:sz w:val="24"/>
        </w:rPr>
        <w:t>McFLIs</w:t>
      </w:r>
      <w:proofErr w:type="spellEnd"/>
      <w:r w:rsidR="007D0EBA">
        <w:rPr>
          <w:rFonts w:ascii="Times New Roman" w:hAnsi="Times New Roman" w:cs="Times New Roman"/>
          <w:sz w:val="24"/>
        </w:rPr>
        <w:t xml:space="preserve"> model quite well, and those that </w:t>
      </w:r>
      <w:proofErr w:type="spellStart"/>
      <w:r w:rsidR="007D0EBA">
        <w:rPr>
          <w:rFonts w:ascii="Times New Roman" w:hAnsi="Times New Roman" w:cs="Times New Roman"/>
          <w:sz w:val="24"/>
        </w:rPr>
        <w:t>McFLIs</w:t>
      </w:r>
      <w:proofErr w:type="spellEnd"/>
      <w:r w:rsidR="007D0EBA">
        <w:rPr>
          <w:rFonts w:ascii="Times New Roman" w:hAnsi="Times New Roman" w:cs="Times New Roman"/>
          <w:sz w:val="24"/>
        </w:rPr>
        <w:t xml:space="preserve"> </w:t>
      </w:r>
      <w:r w:rsidR="00E55653">
        <w:rPr>
          <w:rFonts w:ascii="Times New Roman" w:hAnsi="Times New Roman" w:cs="Times New Roman"/>
          <w:sz w:val="24"/>
        </w:rPr>
        <w:t>model</w:t>
      </w:r>
      <w:r w:rsidR="007D0EBA">
        <w:rPr>
          <w:rFonts w:ascii="Times New Roman" w:hAnsi="Times New Roman" w:cs="Times New Roman"/>
          <w:sz w:val="24"/>
        </w:rPr>
        <w:t xml:space="preserve"> </w:t>
      </w:r>
      <w:r w:rsidR="00E55653">
        <w:rPr>
          <w:rFonts w:ascii="Times New Roman" w:hAnsi="Times New Roman" w:cs="Times New Roman"/>
          <w:sz w:val="24"/>
        </w:rPr>
        <w:t>poorly.</w:t>
      </w:r>
    </w:p>
    <w:p w14:paraId="3E77BBDA" w14:textId="10C92C79" w:rsidR="00445D12" w:rsidRPr="00EA1072" w:rsidRDefault="00060F33" w:rsidP="00EA1072">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Other</w:t>
      </w:r>
      <w:r w:rsidR="0076402F">
        <w:rPr>
          <w:rFonts w:ascii="Times New Roman" w:hAnsi="Times New Roman" w:cs="Times New Roman"/>
          <w:sz w:val="24"/>
        </w:rPr>
        <w:t xml:space="preserve"> future work should address the reliance on Manning’s constants and Manning’s equation.  The new AMHG flow law is easily generalizable and so is the Manning’s implementation within BAM.  Manning’s equation has been shown to </w:t>
      </w:r>
      <w:r w:rsidR="00F7742C">
        <w:rPr>
          <w:rFonts w:ascii="Times New Roman" w:hAnsi="Times New Roman" w:cs="Times New Roman"/>
          <w:sz w:val="24"/>
        </w:rPr>
        <w:t>not introduce too much prediction error in</w:t>
      </w:r>
      <w:r w:rsidR="0076402F">
        <w:rPr>
          <w:rFonts w:ascii="Times New Roman" w:hAnsi="Times New Roman" w:cs="Times New Roman"/>
          <w:sz w:val="24"/>
        </w:rPr>
        <w:t xml:space="preserve"> larger rivers, however if the ultimate goal is network-scale </w:t>
      </w:r>
      <w:r w:rsidR="0076402F">
        <w:rPr>
          <w:rFonts w:ascii="Times New Roman" w:hAnsi="Times New Roman" w:cs="Times New Roman"/>
          <w:i/>
          <w:sz w:val="24"/>
        </w:rPr>
        <w:t xml:space="preserve">Q </w:t>
      </w:r>
      <w:r w:rsidR="0076402F">
        <w:rPr>
          <w:rFonts w:ascii="Times New Roman" w:hAnsi="Times New Roman" w:cs="Times New Roman"/>
          <w:sz w:val="24"/>
        </w:rPr>
        <w:t xml:space="preserve">prediction </w:t>
      </w:r>
      <w:r w:rsidR="008F2D11">
        <w:rPr>
          <w:rFonts w:ascii="Times New Roman" w:hAnsi="Times New Roman" w:cs="Times New Roman"/>
          <w:sz w:val="24"/>
        </w:rPr>
        <w:t>(</w:t>
      </w:r>
      <w:r w:rsidR="0076402F">
        <w:rPr>
          <w:rFonts w:ascii="Times New Roman" w:hAnsi="Times New Roman" w:cs="Times New Roman"/>
          <w:sz w:val="24"/>
        </w:rPr>
        <w:t>as we have done in the Mackenzie basin</w:t>
      </w:r>
      <w:r w:rsidR="008F2D11">
        <w:rPr>
          <w:rFonts w:ascii="Times New Roman" w:hAnsi="Times New Roman" w:cs="Times New Roman"/>
          <w:sz w:val="24"/>
        </w:rPr>
        <w:t>)</w:t>
      </w:r>
      <w:r w:rsidR="0076402F">
        <w:rPr>
          <w:rFonts w:ascii="Times New Roman" w:hAnsi="Times New Roman" w:cs="Times New Roman"/>
          <w:sz w:val="24"/>
        </w:rPr>
        <w:t xml:space="preserve">, generalized </w:t>
      </w:r>
      <w:proofErr w:type="spellStart"/>
      <w:r w:rsidR="000E16AE">
        <w:rPr>
          <w:rFonts w:ascii="Times New Roman" w:hAnsi="Times New Roman" w:cs="Times New Roman"/>
          <w:sz w:val="24"/>
        </w:rPr>
        <w:t>flow</w:t>
      </w:r>
      <w:r w:rsidR="0076402F">
        <w:rPr>
          <w:rFonts w:ascii="Times New Roman" w:hAnsi="Times New Roman" w:cs="Times New Roman"/>
          <w:sz w:val="24"/>
        </w:rPr>
        <w:t>~roughness</w:t>
      </w:r>
      <w:proofErr w:type="spellEnd"/>
      <w:r w:rsidR="0076402F">
        <w:rPr>
          <w:rFonts w:ascii="Times New Roman" w:hAnsi="Times New Roman" w:cs="Times New Roman"/>
          <w:sz w:val="24"/>
        </w:rPr>
        <w:t xml:space="preserve"> relations would ideally be used and hypothetically improve</w:t>
      </w:r>
      <w:r w:rsidR="000E63C3">
        <w:rPr>
          <w:rFonts w:ascii="Times New Roman" w:hAnsi="Times New Roman" w:cs="Times New Roman"/>
          <w:sz w:val="24"/>
        </w:rPr>
        <w:t xml:space="preserve"> prediction accuracy in smaller</w:t>
      </w:r>
      <w:r w:rsidR="0076402F">
        <w:rPr>
          <w:rFonts w:ascii="Times New Roman" w:hAnsi="Times New Roman" w:cs="Times New Roman"/>
          <w:sz w:val="24"/>
        </w:rPr>
        <w:t>, low-order streams.</w:t>
      </w:r>
    </w:p>
    <w:p w14:paraId="69D87446" w14:textId="2BBC3E1A" w:rsidR="002F3B11" w:rsidRDefault="002F3B11" w:rsidP="00293BDF">
      <w:pPr>
        <w:pStyle w:val="Heading-Main"/>
        <w:spacing w:line="480" w:lineRule="auto"/>
      </w:pPr>
      <w:r>
        <w:t>5 Conclusions</w:t>
      </w:r>
    </w:p>
    <w:p w14:paraId="4A04E2E5" w14:textId="3FE5D277" w:rsidR="004E2CDA" w:rsidRPr="0021215C" w:rsidRDefault="0021215C" w:rsidP="004E2CDA">
      <w:pPr>
        <w:pStyle w:val="NoSpacing"/>
        <w:spacing w:line="480" w:lineRule="auto"/>
        <w:jc w:val="both"/>
        <w:rPr>
          <w:rFonts w:ascii="Times New Roman" w:hAnsi="Times New Roman" w:cs="Times New Roman"/>
          <w:sz w:val="24"/>
        </w:rPr>
      </w:pPr>
      <w:r>
        <w:rPr>
          <w:rFonts w:ascii="Times New Roman" w:hAnsi="Times New Roman" w:cs="Times New Roman"/>
          <w:sz w:val="24"/>
        </w:rPr>
        <w:tab/>
      </w:r>
      <w:r w:rsidR="004E2CDA">
        <w:rPr>
          <w:rFonts w:ascii="Times New Roman" w:hAnsi="Times New Roman" w:cs="Times New Roman"/>
          <w:sz w:val="24"/>
        </w:rPr>
        <w:t xml:space="preserve">This study presents a first attempt at quantifying the sensitivity </w:t>
      </w:r>
      <w:r w:rsidR="000C2421">
        <w:rPr>
          <w:rFonts w:ascii="Times New Roman" w:hAnsi="Times New Roman" w:cs="Times New Roman"/>
          <w:sz w:val="24"/>
        </w:rPr>
        <w:t xml:space="preserve">of </w:t>
      </w:r>
      <w:r w:rsidR="004E2CDA">
        <w:rPr>
          <w:rFonts w:ascii="Times New Roman" w:hAnsi="Times New Roman" w:cs="Times New Roman"/>
          <w:sz w:val="24"/>
        </w:rPr>
        <w:t xml:space="preserve">priors on </w:t>
      </w:r>
      <w:r w:rsidR="00F128CD">
        <w:rPr>
          <w:rFonts w:ascii="Times New Roman" w:hAnsi="Times New Roman" w:cs="Times New Roman"/>
          <w:sz w:val="24"/>
        </w:rPr>
        <w:t>global-scale RS</w:t>
      </w:r>
      <w:r w:rsidR="0066375A" w:rsidRPr="00F128CD">
        <w:rPr>
          <w:rFonts w:ascii="Times New Roman" w:hAnsi="Times New Roman" w:cs="Times New Roman"/>
          <w:sz w:val="24"/>
        </w:rPr>
        <w:t>Q</w:t>
      </w:r>
      <w:r w:rsidR="004E2CDA">
        <w:rPr>
          <w:rFonts w:ascii="Times New Roman" w:hAnsi="Times New Roman" w:cs="Times New Roman"/>
          <w:sz w:val="24"/>
        </w:rPr>
        <w:t xml:space="preserve"> in two distinct settings: </w:t>
      </w:r>
      <w:r w:rsidR="002D4945">
        <w:rPr>
          <w:rFonts w:ascii="Times New Roman" w:hAnsi="Times New Roman" w:cs="Times New Roman"/>
          <w:sz w:val="24"/>
        </w:rPr>
        <w:t xml:space="preserve">thousands of </w:t>
      </w:r>
      <w:r w:rsidR="004E2CDA">
        <w:rPr>
          <w:rFonts w:ascii="Times New Roman" w:hAnsi="Times New Roman" w:cs="Times New Roman"/>
          <w:sz w:val="24"/>
        </w:rPr>
        <w:t xml:space="preserve">Arctic river reaches using </w:t>
      </w:r>
      <w:r w:rsidR="001B4607">
        <w:rPr>
          <w:rFonts w:ascii="Times New Roman" w:hAnsi="Times New Roman" w:cs="Times New Roman"/>
          <w:sz w:val="24"/>
        </w:rPr>
        <w:t>just</w:t>
      </w:r>
      <w:r w:rsidR="008E29F3">
        <w:rPr>
          <w:rFonts w:ascii="Times New Roman" w:hAnsi="Times New Roman" w:cs="Times New Roman"/>
          <w:sz w:val="24"/>
        </w:rPr>
        <w:t xml:space="preserve"> </w:t>
      </w:r>
      <w:r w:rsidR="004E2CDA">
        <w:rPr>
          <w:rFonts w:ascii="Times New Roman" w:hAnsi="Times New Roman" w:cs="Times New Roman"/>
          <w:sz w:val="24"/>
        </w:rPr>
        <w:t xml:space="preserve">Landsat imagery and simulated rivers representing data the NASA SWOT satellite will provide upon launch in 2021.  We found very significant improvement in the accuracy of our </w:t>
      </w:r>
      <w:r w:rsidR="000B4598">
        <w:rPr>
          <w:rFonts w:ascii="Times New Roman" w:hAnsi="Times New Roman" w:cs="Times New Roman"/>
          <w:i/>
          <w:iCs/>
          <w:sz w:val="24"/>
        </w:rPr>
        <w:t>Q</w:t>
      </w:r>
      <w:r w:rsidR="004E2CDA">
        <w:rPr>
          <w:rFonts w:ascii="Times New Roman" w:hAnsi="Times New Roman" w:cs="Times New Roman"/>
          <w:sz w:val="24"/>
        </w:rPr>
        <w:t xml:space="preserve"> predictions for both test cases, </w:t>
      </w:r>
      <w:r w:rsidR="004E2CDA">
        <w:rPr>
          <w:rFonts w:ascii="Times New Roman" w:hAnsi="Times New Roman" w:cs="Times New Roman"/>
          <w:sz w:val="24"/>
        </w:rPr>
        <w:lastRenderedPageBreak/>
        <w:t xml:space="preserve">with the median percent improvement of NSE in the Arctic rivers to be 78%.  When testing the explicit sensitivity of </w:t>
      </w:r>
      <w:r w:rsidR="000B4598">
        <w:rPr>
          <w:rFonts w:ascii="Times New Roman" w:hAnsi="Times New Roman" w:cs="Times New Roman"/>
          <w:sz w:val="24"/>
        </w:rPr>
        <w:t xml:space="preserve">various </w:t>
      </w:r>
      <w:r w:rsidR="004E2CDA">
        <w:rPr>
          <w:rFonts w:ascii="Times New Roman" w:hAnsi="Times New Roman" w:cs="Times New Roman"/>
          <w:sz w:val="24"/>
        </w:rPr>
        <w:t>prior</w:t>
      </w:r>
      <w:r w:rsidR="000B4598">
        <w:rPr>
          <w:rFonts w:ascii="Times New Roman" w:hAnsi="Times New Roman" w:cs="Times New Roman"/>
          <w:sz w:val="24"/>
        </w:rPr>
        <w:t xml:space="preserve"> estimation methods</w:t>
      </w:r>
      <w:r w:rsidR="004E2CDA">
        <w:rPr>
          <w:rFonts w:ascii="Times New Roman" w:hAnsi="Times New Roman" w:cs="Times New Roman"/>
          <w:sz w:val="24"/>
        </w:rPr>
        <w:t xml:space="preserve"> for the SWOT-simulated rivers, we found marginal differences across methods tested, but all yielded significant improvement over the current approaches to prior estimation.  Statistically classifying rivers and truncating priors yielded further improvement.  </w:t>
      </w:r>
      <w:r w:rsidR="004E2CDA" w:rsidRPr="004E2CDA">
        <w:rPr>
          <w:rFonts w:ascii="Times New Roman" w:hAnsi="Times New Roman" w:cs="Times New Roman"/>
          <w:sz w:val="24"/>
        </w:rPr>
        <w:t>These findings are</w:t>
      </w:r>
      <w:r w:rsidR="00FD47D5">
        <w:rPr>
          <w:rFonts w:ascii="Times New Roman" w:hAnsi="Times New Roman" w:cs="Times New Roman"/>
          <w:sz w:val="24"/>
        </w:rPr>
        <w:t xml:space="preserve"> both significant and </w:t>
      </w:r>
      <w:r w:rsidR="007853DC">
        <w:rPr>
          <w:rFonts w:ascii="Times New Roman" w:hAnsi="Times New Roman" w:cs="Times New Roman"/>
          <w:sz w:val="24"/>
        </w:rPr>
        <w:t xml:space="preserve">highlight the importance of prior knowledge in a Bayesian mathematical setting, where we have shown that starting from a more informed understanding of the </w:t>
      </w:r>
      <w:r w:rsidR="00BF7C52">
        <w:rPr>
          <w:rFonts w:ascii="Times New Roman" w:hAnsi="Times New Roman" w:cs="Times New Roman"/>
          <w:sz w:val="24"/>
        </w:rPr>
        <w:t>river at hand</w:t>
      </w:r>
      <w:r w:rsidR="007853DC">
        <w:rPr>
          <w:rFonts w:ascii="Times New Roman" w:hAnsi="Times New Roman" w:cs="Times New Roman"/>
          <w:sz w:val="24"/>
        </w:rPr>
        <w:t xml:space="preserve"> yields more accurate results.  These priors are</w:t>
      </w:r>
      <w:r w:rsidR="004E2CDA" w:rsidRPr="004E2CDA">
        <w:rPr>
          <w:rFonts w:ascii="Times New Roman" w:hAnsi="Times New Roman" w:cs="Times New Roman"/>
          <w:sz w:val="24"/>
        </w:rPr>
        <w:t xml:space="preserve"> implementable in any McFLI and will play a </w:t>
      </w:r>
      <w:r w:rsidR="006D67CA">
        <w:rPr>
          <w:rFonts w:ascii="Times New Roman" w:hAnsi="Times New Roman" w:cs="Times New Roman"/>
          <w:sz w:val="24"/>
        </w:rPr>
        <w:t>pivotal</w:t>
      </w:r>
      <w:r w:rsidR="004E2CDA" w:rsidRPr="004E2CDA">
        <w:rPr>
          <w:rFonts w:ascii="Times New Roman" w:hAnsi="Times New Roman" w:cs="Times New Roman"/>
          <w:sz w:val="24"/>
        </w:rPr>
        <w:t xml:space="preserve"> role in both current </w:t>
      </w:r>
      <w:r w:rsidR="006D67CA">
        <w:rPr>
          <w:rFonts w:ascii="Times New Roman" w:hAnsi="Times New Roman" w:cs="Times New Roman"/>
          <w:sz w:val="24"/>
        </w:rPr>
        <w:t>efforts to</w:t>
      </w:r>
      <w:r w:rsidR="004E2CDA" w:rsidRPr="004E2CDA">
        <w:rPr>
          <w:rFonts w:ascii="Times New Roman" w:hAnsi="Times New Roman" w:cs="Times New Roman"/>
          <w:sz w:val="24"/>
        </w:rPr>
        <w:t xml:space="preserve"> remotely-sense </w:t>
      </w:r>
      <w:r w:rsidR="00FD47D5">
        <w:rPr>
          <w:rFonts w:ascii="Times New Roman" w:hAnsi="Times New Roman" w:cs="Times New Roman"/>
          <w:i/>
          <w:iCs/>
          <w:sz w:val="24"/>
        </w:rPr>
        <w:t>Q</w:t>
      </w:r>
      <w:r w:rsidR="004E2CDA" w:rsidRPr="004E2CDA">
        <w:rPr>
          <w:rFonts w:ascii="Times New Roman" w:hAnsi="Times New Roman" w:cs="Times New Roman"/>
          <w:sz w:val="24"/>
        </w:rPr>
        <w:t xml:space="preserve"> </w:t>
      </w:r>
      <w:r w:rsidR="006D67CA">
        <w:rPr>
          <w:rFonts w:ascii="Times New Roman" w:hAnsi="Times New Roman" w:cs="Times New Roman"/>
          <w:sz w:val="24"/>
        </w:rPr>
        <w:t xml:space="preserve">across global-scale river networks </w:t>
      </w:r>
      <w:r w:rsidR="004E2CDA" w:rsidRPr="004E2CDA">
        <w:rPr>
          <w:rFonts w:ascii="Times New Roman" w:hAnsi="Times New Roman" w:cs="Times New Roman"/>
          <w:sz w:val="24"/>
        </w:rPr>
        <w:t xml:space="preserve">as well as future </w:t>
      </w:r>
      <w:r w:rsidR="00FD47D5">
        <w:rPr>
          <w:rFonts w:ascii="Times New Roman" w:hAnsi="Times New Roman" w:cs="Times New Roman"/>
          <w:i/>
          <w:iCs/>
          <w:sz w:val="24"/>
        </w:rPr>
        <w:t>Q</w:t>
      </w:r>
      <w:r w:rsidR="004E2CDA" w:rsidRPr="004E2CDA">
        <w:rPr>
          <w:rFonts w:ascii="Times New Roman" w:hAnsi="Times New Roman" w:cs="Times New Roman"/>
          <w:sz w:val="24"/>
        </w:rPr>
        <w:t xml:space="preserve"> estimates from SWOT, where prior knowledge is essential to estimating flow in ungauged rivers </w:t>
      </w:r>
      <w:r w:rsidR="006D67CA">
        <w:rPr>
          <w:rFonts w:ascii="Times New Roman" w:hAnsi="Times New Roman" w:cs="Times New Roman"/>
          <w:sz w:val="24"/>
        </w:rPr>
        <w:t>where</w:t>
      </w:r>
      <w:r w:rsidR="004E2CDA" w:rsidRPr="004E2CDA">
        <w:rPr>
          <w:rFonts w:ascii="Times New Roman" w:hAnsi="Times New Roman" w:cs="Times New Roman"/>
          <w:sz w:val="24"/>
        </w:rPr>
        <w:t xml:space="preserve"> nothing</w:t>
      </w:r>
      <w:r w:rsidR="006D67CA">
        <w:rPr>
          <w:rFonts w:ascii="Times New Roman" w:hAnsi="Times New Roman" w:cs="Times New Roman"/>
          <w:sz w:val="24"/>
        </w:rPr>
        <w:t xml:space="preserve"> is</w:t>
      </w:r>
      <w:r w:rsidR="004E2CDA" w:rsidRPr="004E2CDA">
        <w:rPr>
          <w:rFonts w:ascii="Times New Roman" w:hAnsi="Times New Roman" w:cs="Times New Roman"/>
          <w:sz w:val="24"/>
        </w:rPr>
        <w:t xml:space="preserve"> known </w:t>
      </w:r>
      <w:r w:rsidR="004E2CDA" w:rsidRPr="004E2CDA">
        <w:rPr>
          <w:rFonts w:ascii="Times New Roman" w:hAnsi="Times New Roman" w:cs="Times New Roman"/>
          <w:i/>
          <w:sz w:val="24"/>
        </w:rPr>
        <w:t>a priori.</w:t>
      </w:r>
    </w:p>
    <w:p w14:paraId="73F80CAB" w14:textId="684A10C3" w:rsidR="00B120F3" w:rsidRDefault="1ACF9879" w:rsidP="00293BDF">
      <w:pPr>
        <w:pStyle w:val="Heading-Main"/>
        <w:spacing w:line="480" w:lineRule="auto"/>
      </w:pPr>
      <w:r>
        <w:t>Acknowledgments</w:t>
      </w:r>
    </w:p>
    <w:p w14:paraId="48862FD4" w14:textId="1AA0DE26" w:rsidR="00F56810" w:rsidRDefault="0012508A" w:rsidP="00F56810">
      <w:pPr>
        <w:pStyle w:val="Text"/>
        <w:spacing w:line="480" w:lineRule="auto"/>
        <w:jc w:val="both"/>
        <w:rPr>
          <w:bCs/>
        </w:rPr>
      </w:pPr>
      <w:r>
        <w:t xml:space="preserve">C. B. Brinkerhoff was supported by a grant to C. J. Gleason through the NSF </w:t>
      </w:r>
      <w:proofErr w:type="spellStart"/>
      <w:r>
        <w:t>RoL</w:t>
      </w:r>
      <w:proofErr w:type="spellEnd"/>
      <w:r>
        <w:t xml:space="preserve"> FELS RAISE program (PI Peter Raymond, Grant 1840243).  </w:t>
      </w:r>
      <w:r w:rsidR="0072157D">
        <w:rPr>
          <w:bCs/>
        </w:rPr>
        <w:t>Code to ru</w:t>
      </w:r>
      <w:r w:rsidR="000839B3">
        <w:rPr>
          <w:bCs/>
        </w:rPr>
        <w:t>n</w:t>
      </w:r>
      <w:r w:rsidR="0072157D">
        <w:rPr>
          <w:bCs/>
        </w:rPr>
        <w:t xml:space="preserve"> our analysis is available at </w:t>
      </w:r>
      <w:hyperlink r:id="rId12" w:history="1">
        <w:r w:rsidR="0072157D" w:rsidRPr="00EE4E31">
          <w:rPr>
            <w:rStyle w:val="Hyperlink"/>
            <w:bCs/>
          </w:rPr>
          <w:t>https://github.com/craigbrinkerhoff/2019_GeoClass</w:t>
        </w:r>
      </w:hyperlink>
      <w:r w:rsidR="0072157D">
        <w:rPr>
          <w:bCs/>
        </w:rPr>
        <w:t xml:space="preserve">. </w:t>
      </w:r>
      <w:proofErr w:type="spellStart"/>
      <w:r w:rsidR="00AF3A87">
        <w:rPr>
          <w:bCs/>
        </w:rPr>
        <w:t>geoBAM</w:t>
      </w:r>
      <w:proofErr w:type="spellEnd"/>
      <w:r w:rsidR="00AF3A87">
        <w:rPr>
          <w:bCs/>
        </w:rPr>
        <w:t xml:space="preserve"> is available in </w:t>
      </w:r>
      <w:r w:rsidR="0072157D">
        <w:rPr>
          <w:bCs/>
        </w:rPr>
        <w:t>the R programmi</w:t>
      </w:r>
      <w:r w:rsidR="004E139A">
        <w:rPr>
          <w:bCs/>
        </w:rPr>
        <w:t xml:space="preserve">ng language at </w:t>
      </w:r>
      <w:hyperlink r:id="rId13" w:history="1">
        <w:r w:rsidR="00990A0C" w:rsidRPr="00990A0C">
          <w:rPr>
            <w:rStyle w:val="Hyperlink"/>
            <w:bCs/>
          </w:rPr>
          <w:t>https://github.com/craigbrinkerhoff/geoBAM</w:t>
        </w:r>
      </w:hyperlink>
      <w:r w:rsidR="0072157D">
        <w:rPr>
          <w:bCs/>
        </w:rPr>
        <w:t xml:space="preserve">.  </w:t>
      </w:r>
      <w:r w:rsidR="00CC696B">
        <w:rPr>
          <w:bCs/>
        </w:rPr>
        <w:t xml:space="preserve">The authors would like to thank Mark Hagemann </w:t>
      </w:r>
      <w:r w:rsidR="00EF04DE">
        <w:rPr>
          <w:bCs/>
        </w:rPr>
        <w:t xml:space="preserve">for </w:t>
      </w:r>
      <w:r w:rsidR="00A04871">
        <w:rPr>
          <w:bCs/>
        </w:rPr>
        <w:t xml:space="preserve">constructive comments </w:t>
      </w:r>
      <w:r w:rsidR="00DE70E1">
        <w:rPr>
          <w:bCs/>
        </w:rPr>
        <w:t>during</w:t>
      </w:r>
      <w:r w:rsidR="00604212">
        <w:rPr>
          <w:bCs/>
        </w:rPr>
        <w:t xml:space="preserve"> this</w:t>
      </w:r>
      <w:r w:rsidR="00A04871">
        <w:rPr>
          <w:bCs/>
        </w:rPr>
        <w:t xml:space="preserve"> project</w:t>
      </w:r>
      <w:r w:rsidR="001F1F64">
        <w:rPr>
          <w:bCs/>
        </w:rPr>
        <w:t>, and for building the original BAM algorithm.</w:t>
      </w:r>
    </w:p>
    <w:p w14:paraId="059B83DD" w14:textId="77777777" w:rsidR="00F56810" w:rsidRDefault="00F56810">
      <w:pPr>
        <w:rPr>
          <w:rFonts w:eastAsia="Times New Roman"/>
          <w:bCs/>
          <w:sz w:val="24"/>
          <w:szCs w:val="24"/>
        </w:rPr>
      </w:pPr>
      <w:r>
        <w:rPr>
          <w:bCs/>
        </w:rPr>
        <w:br w:type="page"/>
      </w:r>
    </w:p>
    <w:p w14:paraId="5A91F46B" w14:textId="1120D0B7" w:rsidR="008A6077" w:rsidRDefault="6A4E0C53" w:rsidP="00293BDF">
      <w:pPr>
        <w:pStyle w:val="Heading-Main"/>
        <w:spacing w:line="480" w:lineRule="auto"/>
      </w:pPr>
      <w:r w:rsidRPr="6A4E0C53">
        <w:lastRenderedPageBreak/>
        <w:t>References</w:t>
      </w:r>
    </w:p>
    <w:p w14:paraId="701B181D" w14:textId="77777777" w:rsidR="00290AE4" w:rsidRDefault="00290AE4">
      <w:pPr>
        <w:rPr>
          <w:rFonts w:eastAsia="Times New Roman"/>
          <w:b/>
          <w:kern w:val="28"/>
          <w:sz w:val="44"/>
          <w:szCs w:val="24"/>
        </w:rPr>
      </w:pPr>
      <w:r>
        <w:rPr>
          <w:b/>
          <w:sz w:val="44"/>
        </w:rPr>
        <w:br w:type="page"/>
      </w:r>
    </w:p>
    <w:p w14:paraId="0E7C77F3" w14:textId="133F52DB" w:rsidR="001F2394" w:rsidRDefault="005D0DB2" w:rsidP="001000F0">
      <w:pPr>
        <w:pStyle w:val="FigureorTableCaption"/>
        <w:rPr>
          <w:b/>
          <w:sz w:val="44"/>
        </w:rPr>
      </w:pPr>
      <w:r>
        <w:rPr>
          <w:b/>
          <w:sz w:val="44"/>
        </w:rPr>
        <w:lastRenderedPageBreak/>
        <w:t>For Supplement</w:t>
      </w:r>
    </w:p>
    <w:p w14:paraId="5E05FE87" w14:textId="77777777" w:rsidR="009274E3" w:rsidRDefault="009274E3" w:rsidP="00821FB5">
      <w:pPr>
        <w:pStyle w:val="NoSpacing"/>
        <w:spacing w:line="480" w:lineRule="auto"/>
        <w:rPr>
          <w:rFonts w:ascii="Times New Roman" w:hAnsi="Times New Roman" w:cs="Times New Roman"/>
          <w:b/>
          <w:bCs/>
          <w:sz w:val="24"/>
          <w:szCs w:val="24"/>
        </w:rPr>
      </w:pPr>
    </w:p>
    <w:p w14:paraId="7F5A644F" w14:textId="7CC99FD7" w:rsidR="00821FB5" w:rsidRDefault="00821FB5" w:rsidP="00821FB5">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Text S1</w:t>
      </w:r>
    </w:p>
    <w:p w14:paraId="37DC35CA" w14:textId="0FF25E42" w:rsidR="00821FB5" w:rsidRPr="008769F3" w:rsidRDefault="008769F3" w:rsidP="00821FB5">
      <w:pPr>
        <w:spacing w:line="480" w:lineRule="auto"/>
        <w:ind w:firstLine="360"/>
        <w:jc w:val="both"/>
        <w:rPr>
          <w:sz w:val="24"/>
        </w:rPr>
      </w:pPr>
      <w:r>
        <w:rPr>
          <w:sz w:val="24"/>
        </w:rPr>
        <w:t xml:space="preserve">Before testing the crux of our interventions on BAM and </w:t>
      </w:r>
      <w:proofErr w:type="spellStart"/>
      <w:r>
        <w:rPr>
          <w:sz w:val="24"/>
        </w:rPr>
        <w:t>MetroMan</w:t>
      </w:r>
      <w:proofErr w:type="spellEnd"/>
      <w:r>
        <w:rPr>
          <w:sz w:val="24"/>
        </w:rPr>
        <w:t xml:space="preserve"> were run, we needed to update the flow law underlying BAM </w:t>
      </w:r>
      <w:r w:rsidR="0061651E">
        <w:rPr>
          <w:sz w:val="24"/>
        </w:rPr>
        <w:t>considering</w:t>
      </w:r>
      <w:r>
        <w:rPr>
          <w:sz w:val="24"/>
        </w:rPr>
        <w:t xml:space="preserve"> recent work providing explicit physical expressions for AMHG (Brinkerhoff et al. 2019).  </w:t>
      </w:r>
      <w:r w:rsidR="00821FB5">
        <w:rPr>
          <w:sz w:val="24"/>
        </w:rPr>
        <w:t xml:space="preserve">This amounted to three interventions: a new flow law for AMHG, a physically-based ‘AMHG switch’, and defining a spatially-varying channel roughness </w:t>
      </w:r>
      <w:r w:rsidR="00821FB5">
        <w:rPr>
          <w:i/>
          <w:sz w:val="24"/>
        </w:rPr>
        <w:t>n</w:t>
      </w:r>
      <w:r w:rsidR="00821FB5">
        <w:rPr>
          <w:sz w:val="24"/>
        </w:rPr>
        <w:t xml:space="preserve"> prior.</w:t>
      </w:r>
      <w:r>
        <w:rPr>
          <w:sz w:val="24"/>
        </w:rPr>
        <w:t xml:space="preserve">  Consult Eq. S1 for the AMHG flow law currently inverted to estimate </w:t>
      </w:r>
      <w:r>
        <w:rPr>
          <w:i/>
          <w:iCs/>
          <w:sz w:val="24"/>
        </w:rPr>
        <w:t xml:space="preserve">Q </w:t>
      </w:r>
      <w:r>
        <w:rPr>
          <w:sz w:val="24"/>
        </w:rPr>
        <w:t>in BAM.</w:t>
      </w:r>
    </w:p>
    <w:p w14:paraId="160849E5" w14:textId="5994DC6D" w:rsidR="00821FB5" w:rsidRDefault="00821FB5" w:rsidP="00821FB5">
      <w:pPr>
        <w:spacing w:line="480" w:lineRule="auto"/>
        <w:ind w:firstLine="360"/>
        <w:jc w:val="both"/>
        <w:rPr>
          <w:sz w:val="24"/>
        </w:rPr>
      </w:pPr>
      <w:r>
        <w:rPr>
          <w:sz w:val="24"/>
        </w:rPr>
        <w:t xml:space="preserve">Brinkerhoff et al. (2019) analyzed 155 rivers in the continental United States, finding that AMHG strength is a direct result of a river slope profile’s strength of fit to any slope-roughness model.  They were also able to show that empirically-derived </w:t>
      </w:r>
      <w:proofErr w:type="spellStart"/>
      <w:r>
        <w:rPr>
          <w:i/>
          <w:sz w:val="24"/>
        </w:rPr>
        <w:t>W</w:t>
      </w:r>
      <w:r>
        <w:rPr>
          <w:i/>
          <w:sz w:val="24"/>
          <w:vertAlign w:val="subscript"/>
        </w:rPr>
        <w:t>c</w:t>
      </w:r>
      <w:proofErr w:type="spellEnd"/>
      <w:r>
        <w:rPr>
          <w:i/>
          <w:sz w:val="24"/>
        </w:rPr>
        <w:t xml:space="preserve"> </w:t>
      </w:r>
      <w:r>
        <w:rPr>
          <w:sz w:val="24"/>
        </w:rPr>
        <w:t xml:space="preserve">and </w:t>
      </w:r>
      <w:proofErr w:type="spellStart"/>
      <w:r>
        <w:rPr>
          <w:i/>
          <w:sz w:val="24"/>
        </w:rPr>
        <w:t>Q</w:t>
      </w:r>
      <w:r>
        <w:rPr>
          <w:i/>
          <w:sz w:val="24"/>
          <w:vertAlign w:val="subscript"/>
        </w:rPr>
        <w:t>cw</w:t>
      </w:r>
      <w:proofErr w:type="spellEnd"/>
      <w:r>
        <w:rPr>
          <w:i/>
          <w:sz w:val="24"/>
          <w:vertAlign w:val="subscript"/>
        </w:rPr>
        <w:t xml:space="preserve"> </w:t>
      </w:r>
      <w:r>
        <w:rPr>
          <w:sz w:val="24"/>
        </w:rPr>
        <w:t xml:space="preserve">coexist with Dingman (2007)’s HG model.  Consult that paper for a more thorough treatment on AMHG, but overall their analysis yields a new AMHG expression (equation </w:t>
      </w:r>
      <w:r w:rsidR="00202914">
        <w:rPr>
          <w:sz w:val="24"/>
        </w:rPr>
        <w:t>S2</w:t>
      </w:r>
      <w:r>
        <w:rPr>
          <w:sz w:val="24"/>
        </w:rPr>
        <w:t xml:space="preserve">) defined by slope, roughness, and bankfull geometry.  We take this and derive a novel flow law (equation </w:t>
      </w:r>
      <w:r w:rsidR="00202914">
        <w:rPr>
          <w:sz w:val="24"/>
        </w:rPr>
        <w:t>S3</w:t>
      </w:r>
      <w:r>
        <w:rPr>
          <w:sz w:val="24"/>
        </w:rPr>
        <w:t xml:space="preserve">) by substituting equation </w:t>
      </w:r>
      <w:r w:rsidR="00202914">
        <w:rPr>
          <w:sz w:val="24"/>
        </w:rPr>
        <w:t>S2</w:t>
      </w:r>
      <w:r>
        <w:rPr>
          <w:sz w:val="24"/>
        </w:rPr>
        <w:t xml:space="preserve"> into equation </w:t>
      </w:r>
      <w:r w:rsidR="00D3565C">
        <w:rPr>
          <w:sz w:val="24"/>
        </w:rPr>
        <w:t>S1</w:t>
      </w:r>
      <w:r>
        <w:rPr>
          <w:sz w:val="24"/>
        </w:rPr>
        <w:t xml:space="preserve"> and then substituting Manning’s constants for the generalized velocity-depth relation exponent </w:t>
      </w:r>
      <w:r>
        <w:rPr>
          <w:i/>
          <w:sz w:val="24"/>
        </w:rPr>
        <w:t xml:space="preserve">p </w:t>
      </w:r>
      <w:r>
        <w:rPr>
          <w:sz w:val="24"/>
        </w:rPr>
        <w:t xml:space="preserve">and the generalized roughness coefficient </w:t>
      </w:r>
      <w:r>
        <w:rPr>
          <w:i/>
          <w:sz w:val="24"/>
        </w:rPr>
        <w:t xml:space="preserve">K </w:t>
      </w:r>
      <w:r>
        <w:rPr>
          <w:sz w:val="24"/>
        </w:rPr>
        <w:t>into the resulting expression.</w:t>
      </w:r>
    </w:p>
    <w:p w14:paraId="3B8B9E84" w14:textId="066B3193" w:rsidR="008769F3" w:rsidRPr="00303C5F" w:rsidRDefault="00A6485E" w:rsidP="008769F3">
      <w:pPr>
        <w:spacing w:line="480" w:lineRule="auto"/>
        <w:ind w:left="2880" w:firstLine="720"/>
        <w:jc w:val="both"/>
        <w:rPr>
          <w:sz w:val="24"/>
        </w:rPr>
      </w:p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num>
                  <m:den>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den>
                </m:f>
              </m:e>
            </m:d>
          </m:e>
          <m:sup>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sup>
        </m:sSup>
        <m:sSub>
          <m:sSubPr>
            <m:ctrlPr>
              <w:rPr>
                <w:rFonts w:ascii="Cambria Math" w:hAnsi="Cambria Math"/>
                <w:i/>
                <w:sz w:val="24"/>
              </w:rPr>
            </m:ctrlPr>
          </m:sSubPr>
          <m:e>
            <m:r>
              <w:rPr>
                <w:rFonts w:ascii="Cambria Math" w:hAnsi="Cambria Math"/>
                <w:sz w:val="24"/>
              </w:rPr>
              <m:t>Q</m:t>
            </m:r>
          </m:e>
          <m:sub>
            <m:r>
              <w:rPr>
                <w:rFonts w:ascii="Cambria Math" w:hAnsi="Cambria Math"/>
                <w:sz w:val="24"/>
              </w:rPr>
              <m:t>cw</m:t>
            </m:r>
          </m:sub>
        </m:sSub>
      </m:oMath>
      <w:r w:rsidR="008769F3">
        <w:rPr>
          <w:sz w:val="24"/>
        </w:rPr>
        <w:tab/>
      </w:r>
      <w:r w:rsidR="008769F3">
        <w:rPr>
          <w:sz w:val="24"/>
        </w:rPr>
        <w:tab/>
      </w:r>
      <w:r w:rsidR="008769F3">
        <w:rPr>
          <w:sz w:val="24"/>
        </w:rPr>
        <w:tab/>
      </w:r>
      <w:r w:rsidR="008769F3">
        <w:rPr>
          <w:sz w:val="24"/>
        </w:rPr>
        <w:tab/>
      </w:r>
      <w:r w:rsidR="008769F3">
        <w:rPr>
          <w:sz w:val="24"/>
        </w:rPr>
        <w:tab/>
        <w:t xml:space="preserve">       S1</w:t>
      </w:r>
    </w:p>
    <w:p w14:paraId="5707A2EB" w14:textId="2966B14A" w:rsidR="00821FB5" w:rsidRDefault="00A6485E" w:rsidP="00821FB5">
      <w:pPr>
        <w:spacing w:line="480" w:lineRule="auto"/>
        <w:ind w:left="2880" w:firstLine="720"/>
        <w:rPr>
          <w:sz w:val="24"/>
        </w:rPr>
      </w:pP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c</m:t>
            </m:r>
          </m:sub>
          <m:sup>
            <m:r>
              <w:rPr>
                <w:rFonts w:ascii="Cambria Math" w:hAnsi="Cambria Math"/>
                <w:sz w:val="24"/>
              </w:rPr>
              <m:t>1+r+rp</m:t>
            </m:r>
          </m:sup>
        </m:sSubSup>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c</m:t>
            </m:r>
          </m:sub>
          <m:sup>
            <m:r>
              <w:rPr>
                <w:rFonts w:ascii="Cambria Math" w:hAnsi="Cambria Math"/>
                <w:sz w:val="24"/>
              </w:rPr>
              <m:t>-1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b</m:t>
            </m:r>
          </m:sub>
          <m:sup>
            <m:r>
              <w:rPr>
                <w:rFonts w:ascii="Cambria Math" w:hAnsi="Cambria Math"/>
                <w:sz w:val="24"/>
              </w:rPr>
              <m:t>r+rp</m:t>
            </m:r>
          </m:sup>
        </m:sSubSup>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b</m:t>
            </m:r>
          </m:sub>
          <m:sup>
            <m:r>
              <w:rPr>
                <w:rFonts w:ascii="Cambria Math" w:hAnsi="Cambria Math"/>
                <w:sz w:val="24"/>
              </w:rPr>
              <m:t>-</m:t>
            </m:r>
            <m:d>
              <m:dPr>
                <m:ctrlPr>
                  <w:rPr>
                    <w:rFonts w:ascii="Cambria Math" w:hAnsi="Cambria Math"/>
                    <w:i/>
                    <w:sz w:val="24"/>
                  </w:rPr>
                </m:ctrlPr>
              </m:dPr>
              <m:e>
                <m:r>
                  <w:rPr>
                    <w:rFonts w:ascii="Cambria Math" w:hAnsi="Cambria Math"/>
                    <w:sz w:val="24"/>
                  </w:rPr>
                  <m:t>1+p</m:t>
                </m:r>
              </m:e>
            </m:d>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K</m:t>
                </m:r>
                <m:sSup>
                  <m:sSupPr>
                    <m:ctrlPr>
                      <w:rPr>
                        <w:rFonts w:ascii="Cambria Math" w:hAnsi="Cambria Math"/>
                        <w:i/>
                        <w:sz w:val="24"/>
                      </w:rPr>
                    </m:ctrlPr>
                  </m:sSupPr>
                  <m:e>
                    <m:r>
                      <w:rPr>
                        <w:rFonts w:ascii="Cambria Math" w:hAnsi="Cambria Math"/>
                        <w:sz w:val="24"/>
                      </w:rPr>
                      <m:t>S</m:t>
                    </m:r>
                  </m:e>
                  <m:sup>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e>
            </m:d>
          </m:e>
          <m:sup>
            <m:r>
              <w:rPr>
                <w:rFonts w:ascii="Cambria Math" w:hAnsi="Cambria Math"/>
                <w:sz w:val="24"/>
              </w:rPr>
              <m:t>-1</m:t>
            </m:r>
          </m:sup>
        </m:sSup>
      </m:oMath>
      <w:r w:rsidR="00821FB5">
        <w:rPr>
          <w:sz w:val="24"/>
        </w:rPr>
        <w:tab/>
      </w:r>
      <w:r w:rsidR="00821FB5">
        <w:rPr>
          <w:sz w:val="24"/>
        </w:rPr>
        <w:tab/>
        <w:t xml:space="preserve">       </w:t>
      </w:r>
      <w:r w:rsidR="008769F3">
        <w:rPr>
          <w:sz w:val="24"/>
        </w:rPr>
        <w:t>S2</w:t>
      </w:r>
    </w:p>
    <w:p w14:paraId="5B01EB35" w14:textId="4ACFC8F9" w:rsidR="00821FB5" w:rsidRDefault="00A6485E" w:rsidP="00821FB5">
      <w:pPr>
        <w:spacing w:line="480" w:lineRule="auto"/>
        <w:ind w:left="2160" w:firstLine="720"/>
        <w:rPr>
          <w:iCs/>
          <w:sz w:val="24"/>
        </w:rPr>
      </w:pPr>
      <m:oMath>
        <m:sSub>
          <m:sSubPr>
            <m:ctrlPr>
              <w:rPr>
                <w:rFonts w:ascii="Cambria Math" w:hAnsi="Cambria Math"/>
                <w:i/>
                <w:iCs/>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p>
          <m:sSupPr>
            <m:ctrlPr>
              <w:rPr>
                <w:rFonts w:ascii="Cambria Math" w:hAnsi="Cambria Math"/>
                <w:i/>
                <w:iCs/>
                <w:sz w:val="24"/>
              </w:rPr>
            </m:ctrlPr>
          </m:sSupPr>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W</m:t>
                        </m:r>
                      </m:e>
                      <m:sub>
                        <m:r>
                          <w:rPr>
                            <w:rFonts w:ascii="Cambria Math" w:hAnsi="Cambria Math"/>
                            <w:sz w:val="24"/>
                          </w:rPr>
                          <m:t>it</m:t>
                        </m:r>
                      </m:sub>
                    </m:sSub>
                  </m:num>
                  <m:den>
                    <m:sSub>
                      <m:sSubPr>
                        <m:ctrlPr>
                          <w:rPr>
                            <w:rFonts w:ascii="Cambria Math" w:hAnsi="Cambria Math"/>
                            <w:i/>
                            <w:iCs/>
                            <w:sz w:val="24"/>
                          </w:rPr>
                        </m:ctrlPr>
                      </m:sSubPr>
                      <m:e>
                        <m:r>
                          <w:rPr>
                            <w:rFonts w:ascii="Cambria Math" w:hAnsi="Cambria Math"/>
                            <w:sz w:val="24"/>
                          </w:rPr>
                          <m:t>W</m:t>
                        </m:r>
                      </m:e>
                      <m:sub>
                        <m:r>
                          <w:rPr>
                            <w:rFonts w:ascii="Cambria Math" w:hAnsi="Cambria Math"/>
                            <w:sz w:val="24"/>
                          </w:rPr>
                          <m:t>C</m:t>
                        </m:r>
                      </m:sub>
                    </m:sSub>
                  </m:den>
                </m:f>
              </m:e>
            </m:d>
          </m:e>
          <m:sup>
            <m:f>
              <m:fPr>
                <m:ctrlPr>
                  <w:rPr>
                    <w:rFonts w:ascii="Cambria Math" w:hAnsi="Cambria Math"/>
                    <w:i/>
                    <w:iCs/>
                    <w:sz w:val="24"/>
                  </w:rPr>
                </m:ctrlPr>
              </m:fPr>
              <m:num>
                <m:r>
                  <w:rPr>
                    <w:rFonts w:ascii="Cambria Math" w:hAnsi="Cambria Math"/>
                    <w:sz w:val="24"/>
                  </w:rPr>
                  <m:t>1</m:t>
                </m:r>
              </m:num>
              <m:den>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den>
            </m:f>
          </m:sup>
        </m:sSup>
        <m:sSup>
          <m:sSupPr>
            <m:ctrlPr>
              <w:rPr>
                <w:rFonts w:ascii="Cambria Math" w:hAnsi="Cambria Math"/>
                <w:i/>
                <w:iCs/>
                <w:sz w:val="24"/>
              </w:rPr>
            </m:ctrlPr>
          </m:sSupPr>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W</m:t>
                    </m:r>
                  </m:e>
                  <m: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sub>
                  <m:sup>
                    <m:f>
                      <m:fPr>
                        <m:ctrlPr>
                          <w:rPr>
                            <w:rFonts w:ascii="Cambria Math" w:hAnsi="Cambria Math"/>
                            <w:i/>
                            <w:iCs/>
                            <w:sz w:val="24"/>
                          </w:rPr>
                        </m:ctrlPr>
                      </m:fPr>
                      <m:num>
                        <m:r>
                          <w:rPr>
                            <w:rFonts w:ascii="Cambria Math" w:hAnsi="Cambria Math"/>
                            <w:sz w:val="24"/>
                          </w:rPr>
                          <m:t>5r</m:t>
                        </m:r>
                      </m:num>
                      <m:den>
                        <m:r>
                          <w:rPr>
                            <w:rFonts w:ascii="Cambria Math" w:hAnsi="Cambria Math"/>
                            <w:sz w:val="24"/>
                          </w:rPr>
                          <m:t>3</m:t>
                        </m:r>
                      </m:den>
                    </m:f>
                  </m:sup>
                </m:sSubSup>
                <m:sSubSup>
                  <m:sSubSupPr>
                    <m:ctrlPr>
                      <w:rPr>
                        <w:rFonts w:ascii="Cambria Math" w:hAnsi="Cambria Math"/>
                        <w:i/>
                        <w:iCs/>
                        <w:sz w:val="24"/>
                      </w:rPr>
                    </m:ctrlPr>
                  </m:sSubSupPr>
                  <m:e>
                    <m:r>
                      <w:rPr>
                        <w:rFonts w:ascii="Cambria Math" w:hAnsi="Cambria Math"/>
                        <w:sz w:val="24"/>
                      </w:rPr>
                      <m:t>D</m:t>
                    </m:r>
                  </m:e>
                  <m: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sub>
                  <m:sup>
                    <m:f>
                      <m:fPr>
                        <m:ctrlPr>
                          <w:rPr>
                            <w:rFonts w:ascii="Cambria Math" w:hAnsi="Cambria Math"/>
                            <w:i/>
                            <w:iCs/>
                            <w:sz w:val="24"/>
                          </w:rPr>
                        </m:ctrlPr>
                      </m:fPr>
                      <m:num>
                        <m:r>
                          <w:rPr>
                            <w:rFonts w:ascii="Cambria Math" w:hAnsi="Cambria Math"/>
                            <w:sz w:val="24"/>
                          </w:rPr>
                          <m:t>-5</m:t>
                        </m:r>
                      </m:num>
                      <m:den>
                        <m:r>
                          <w:rPr>
                            <w:rFonts w:ascii="Cambria Math" w:hAnsi="Cambria Math"/>
                            <w:sz w:val="24"/>
                          </w:rPr>
                          <m:t>3</m:t>
                        </m:r>
                      </m:den>
                    </m:f>
                  </m:sup>
                </m:sSubSup>
                <m:sSup>
                  <m:sSupPr>
                    <m:ctrlPr>
                      <w:rPr>
                        <w:rFonts w:ascii="Cambria Math" w:hAnsi="Cambria Math"/>
                        <w:i/>
                        <w:iCs/>
                        <w:sz w:val="24"/>
                      </w:rPr>
                    </m:ctrlPr>
                  </m:sSupPr>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num>
                          <m:den>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den>
                        </m:f>
                      </m:e>
                    </m:d>
                  </m:e>
                  <m:sup>
                    <m:f>
                      <m:fPr>
                        <m:ctrlPr>
                          <w:rPr>
                            <w:rFonts w:ascii="Cambria Math" w:hAnsi="Cambria Math"/>
                            <w:i/>
                            <w:iCs/>
                            <w:sz w:val="24"/>
                          </w:rPr>
                        </m:ctrlPr>
                      </m:fPr>
                      <m:num>
                        <m:r>
                          <w:rPr>
                            <w:rFonts w:ascii="Cambria Math" w:hAnsi="Cambria Math"/>
                            <w:sz w:val="24"/>
                          </w:rPr>
                          <m:t>-5</m:t>
                        </m:r>
                      </m:num>
                      <m:den>
                        <m:r>
                          <w:rPr>
                            <w:rFonts w:ascii="Cambria Math" w:hAnsi="Cambria Math"/>
                            <w:sz w:val="24"/>
                          </w:rPr>
                          <m:t>3</m:t>
                        </m:r>
                      </m:den>
                    </m:f>
                  </m:sup>
                </m:sSup>
                <m:sSubSup>
                  <m:sSubSupPr>
                    <m:ctrlPr>
                      <w:rPr>
                        <w:rFonts w:ascii="Cambria Math" w:hAnsi="Cambria Math"/>
                        <w:i/>
                        <w:iCs/>
                        <w:sz w:val="24"/>
                      </w:rPr>
                    </m:ctrlPr>
                  </m:sSubSupPr>
                  <m:e>
                    <m:r>
                      <w:rPr>
                        <w:rFonts w:ascii="Cambria Math" w:hAnsi="Cambria Math"/>
                        <w:sz w:val="24"/>
                      </w:rPr>
                      <m:t>S</m:t>
                    </m:r>
                  </m:e>
                  <m:sub>
                    <m:r>
                      <w:rPr>
                        <w:rFonts w:ascii="Cambria Math" w:hAnsi="Cambria Math"/>
                        <w:sz w:val="24"/>
                      </w:rPr>
                      <m:t>it</m:t>
                    </m:r>
                  </m:sub>
                  <m:sup>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sup>
                </m:sSubSup>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-1</m:t>
                    </m:r>
                  </m:sup>
                </m:sSubSup>
                <m:sSubSup>
                  <m:sSubSupPr>
                    <m:ctrlPr>
                      <w:rPr>
                        <w:rFonts w:ascii="Cambria Math" w:hAnsi="Cambria Math"/>
                        <w:i/>
                        <w:iCs/>
                        <w:sz w:val="24"/>
                      </w:rPr>
                    </m:ctrlPr>
                  </m:sSubSupPr>
                  <m:e>
                    <m:r>
                      <w:rPr>
                        <w:rFonts w:ascii="Cambria Math" w:hAnsi="Cambria Math"/>
                        <w:sz w:val="24"/>
                      </w:rPr>
                      <m:t>W</m:t>
                    </m:r>
                  </m:e>
                  <m:sub>
                    <m:r>
                      <w:rPr>
                        <w:rFonts w:ascii="Cambria Math" w:hAnsi="Cambria Math"/>
                        <w:sz w:val="24"/>
                      </w:rPr>
                      <m:t>c</m:t>
                    </m:r>
                  </m:sub>
                  <m:sup>
                    <m:r>
                      <w:rPr>
                        <w:rFonts w:ascii="Cambria Math" w:hAnsi="Cambria Math"/>
                        <w:sz w:val="24"/>
                      </w:rPr>
                      <m:t>-</m:t>
                    </m:r>
                    <m:d>
                      <m:dPr>
                        <m:ctrlPr>
                          <w:rPr>
                            <w:rFonts w:ascii="Cambria Math" w:hAnsi="Cambria Math"/>
                            <w:i/>
                            <w:iCs/>
                            <w:sz w:val="24"/>
                          </w:rPr>
                        </m:ctrlPr>
                      </m:dPr>
                      <m:e>
                        <m:r>
                          <w:rPr>
                            <w:rFonts w:ascii="Cambria Math" w:hAnsi="Cambria Math"/>
                            <w:sz w:val="24"/>
                          </w:rPr>
                          <m:t>1+</m:t>
                        </m:r>
                        <m:f>
                          <m:fPr>
                            <m:ctrlPr>
                              <w:rPr>
                                <w:rFonts w:ascii="Cambria Math" w:hAnsi="Cambria Math"/>
                                <w:i/>
                                <w:iCs/>
                                <w:sz w:val="24"/>
                              </w:rPr>
                            </m:ctrlPr>
                          </m:fPr>
                          <m:num>
                            <m:r>
                              <w:rPr>
                                <w:rFonts w:ascii="Cambria Math" w:hAnsi="Cambria Math"/>
                                <w:sz w:val="24"/>
                              </w:rPr>
                              <m:t>5</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num>
                          <m:den>
                            <m:r>
                              <w:rPr>
                                <w:rFonts w:ascii="Cambria Math" w:hAnsi="Cambria Math"/>
                                <w:sz w:val="24"/>
                              </w:rPr>
                              <m:t>3</m:t>
                            </m:r>
                          </m:den>
                        </m:f>
                      </m:e>
                    </m:d>
                  </m:sup>
                </m:sSubSup>
              </m:e>
            </m:d>
          </m:e>
          <m:sup>
            <m:r>
              <w:rPr>
                <w:rFonts w:ascii="Cambria Math" w:hAnsi="Cambria Math"/>
                <w:sz w:val="24"/>
              </w:rPr>
              <m:t>-1</m:t>
            </m:r>
          </m:sup>
        </m:sSup>
      </m:oMath>
      <w:r w:rsidR="00821FB5">
        <w:rPr>
          <w:iCs/>
          <w:sz w:val="24"/>
        </w:rPr>
        <w:tab/>
        <w:t xml:space="preserve">       </w:t>
      </w:r>
      <w:r w:rsidR="008769F3">
        <w:rPr>
          <w:iCs/>
          <w:sz w:val="24"/>
        </w:rPr>
        <w:t>S3</w:t>
      </w:r>
    </w:p>
    <w:p w14:paraId="73A94849" w14:textId="77777777" w:rsidR="00821FB5" w:rsidRPr="00BA21C0" w:rsidRDefault="00821FB5" w:rsidP="00821FB5">
      <w:pPr>
        <w:spacing w:line="480" w:lineRule="auto"/>
        <w:jc w:val="both"/>
        <w:rPr>
          <w:sz w:val="24"/>
        </w:rPr>
      </w:pPr>
      <w:r>
        <w:rPr>
          <w:sz w:val="24"/>
        </w:rPr>
        <w:tab/>
        <w:t xml:space="preserve">Here, </w:t>
      </w:r>
      <w:r>
        <w:rPr>
          <w:i/>
          <w:sz w:val="24"/>
        </w:rPr>
        <w:t>W</w:t>
      </w:r>
      <w:r>
        <w:rPr>
          <w:i/>
          <w:sz w:val="24"/>
          <w:vertAlign w:val="subscript"/>
        </w:rPr>
        <w:t xml:space="preserve">b </w:t>
      </w:r>
      <w:r>
        <w:rPr>
          <w:sz w:val="24"/>
        </w:rPr>
        <w:t xml:space="preserve">is bankfull width, </w:t>
      </w:r>
      <w:r>
        <w:rPr>
          <w:i/>
          <w:sz w:val="24"/>
        </w:rPr>
        <w:t>D</w:t>
      </w:r>
      <w:r>
        <w:rPr>
          <w:i/>
          <w:sz w:val="24"/>
          <w:vertAlign w:val="subscript"/>
        </w:rPr>
        <w:t xml:space="preserve">b </w:t>
      </w:r>
      <w:r>
        <w:rPr>
          <w:sz w:val="24"/>
        </w:rPr>
        <w:t xml:space="preserve">is bankfull depth, and </w:t>
      </w:r>
      <w:r>
        <w:rPr>
          <w:i/>
          <w:sz w:val="24"/>
        </w:rPr>
        <w:t xml:space="preserve">r </w:t>
      </w:r>
      <w:r>
        <w:rPr>
          <w:sz w:val="24"/>
        </w:rPr>
        <w:t xml:space="preserve">is a channel shape parameter.  </w:t>
      </w:r>
      <w:r>
        <w:rPr>
          <w:i/>
          <w:sz w:val="24"/>
        </w:rPr>
        <w:t xml:space="preserve">K </w:t>
      </w:r>
      <w:r>
        <w:rPr>
          <w:sz w:val="24"/>
        </w:rPr>
        <w:t>is equal to 1/</w:t>
      </w:r>
      <w:r w:rsidRPr="008E34A0">
        <w:rPr>
          <w:i/>
          <w:sz w:val="24"/>
        </w:rPr>
        <w:t>n</w:t>
      </w:r>
      <w:r>
        <w:rPr>
          <w:sz w:val="24"/>
        </w:rPr>
        <w:t xml:space="preserve"> when adhering to Manning’s relation.  Consult Dingman (2007) for an explanation of </w:t>
      </w:r>
      <w:r>
        <w:rPr>
          <w:sz w:val="24"/>
        </w:rPr>
        <w:lastRenderedPageBreak/>
        <w:t xml:space="preserve">his generalizations of </w:t>
      </w:r>
      <w:proofErr w:type="spellStart"/>
      <w:r>
        <w:rPr>
          <w:sz w:val="24"/>
        </w:rPr>
        <w:t>Chezy’s</w:t>
      </w:r>
      <w:proofErr w:type="spellEnd"/>
      <w:r>
        <w:rPr>
          <w:sz w:val="24"/>
        </w:rPr>
        <w:t xml:space="preserve"> and Manning’s expressions for HG relations.  It must be stressed that values for </w:t>
      </w:r>
      <w:r>
        <w:rPr>
          <w:i/>
          <w:sz w:val="24"/>
        </w:rPr>
        <w:t xml:space="preserve">p </w:t>
      </w:r>
      <w:r>
        <w:rPr>
          <w:sz w:val="24"/>
        </w:rPr>
        <w:t xml:space="preserve">and </w:t>
      </w:r>
      <w:r>
        <w:rPr>
          <w:i/>
          <w:sz w:val="24"/>
        </w:rPr>
        <w:t xml:space="preserve">K </w:t>
      </w:r>
      <w:r>
        <w:rPr>
          <w:sz w:val="24"/>
        </w:rPr>
        <w:t xml:space="preserve">have been shown to vary widely and not adhere to Manning’s (or </w:t>
      </w:r>
      <w:proofErr w:type="spellStart"/>
      <w:r>
        <w:rPr>
          <w:sz w:val="24"/>
        </w:rPr>
        <w:t>Chezy’s</w:t>
      </w:r>
      <w:proofErr w:type="spellEnd"/>
      <w:r>
        <w:rPr>
          <w:sz w:val="24"/>
        </w:rPr>
        <w:t xml:space="preserve">) constants due to different river morphologies (e.g. Bjerklie et al. 2005; Dingman &amp; </w:t>
      </w:r>
      <w:proofErr w:type="spellStart"/>
      <w:r>
        <w:rPr>
          <w:sz w:val="24"/>
        </w:rPr>
        <w:t>Afshari</w:t>
      </w:r>
      <w:proofErr w:type="spellEnd"/>
      <w:r>
        <w:rPr>
          <w:sz w:val="24"/>
        </w:rPr>
        <w:t xml:space="preserve">, 2018; Dingman, 2007; Dingman &amp; Sharma, 1997; Ferguson, 2010; Knighton, 1975); with that said, this new formulation of the AMHG flow law is flexible and in theory allows for future generalized implementations.  Note also that with our new definition for AMHG every hydraulic prior is defined as space-varying except for </w:t>
      </w:r>
      <w:r w:rsidRPr="00E46378">
        <w:rPr>
          <w:i/>
          <w:sz w:val="24"/>
        </w:rPr>
        <w:t>n</w:t>
      </w:r>
      <w:r>
        <w:rPr>
          <w:sz w:val="24"/>
        </w:rPr>
        <w:t xml:space="preserve">, and so we bring </w:t>
      </w:r>
      <w:r>
        <w:rPr>
          <w:i/>
          <w:sz w:val="24"/>
        </w:rPr>
        <w:t xml:space="preserve">n </w:t>
      </w:r>
      <w:r>
        <w:rPr>
          <w:sz w:val="24"/>
        </w:rPr>
        <w:t>in line with the rest of the priors.</w:t>
      </w:r>
    </w:p>
    <w:p w14:paraId="40471846" w14:textId="2765946A" w:rsidR="00821FB5" w:rsidRDefault="00821FB5" w:rsidP="00821FB5">
      <w:pPr>
        <w:spacing w:line="480" w:lineRule="auto"/>
        <w:ind w:firstLine="720"/>
        <w:jc w:val="both"/>
        <w:rPr>
          <w:sz w:val="24"/>
        </w:rPr>
      </w:pPr>
      <w:r>
        <w:rPr>
          <w:sz w:val="24"/>
        </w:rPr>
        <w:t xml:space="preserve">With this flow law in hand, we can now derive a Bayesian likelihood function that will be introduced to BAM.  This was done by log-transforming Equation 4 and solving for observed </w:t>
      </w:r>
      <w:r>
        <w:rPr>
          <w:i/>
          <w:sz w:val="24"/>
        </w:rPr>
        <w:t>W</w:t>
      </w:r>
      <w:r>
        <w:rPr>
          <w:sz w:val="24"/>
        </w:rPr>
        <w:t xml:space="preserve">, resulting in Equation </w:t>
      </w:r>
      <w:r w:rsidR="00D3565C">
        <w:rPr>
          <w:sz w:val="24"/>
        </w:rPr>
        <w:t>S4</w:t>
      </w:r>
      <w:r>
        <w:rPr>
          <w:sz w:val="24"/>
        </w:rPr>
        <w:t>.</w:t>
      </w:r>
    </w:p>
    <w:p w14:paraId="027B03BC" w14:textId="6BEC60EC" w:rsidR="00821FB5" w:rsidRPr="00C96D75" w:rsidRDefault="00821FB5" w:rsidP="00821FB5">
      <w:pPr>
        <w:spacing w:line="480" w:lineRule="auto"/>
        <w:jc w:val="both"/>
        <w:rPr>
          <w:sz w:val="24"/>
        </w:rPr>
      </w:pPr>
      <m:oMath>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D</m:t>
                            </m:r>
                          </m:e>
                          <m:sub>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e>
                        </m:d>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b</m:t>
                                </m:r>
                              </m:sub>
                            </m:sSub>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e>
                    </m:d>
                  </m:e>
                </m:d>
              </m:e>
            </m:d>
          </m:e>
        </m:d>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g</m:t>
            </m:r>
          </m:sub>
        </m:sSub>
      </m:oMath>
      <w:r w:rsidRPr="00C96D75">
        <w:rPr>
          <w:sz w:val="24"/>
        </w:rPr>
        <w:tab/>
      </w:r>
      <w:r w:rsidRPr="00C96D75">
        <w:rPr>
          <w:sz w:val="24"/>
        </w:rPr>
        <w:tab/>
        <w:t xml:space="preserve">        </w:t>
      </w:r>
      <w:r>
        <w:rPr>
          <w:sz w:val="24"/>
        </w:rPr>
        <w:tab/>
      </w:r>
      <w:r>
        <w:rPr>
          <w:sz w:val="24"/>
        </w:rPr>
        <w:tab/>
      </w:r>
      <w:r>
        <w:rPr>
          <w:sz w:val="24"/>
        </w:rPr>
        <w:tab/>
      </w:r>
      <w:r w:rsidR="00D3565C">
        <w:rPr>
          <w:sz w:val="24"/>
        </w:rPr>
        <w:t>S4</w:t>
      </w:r>
    </w:p>
    <w:p w14:paraId="444AEFA8" w14:textId="7D207C08" w:rsidR="00821FB5" w:rsidRDefault="00821FB5" w:rsidP="00821FB5">
      <w:pPr>
        <w:spacing w:line="480" w:lineRule="auto"/>
        <w:ind w:firstLine="720"/>
        <w:jc w:val="both"/>
        <w:rPr>
          <w:sz w:val="24"/>
        </w:rPr>
      </w:pPr>
      <w:r>
        <w:rPr>
          <w:sz w:val="24"/>
        </w:rPr>
        <w:t xml:space="preserve">Note that observed </w:t>
      </w:r>
      <w:r>
        <w:rPr>
          <w:i/>
          <w:sz w:val="24"/>
        </w:rPr>
        <w:t>S</w:t>
      </w:r>
      <w:r>
        <w:rPr>
          <w:sz w:val="24"/>
        </w:rPr>
        <w:t xml:space="preserve"> is still on the right-hand side of the equation out of algebraic necessity (and that AMHG is now defined by both observed </w:t>
      </w:r>
      <w:r>
        <w:rPr>
          <w:i/>
          <w:sz w:val="24"/>
        </w:rPr>
        <w:t>W</w:t>
      </w:r>
      <w:r>
        <w:rPr>
          <w:sz w:val="24"/>
        </w:rPr>
        <w:t xml:space="preserve"> and </w:t>
      </w:r>
      <w:r>
        <w:rPr>
          <w:i/>
          <w:sz w:val="24"/>
        </w:rPr>
        <w:t>S</w:t>
      </w:r>
      <w:r>
        <w:rPr>
          <w:sz w:val="24"/>
        </w:rPr>
        <w:t xml:space="preserve">).  Also note that through our redefinition of AMHG we have removed the </w:t>
      </w:r>
      <w:r>
        <w:rPr>
          <w:i/>
          <w:sz w:val="24"/>
        </w:rPr>
        <w:t>Q</w:t>
      </w:r>
      <w:r>
        <w:rPr>
          <w:i/>
          <w:sz w:val="24"/>
          <w:vertAlign w:val="subscript"/>
        </w:rPr>
        <w:t xml:space="preserve">c </w:t>
      </w:r>
      <w:r>
        <w:rPr>
          <w:sz w:val="24"/>
        </w:rPr>
        <w:t xml:space="preserve">prior while maintaining the </w:t>
      </w:r>
      <w:proofErr w:type="spellStart"/>
      <w:r>
        <w:rPr>
          <w:i/>
          <w:sz w:val="24"/>
        </w:rPr>
        <w:t>W</w:t>
      </w:r>
      <w:r>
        <w:rPr>
          <w:i/>
          <w:sz w:val="24"/>
          <w:vertAlign w:val="subscript"/>
        </w:rPr>
        <w:t>c</w:t>
      </w:r>
      <w:proofErr w:type="spellEnd"/>
      <w:r>
        <w:rPr>
          <w:i/>
          <w:sz w:val="24"/>
        </w:rPr>
        <w:t xml:space="preserve"> </w:t>
      </w:r>
      <w:r>
        <w:rPr>
          <w:sz w:val="24"/>
        </w:rPr>
        <w:t xml:space="preserve">prior even though algebraically simplifying equation </w:t>
      </w:r>
      <w:r w:rsidR="00B413C5">
        <w:rPr>
          <w:sz w:val="24"/>
        </w:rPr>
        <w:t>S3</w:t>
      </w:r>
      <w:r>
        <w:rPr>
          <w:sz w:val="24"/>
        </w:rPr>
        <w:t xml:space="preserve"> to its fullest extent would remove </w:t>
      </w:r>
      <w:proofErr w:type="spellStart"/>
      <w:r>
        <w:rPr>
          <w:i/>
          <w:sz w:val="24"/>
        </w:rPr>
        <w:t>W</w:t>
      </w:r>
      <w:r>
        <w:rPr>
          <w:i/>
          <w:sz w:val="24"/>
          <w:vertAlign w:val="subscript"/>
        </w:rPr>
        <w:t>c</w:t>
      </w:r>
      <w:proofErr w:type="spellEnd"/>
      <w:r>
        <w:rPr>
          <w:i/>
          <w:sz w:val="24"/>
          <w:vertAlign w:val="subscript"/>
        </w:rPr>
        <w:t xml:space="preserve"> </w:t>
      </w:r>
      <w:r>
        <w:rPr>
          <w:sz w:val="24"/>
        </w:rPr>
        <w:t xml:space="preserve">from the expression.  This was done deliberately to preserve the AMHG hydraulic pair </w:t>
      </w:r>
      <w:proofErr w:type="spellStart"/>
      <w:r>
        <w:rPr>
          <w:i/>
          <w:sz w:val="24"/>
        </w:rPr>
        <w:t>W</w:t>
      </w:r>
      <w:r>
        <w:rPr>
          <w:i/>
          <w:sz w:val="24"/>
          <w:vertAlign w:val="subscript"/>
        </w:rPr>
        <w:t>c</w:t>
      </w:r>
      <w:proofErr w:type="spellEnd"/>
      <w:r>
        <w:rPr>
          <w:sz w:val="24"/>
        </w:rPr>
        <w:t xml:space="preserve">, </w:t>
      </w:r>
      <w:r>
        <w:rPr>
          <w:i/>
          <w:sz w:val="24"/>
        </w:rPr>
        <w:t>Q</w:t>
      </w:r>
      <w:r>
        <w:rPr>
          <w:i/>
          <w:sz w:val="24"/>
          <w:vertAlign w:val="subscript"/>
        </w:rPr>
        <w:t xml:space="preserve">c </w:t>
      </w:r>
      <w:r>
        <w:rPr>
          <w:sz w:val="24"/>
        </w:rPr>
        <w:t xml:space="preserve">in this physical model.  The mathematical definition for </w:t>
      </w:r>
      <w:proofErr w:type="spellStart"/>
      <w:r>
        <w:rPr>
          <w:i/>
          <w:sz w:val="24"/>
        </w:rPr>
        <w:t>W</w:t>
      </w:r>
      <w:r>
        <w:rPr>
          <w:i/>
          <w:sz w:val="24"/>
          <w:vertAlign w:val="subscript"/>
        </w:rPr>
        <w:t>c</w:t>
      </w:r>
      <w:proofErr w:type="spellEnd"/>
      <w:r>
        <w:rPr>
          <w:sz w:val="24"/>
        </w:rPr>
        <w:t xml:space="preserve"> is robust (Gleason &amp; Wang 2015) and was kept here to force the physical model to reflect </w:t>
      </w:r>
      <w:r>
        <w:rPr>
          <w:i/>
          <w:sz w:val="24"/>
        </w:rPr>
        <w:t>Q</w:t>
      </w:r>
      <w:r>
        <w:rPr>
          <w:i/>
          <w:sz w:val="24"/>
          <w:vertAlign w:val="subscript"/>
        </w:rPr>
        <w:t xml:space="preserve">c </w:t>
      </w:r>
      <w:r>
        <w:rPr>
          <w:sz w:val="24"/>
        </w:rPr>
        <w:t xml:space="preserve">and no other </w:t>
      </w:r>
      <w:r>
        <w:rPr>
          <w:i/>
          <w:sz w:val="24"/>
        </w:rPr>
        <w:t xml:space="preserve">Q </w:t>
      </w:r>
      <w:r>
        <w:rPr>
          <w:sz w:val="24"/>
        </w:rPr>
        <w:t xml:space="preserve">possibly experienced in a given river.  Equation </w:t>
      </w:r>
      <w:r w:rsidR="00B413C5">
        <w:rPr>
          <w:sz w:val="24"/>
        </w:rPr>
        <w:t>S4</w:t>
      </w:r>
      <w:r>
        <w:rPr>
          <w:sz w:val="24"/>
        </w:rPr>
        <w:t xml:space="preserve"> is thus substituted into BAM in place of the AMHG likelihood function developed in Hagemann et al. (2017) and is hereafter referred to as ‘new AMHG’.</w:t>
      </w:r>
    </w:p>
    <w:p w14:paraId="09D8C7E5" w14:textId="0F4CBA22" w:rsidR="00821FB5" w:rsidRPr="008601AA" w:rsidRDefault="00821FB5" w:rsidP="00821FB5">
      <w:pPr>
        <w:spacing w:line="480" w:lineRule="auto"/>
        <w:ind w:firstLine="720"/>
        <w:jc w:val="both"/>
        <w:rPr>
          <w:sz w:val="24"/>
        </w:rPr>
      </w:pPr>
      <w:r>
        <w:rPr>
          <w:sz w:val="24"/>
        </w:rPr>
        <w:lastRenderedPageBreak/>
        <w:t xml:space="preserve">The second component of ‘new AMHG is a physically-based AMHG switch.  As previously stated, BAM allows for a switch to be defined, ‘turning on’ AMHG when it is suitably strong.  The definition of ‘suitably strong’ used in Hagemann et al. (2017) was a standard deviation of log-transformed </w:t>
      </w:r>
      <w:r>
        <w:rPr>
          <w:i/>
          <w:sz w:val="24"/>
        </w:rPr>
        <w:t>W</w:t>
      </w:r>
      <w:r>
        <w:rPr>
          <w:sz w:val="24"/>
        </w:rPr>
        <w:t xml:space="preserve"> &gt; 0.1 and a concurrent ‘percentage of rating curve intersections’ </w:t>
      </w:r>
      <w:r>
        <w:rPr>
          <w:i/>
          <w:sz w:val="24"/>
        </w:rPr>
        <w:t>p</w:t>
      </w:r>
      <w:r>
        <w:rPr>
          <w:i/>
          <w:sz w:val="24"/>
          <w:vertAlign w:val="subscript"/>
        </w:rPr>
        <w:t xml:space="preserve">int </w:t>
      </w:r>
      <w:r>
        <w:rPr>
          <w:sz w:val="24"/>
        </w:rPr>
        <w:t xml:space="preserve">&gt; 0.15.  We redefined ‘suitably strong’ AMHG following Brinkerhoff et al. (2019)’s definition, wherein observed slope strongly fits a river-wide slope model.  Here, we use the regime theory model defined by Henderson (1965) and reprinted as Equation </w:t>
      </w:r>
      <w:r w:rsidR="00B413C5">
        <w:rPr>
          <w:sz w:val="24"/>
        </w:rPr>
        <w:t>S5</w:t>
      </w:r>
      <w:r>
        <w:rPr>
          <w:sz w:val="24"/>
        </w:rPr>
        <w:t>.  Degree-of-fit is defined by the coefficient of determination (r</w:t>
      </w:r>
      <w:r>
        <w:rPr>
          <w:sz w:val="24"/>
          <w:vertAlign w:val="superscript"/>
        </w:rPr>
        <w:t>2</w:t>
      </w:r>
      <w:r>
        <w:rPr>
          <w:sz w:val="24"/>
        </w:rPr>
        <w:t>), and strong fit was defined as an r</w:t>
      </w:r>
      <w:r>
        <w:rPr>
          <w:sz w:val="24"/>
          <w:vertAlign w:val="superscript"/>
        </w:rPr>
        <w:t xml:space="preserve">2 </w:t>
      </w:r>
      <w:r>
        <w:rPr>
          <w:sz w:val="24"/>
        </w:rPr>
        <w:t>&gt; 0.90.</w:t>
      </w:r>
    </w:p>
    <w:p w14:paraId="5C7947B9" w14:textId="3A483C39" w:rsidR="00821FB5" w:rsidRDefault="00821FB5" w:rsidP="00821FB5">
      <w:pPr>
        <w:spacing w:line="480" w:lineRule="auto"/>
        <w:ind w:left="2880" w:firstLine="720"/>
        <w:jc w:val="both"/>
        <w:rPr>
          <w:sz w:val="24"/>
          <w:szCs w:val="24"/>
        </w:rPr>
      </w:pPr>
      <m:oMath>
        <m:r>
          <w:rPr>
            <w:rFonts w:ascii="Cambria Math" w:hAnsi="Cambria Math"/>
            <w:sz w:val="24"/>
            <w:szCs w:val="24"/>
          </w:rPr>
          <m:t>S=0.44</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e</m:t>
            </m:r>
          </m:sub>
          <m:sup>
            <m:r>
              <w:rPr>
                <w:rFonts w:ascii="Cambria Math" w:hAnsi="Cambria Math"/>
                <w:sz w:val="24"/>
                <w:szCs w:val="24"/>
              </w:rPr>
              <m:t>1.15</m:t>
            </m:r>
          </m:sup>
        </m:sSubSup>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b</m:t>
            </m:r>
          </m:sub>
          <m:sup>
            <m:r>
              <w:rPr>
                <w:rFonts w:ascii="Cambria Math" w:hAnsi="Cambria Math"/>
                <w:sz w:val="24"/>
                <w:szCs w:val="24"/>
              </w:rPr>
              <m:t>-0.46</m:t>
            </m:r>
          </m:sup>
        </m:sSubSup>
      </m:oMath>
      <w:r w:rsidRPr="00F25FAB">
        <w:rPr>
          <w:sz w:val="24"/>
          <w:szCs w:val="24"/>
        </w:rPr>
        <w:tab/>
      </w:r>
      <w:r w:rsidRPr="00F25FAB">
        <w:rPr>
          <w:sz w:val="24"/>
          <w:szCs w:val="24"/>
        </w:rPr>
        <w:tab/>
      </w:r>
      <w:r w:rsidRPr="00F25FAB">
        <w:rPr>
          <w:sz w:val="24"/>
          <w:szCs w:val="24"/>
        </w:rPr>
        <w:tab/>
      </w:r>
      <w:r w:rsidRPr="00F25FAB">
        <w:rPr>
          <w:sz w:val="24"/>
          <w:szCs w:val="24"/>
        </w:rPr>
        <w:tab/>
      </w:r>
      <w:r>
        <w:rPr>
          <w:sz w:val="24"/>
          <w:szCs w:val="24"/>
        </w:rPr>
        <w:tab/>
        <w:t xml:space="preserve">      </w:t>
      </w:r>
      <w:r w:rsidR="00B413C5">
        <w:rPr>
          <w:sz w:val="24"/>
          <w:szCs w:val="24"/>
        </w:rPr>
        <w:t xml:space="preserve"> S5</w:t>
      </w:r>
    </w:p>
    <w:p w14:paraId="33C17281" w14:textId="2C475A45" w:rsidR="00821FB5" w:rsidRDefault="00821FB5" w:rsidP="00821FB5">
      <w:pPr>
        <w:spacing w:line="480" w:lineRule="auto"/>
        <w:ind w:firstLine="720"/>
        <w:jc w:val="both"/>
        <w:rPr>
          <w:b/>
          <w:sz w:val="24"/>
        </w:rPr>
      </w:pPr>
      <w:r>
        <w:rPr>
          <w:i/>
          <w:sz w:val="24"/>
        </w:rPr>
        <w:t>D</w:t>
      </w:r>
      <w:r>
        <w:rPr>
          <w:i/>
          <w:sz w:val="24"/>
          <w:vertAlign w:val="subscript"/>
        </w:rPr>
        <w:t xml:space="preserve">e </w:t>
      </w:r>
      <w:r>
        <w:rPr>
          <w:sz w:val="24"/>
        </w:rPr>
        <w:t>is the minimum grain size for entrainment, calculated as 11</w:t>
      </w:r>
      <w:r>
        <w:rPr>
          <w:sz w:val="24"/>
        </w:rPr>
        <w:softHyphen/>
      </w:r>
      <w:r>
        <w:rPr>
          <w:i/>
          <w:sz w:val="24"/>
        </w:rPr>
        <w:t>D</w:t>
      </w:r>
      <w:r>
        <w:rPr>
          <w:i/>
          <w:sz w:val="24"/>
          <w:vertAlign w:val="subscript"/>
        </w:rPr>
        <w:t>b</w:t>
      </w:r>
      <w:r>
        <w:rPr>
          <w:i/>
          <w:sz w:val="24"/>
        </w:rPr>
        <w:t xml:space="preserve">S </w:t>
      </w:r>
      <w:r>
        <w:rPr>
          <w:sz w:val="24"/>
        </w:rPr>
        <w:t xml:space="preserve">(Henderson, 1965), and </w:t>
      </w:r>
      <w:proofErr w:type="spellStart"/>
      <w:r>
        <w:rPr>
          <w:i/>
          <w:sz w:val="24"/>
        </w:rPr>
        <w:t>Q</w:t>
      </w:r>
      <w:r>
        <w:rPr>
          <w:i/>
          <w:sz w:val="24"/>
          <w:vertAlign w:val="subscript"/>
        </w:rPr>
        <w:t>b</w:t>
      </w:r>
      <w:proofErr w:type="spellEnd"/>
      <w:r>
        <w:rPr>
          <w:sz w:val="24"/>
        </w:rPr>
        <w:t xml:space="preserve"> is bankfull discharge.  In order to keep this methodology viable using just remotely sensible observations, </w:t>
      </w:r>
      <w:proofErr w:type="spellStart"/>
      <w:r>
        <w:rPr>
          <w:i/>
          <w:sz w:val="24"/>
        </w:rPr>
        <w:t>Q</w:t>
      </w:r>
      <w:r>
        <w:rPr>
          <w:i/>
          <w:sz w:val="24"/>
          <w:vertAlign w:val="subscript"/>
        </w:rPr>
        <w:t>b</w:t>
      </w:r>
      <w:proofErr w:type="spellEnd"/>
      <w:r>
        <w:rPr>
          <w:i/>
          <w:sz w:val="24"/>
          <w:vertAlign w:val="subscript"/>
        </w:rPr>
        <w:t xml:space="preserve"> </w:t>
      </w:r>
      <w:r>
        <w:rPr>
          <w:sz w:val="24"/>
        </w:rPr>
        <w:t xml:space="preserve">and </w:t>
      </w:r>
      <w:r>
        <w:rPr>
          <w:i/>
          <w:sz w:val="24"/>
        </w:rPr>
        <w:t>D</w:t>
      </w:r>
      <w:r>
        <w:rPr>
          <w:i/>
          <w:sz w:val="24"/>
          <w:vertAlign w:val="subscript"/>
        </w:rPr>
        <w:t xml:space="preserve">b </w:t>
      </w:r>
      <w:r>
        <w:rPr>
          <w:sz w:val="24"/>
        </w:rPr>
        <w:t xml:space="preserve">were predicted using simple regression models where observed </w:t>
      </w:r>
      <w:r>
        <w:rPr>
          <w:i/>
          <w:sz w:val="24"/>
        </w:rPr>
        <w:t>W</w:t>
      </w:r>
      <w:r>
        <w:rPr>
          <w:sz w:val="24"/>
        </w:rPr>
        <w:t xml:space="preserve"> is the predictor variable, explained in detail in Section 2.1.</w:t>
      </w:r>
      <w:r w:rsidR="00B413C5">
        <w:rPr>
          <w:sz w:val="24"/>
        </w:rPr>
        <w:t>2</w:t>
      </w:r>
      <w:r>
        <w:rPr>
          <w:sz w:val="24"/>
        </w:rPr>
        <w:t>.</w:t>
      </w:r>
    </w:p>
    <w:p w14:paraId="1F5280BA" w14:textId="2D9FB949" w:rsidR="00821FB5" w:rsidRDefault="00821FB5" w:rsidP="00821FB5">
      <w:pPr>
        <w:spacing w:line="480" w:lineRule="auto"/>
        <w:ind w:firstLine="720"/>
        <w:jc w:val="both"/>
        <w:rPr>
          <w:sz w:val="24"/>
        </w:rPr>
      </w:pPr>
      <w:r>
        <w:rPr>
          <w:sz w:val="24"/>
        </w:rPr>
        <w:t xml:space="preserve">Finally, a global </w:t>
      </w:r>
      <w:r>
        <w:rPr>
          <w:i/>
          <w:sz w:val="24"/>
        </w:rPr>
        <w:t xml:space="preserve">n </w:t>
      </w:r>
      <w:r>
        <w:rPr>
          <w:sz w:val="24"/>
        </w:rPr>
        <w:t xml:space="preserve">prior in </w:t>
      </w:r>
      <w:proofErr w:type="spellStart"/>
      <w:r>
        <w:rPr>
          <w:sz w:val="24"/>
        </w:rPr>
        <w:t>McFLIs</w:t>
      </w:r>
      <w:proofErr w:type="spellEnd"/>
      <w:r>
        <w:rPr>
          <w:sz w:val="24"/>
        </w:rPr>
        <w:t xml:space="preserve"> is known to be both physically inaccurate in many scenarios and poorly reflective of the variation in </w:t>
      </w:r>
      <w:proofErr w:type="spellStart"/>
      <w:r w:rsidRPr="00BE111A">
        <w:rPr>
          <w:i/>
          <w:sz w:val="24"/>
        </w:rPr>
        <w:t>n</w:t>
      </w:r>
      <w:proofErr w:type="spellEnd"/>
      <w:r>
        <w:rPr>
          <w:sz w:val="24"/>
        </w:rPr>
        <w:t xml:space="preserve"> experienced in both space and time (</w:t>
      </w:r>
      <w:proofErr w:type="spellStart"/>
      <w:r>
        <w:rPr>
          <w:sz w:val="24"/>
        </w:rPr>
        <w:t>Tuozollo</w:t>
      </w:r>
      <w:proofErr w:type="spellEnd"/>
      <w:r>
        <w:rPr>
          <w:sz w:val="24"/>
        </w:rPr>
        <w:t xml:space="preserve"> et al. 2019).  </w:t>
      </w:r>
      <w:r w:rsidRPr="00E46378">
        <w:rPr>
          <w:sz w:val="24"/>
        </w:rPr>
        <w:t>We</w:t>
      </w:r>
      <w:r>
        <w:rPr>
          <w:sz w:val="24"/>
        </w:rPr>
        <w:t xml:space="preserve"> thus implement both space-varying (equation </w:t>
      </w:r>
      <w:r w:rsidR="00F1532B">
        <w:rPr>
          <w:sz w:val="24"/>
        </w:rPr>
        <w:t>S4</w:t>
      </w:r>
      <w:r>
        <w:rPr>
          <w:sz w:val="24"/>
        </w:rPr>
        <w:t xml:space="preserve">) and space-and-time-varying </w:t>
      </w:r>
      <w:r>
        <w:rPr>
          <w:i/>
          <w:sz w:val="24"/>
        </w:rPr>
        <w:t xml:space="preserve">n </w:t>
      </w:r>
      <w:r>
        <w:rPr>
          <w:sz w:val="24"/>
        </w:rPr>
        <w:t xml:space="preserve">variants (equation </w:t>
      </w:r>
      <w:r w:rsidR="00F1532B">
        <w:rPr>
          <w:sz w:val="24"/>
        </w:rPr>
        <w:t>S4</w:t>
      </w:r>
      <w:r>
        <w:rPr>
          <w:sz w:val="24"/>
        </w:rPr>
        <w:t xml:space="preserve"> with </w:t>
      </w:r>
      <w:r>
        <w:rPr>
          <w:i/>
          <w:sz w:val="24"/>
        </w:rPr>
        <w:t xml:space="preserve">n </w:t>
      </w:r>
      <w:r>
        <w:rPr>
          <w:sz w:val="24"/>
        </w:rPr>
        <w:t xml:space="preserve">defined in time as well) into BAM to test sensitivity to variability in </w:t>
      </w:r>
      <w:r>
        <w:rPr>
          <w:i/>
          <w:sz w:val="24"/>
        </w:rPr>
        <w:t>n</w:t>
      </w:r>
      <w:r>
        <w:rPr>
          <w:sz w:val="24"/>
        </w:rPr>
        <w:t>.</w:t>
      </w:r>
    </w:p>
    <w:p w14:paraId="47EE8849" w14:textId="562E1C41" w:rsidR="00BF58B0" w:rsidRPr="00BF58B0" w:rsidRDefault="00BF58B0" w:rsidP="00821FB5">
      <w:pPr>
        <w:pStyle w:val="NoSpacing"/>
        <w:spacing w:line="480" w:lineRule="auto"/>
        <w:rPr>
          <w:rFonts w:ascii="Times New Roman" w:hAnsi="Times New Roman" w:cs="Times New Roman"/>
          <w:b/>
          <w:bCs/>
          <w:sz w:val="24"/>
          <w:szCs w:val="24"/>
        </w:rPr>
      </w:pPr>
      <w:r w:rsidRPr="00BF58B0">
        <w:rPr>
          <w:rFonts w:ascii="Times New Roman" w:hAnsi="Times New Roman" w:cs="Times New Roman"/>
          <w:b/>
          <w:bCs/>
          <w:sz w:val="24"/>
          <w:szCs w:val="24"/>
        </w:rPr>
        <w:t>Text S2</w:t>
      </w:r>
    </w:p>
    <w:p w14:paraId="41FEC7E0" w14:textId="3E6298FC" w:rsidR="00BF58B0" w:rsidRPr="00BF58B0" w:rsidRDefault="00B86101" w:rsidP="00BF58B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Aside from our experimental classification approaches to prior estimation, we also sought to train the models </w:t>
      </w:r>
      <w:proofErr w:type="spellStart"/>
      <w:r>
        <w:rPr>
          <w:rFonts w:ascii="Times New Roman" w:hAnsi="Times New Roman" w:cs="Times New Roman"/>
          <w:sz w:val="24"/>
        </w:rPr>
        <w:t>devolped</w:t>
      </w:r>
      <w:proofErr w:type="spellEnd"/>
      <w:r>
        <w:rPr>
          <w:rFonts w:ascii="Times New Roman" w:hAnsi="Times New Roman" w:cs="Times New Roman"/>
          <w:sz w:val="24"/>
        </w:rPr>
        <w:t xml:space="preserve"> in Hagemann et al. (2017) on the</w:t>
      </w:r>
      <w:r w:rsidR="00BF58B0">
        <w:rPr>
          <w:rFonts w:ascii="Times New Roman" w:hAnsi="Times New Roman" w:cs="Times New Roman"/>
          <w:sz w:val="24"/>
        </w:rPr>
        <w:t xml:space="preserve"> </w:t>
      </w:r>
      <w:r w:rsidR="00BF58B0" w:rsidRPr="00E56B52">
        <w:rPr>
          <w:rFonts w:ascii="Times New Roman" w:hAnsi="Times New Roman" w:cs="Times New Roman"/>
          <w:sz w:val="24"/>
        </w:rPr>
        <w:t>new and large</w:t>
      </w:r>
      <w:r w:rsidR="00BF58B0">
        <w:rPr>
          <w:rFonts w:ascii="Times New Roman" w:hAnsi="Times New Roman" w:cs="Times New Roman"/>
          <w:sz w:val="24"/>
        </w:rPr>
        <w:t>r training dataset</w:t>
      </w:r>
      <w:r>
        <w:rPr>
          <w:rFonts w:ascii="Times New Roman" w:hAnsi="Times New Roman" w:cs="Times New Roman"/>
          <w:sz w:val="24"/>
        </w:rPr>
        <w:t xml:space="preserve"> used in this study</w:t>
      </w:r>
      <w:r w:rsidR="00BF58B0">
        <w:rPr>
          <w:rFonts w:ascii="Times New Roman" w:hAnsi="Times New Roman" w:cs="Times New Roman"/>
          <w:sz w:val="24"/>
        </w:rPr>
        <w:t>.  It was also used for DBSCAN’s ‘</w:t>
      </w:r>
      <w:r>
        <w:rPr>
          <w:rFonts w:ascii="Times New Roman" w:hAnsi="Times New Roman" w:cs="Times New Roman"/>
          <w:sz w:val="24"/>
        </w:rPr>
        <w:t>noisy</w:t>
      </w:r>
      <w:r w:rsidR="00BF58B0">
        <w:rPr>
          <w:rFonts w:ascii="Times New Roman" w:hAnsi="Times New Roman" w:cs="Times New Roman"/>
          <w:sz w:val="24"/>
        </w:rPr>
        <w:t xml:space="preserve">’ rivers and </w:t>
      </w:r>
      <w:proofErr w:type="spellStart"/>
      <w:r>
        <w:rPr>
          <w:rFonts w:ascii="Times New Roman" w:hAnsi="Times New Roman" w:cs="Times New Roman"/>
          <w:sz w:val="24"/>
        </w:rPr>
        <w:t>supervised’s</w:t>
      </w:r>
      <w:proofErr w:type="spellEnd"/>
      <w:r w:rsidR="00BF58B0">
        <w:rPr>
          <w:rFonts w:ascii="Times New Roman" w:hAnsi="Times New Roman" w:cs="Times New Roman"/>
          <w:sz w:val="24"/>
        </w:rPr>
        <w:t xml:space="preserve"> ‘big’ rivers.  M</w:t>
      </w:r>
      <w:r w:rsidR="00BF58B0" w:rsidRPr="00E56B52">
        <w:rPr>
          <w:rFonts w:ascii="Times New Roman" w:hAnsi="Times New Roman" w:cs="Times New Roman"/>
          <w:sz w:val="24"/>
        </w:rPr>
        <w:t xml:space="preserve">ean log-transformed </w:t>
      </w:r>
      <w:r w:rsidR="00BF58B0" w:rsidRPr="00BE3107">
        <w:rPr>
          <w:rFonts w:ascii="Times New Roman" w:hAnsi="Times New Roman" w:cs="Times New Roman"/>
          <w:i/>
          <w:sz w:val="24"/>
        </w:rPr>
        <w:t>W</w:t>
      </w:r>
      <w:r w:rsidR="00BF58B0" w:rsidRPr="00E56B52">
        <w:rPr>
          <w:rFonts w:ascii="Times New Roman" w:hAnsi="Times New Roman" w:cs="Times New Roman"/>
          <w:sz w:val="24"/>
        </w:rPr>
        <w:t xml:space="preserve"> and/or the standard deviation of l</w:t>
      </w:r>
      <w:r w:rsidR="00BF58B0">
        <w:rPr>
          <w:rFonts w:ascii="Times New Roman" w:hAnsi="Times New Roman" w:cs="Times New Roman"/>
          <w:sz w:val="24"/>
        </w:rPr>
        <w:t xml:space="preserve">og-transformed </w:t>
      </w:r>
      <w:r w:rsidR="00BF58B0" w:rsidRPr="00BE3107">
        <w:rPr>
          <w:rFonts w:ascii="Times New Roman" w:hAnsi="Times New Roman" w:cs="Times New Roman"/>
          <w:i/>
          <w:sz w:val="24"/>
        </w:rPr>
        <w:t>W</w:t>
      </w:r>
      <w:r w:rsidR="00BF58B0">
        <w:rPr>
          <w:rFonts w:ascii="Times New Roman" w:hAnsi="Times New Roman" w:cs="Times New Roman"/>
          <w:sz w:val="24"/>
        </w:rPr>
        <w:t xml:space="preserve"> (at-a-station), as</w:t>
      </w:r>
      <w:r w:rsidR="00BF58B0" w:rsidRPr="00E56B52">
        <w:rPr>
          <w:rFonts w:ascii="Times New Roman" w:hAnsi="Times New Roman" w:cs="Times New Roman"/>
          <w:sz w:val="24"/>
        </w:rPr>
        <w:t xml:space="preserve"> predictor </w:t>
      </w:r>
      <w:r w:rsidR="00BF58B0" w:rsidRPr="00E56B52">
        <w:rPr>
          <w:rFonts w:ascii="Times New Roman" w:hAnsi="Times New Roman" w:cs="Times New Roman"/>
          <w:sz w:val="24"/>
        </w:rPr>
        <w:lastRenderedPageBreak/>
        <w:t>variables</w:t>
      </w:r>
      <w:r w:rsidR="00BF58B0">
        <w:rPr>
          <w:rFonts w:ascii="Times New Roman" w:hAnsi="Times New Roman" w:cs="Times New Roman"/>
          <w:sz w:val="24"/>
        </w:rPr>
        <w:t>,</w:t>
      </w:r>
      <w:r w:rsidR="00BF58B0" w:rsidRPr="00E56B52">
        <w:rPr>
          <w:rFonts w:ascii="Times New Roman" w:hAnsi="Times New Roman" w:cs="Times New Roman"/>
          <w:sz w:val="24"/>
        </w:rPr>
        <w:t xml:space="preserve"> </w:t>
      </w:r>
      <w:r w:rsidR="00BF58B0">
        <w:rPr>
          <w:rFonts w:ascii="Times New Roman" w:hAnsi="Times New Roman" w:cs="Times New Roman"/>
          <w:sz w:val="24"/>
        </w:rPr>
        <w:t>were trained to predict the prior centers/hats using</w:t>
      </w:r>
      <w:r w:rsidR="00BF58B0" w:rsidRPr="00E56B52">
        <w:rPr>
          <w:rFonts w:ascii="Times New Roman" w:hAnsi="Times New Roman" w:cs="Times New Roman"/>
          <w:sz w:val="24"/>
        </w:rPr>
        <w:t xml:space="preserve"> simple </w:t>
      </w:r>
      <w:r w:rsidR="00BF58B0">
        <w:rPr>
          <w:rFonts w:ascii="Times New Roman" w:hAnsi="Times New Roman" w:cs="Times New Roman"/>
          <w:sz w:val="24"/>
        </w:rPr>
        <w:t xml:space="preserve">linear </w:t>
      </w:r>
      <w:r w:rsidR="00BF58B0" w:rsidRPr="00E56B52">
        <w:rPr>
          <w:rFonts w:ascii="Times New Roman" w:hAnsi="Times New Roman" w:cs="Times New Roman"/>
          <w:sz w:val="24"/>
        </w:rPr>
        <w:t>regression</w:t>
      </w:r>
      <w:r w:rsidR="00BF58B0">
        <w:rPr>
          <w:rFonts w:ascii="Times New Roman" w:hAnsi="Times New Roman" w:cs="Times New Roman"/>
          <w:sz w:val="24"/>
        </w:rPr>
        <w:t>s</w:t>
      </w:r>
      <w:r w:rsidR="00BF58B0" w:rsidRPr="00E56B52">
        <w:rPr>
          <w:rFonts w:ascii="Times New Roman" w:hAnsi="Times New Roman" w:cs="Times New Roman"/>
          <w:sz w:val="24"/>
        </w:rPr>
        <w:t xml:space="preserve">.  Note that the </w:t>
      </w:r>
      <w:r w:rsidR="00BF58B0" w:rsidRPr="00A77214">
        <w:rPr>
          <w:rFonts w:ascii="Times New Roman" w:hAnsi="Times New Roman" w:cs="Times New Roman"/>
          <w:i/>
          <w:sz w:val="24"/>
        </w:rPr>
        <w:t>n</w:t>
      </w:r>
      <w:r w:rsidR="00BF58B0">
        <w:rPr>
          <w:rFonts w:ascii="Times New Roman" w:hAnsi="Times New Roman" w:cs="Times New Roman"/>
          <w:sz w:val="24"/>
        </w:rPr>
        <w:t xml:space="preserve"> prior wa</w:t>
      </w:r>
      <w:r w:rsidR="00BF58B0" w:rsidRPr="00E56B52">
        <w:rPr>
          <w:rFonts w:ascii="Times New Roman" w:hAnsi="Times New Roman" w:cs="Times New Roman"/>
          <w:sz w:val="24"/>
        </w:rPr>
        <w:t xml:space="preserve">s modeled using </w:t>
      </w:r>
      <w:r w:rsidR="00BF58B0" w:rsidRPr="00A77214">
        <w:rPr>
          <w:rFonts w:ascii="Times New Roman" w:hAnsi="Times New Roman" w:cs="Times New Roman"/>
          <w:i/>
          <w:sz w:val="24"/>
        </w:rPr>
        <w:t>S</w:t>
      </w:r>
      <w:r w:rsidR="00BF58B0" w:rsidRPr="00E56B52">
        <w:rPr>
          <w:rFonts w:ascii="Times New Roman" w:hAnsi="Times New Roman" w:cs="Times New Roman"/>
          <w:sz w:val="24"/>
        </w:rPr>
        <w:t xml:space="preserve">, contrary to the other priors, as </w:t>
      </w:r>
      <w:r w:rsidR="00BF58B0" w:rsidRPr="00911DF8">
        <w:rPr>
          <w:rFonts w:ascii="Times New Roman" w:hAnsi="Times New Roman" w:cs="Times New Roman"/>
          <w:i/>
          <w:sz w:val="24"/>
        </w:rPr>
        <w:t>W</w:t>
      </w:r>
      <w:r w:rsidR="00BF58B0" w:rsidRPr="00E56B52">
        <w:rPr>
          <w:rFonts w:ascii="Times New Roman" w:hAnsi="Times New Roman" w:cs="Times New Roman"/>
          <w:sz w:val="24"/>
        </w:rPr>
        <w:t xml:space="preserve"> was found to be a poor predictor of </w:t>
      </w:r>
      <w:r w:rsidR="00BF58B0" w:rsidRPr="00911DF8">
        <w:rPr>
          <w:rFonts w:ascii="Times New Roman" w:hAnsi="Times New Roman" w:cs="Times New Roman"/>
          <w:i/>
          <w:sz w:val="24"/>
        </w:rPr>
        <w:t>n</w:t>
      </w:r>
      <w:r w:rsidR="00BF58B0">
        <w:rPr>
          <w:rFonts w:ascii="Times New Roman" w:hAnsi="Times New Roman" w:cs="Times New Roman"/>
          <w:sz w:val="24"/>
        </w:rPr>
        <w:t xml:space="preserve"> in our training data</w:t>
      </w:r>
      <w:r w:rsidR="00BF58B0" w:rsidRPr="00E56B52">
        <w:rPr>
          <w:rFonts w:ascii="Times New Roman" w:hAnsi="Times New Roman" w:cs="Times New Roman"/>
          <w:sz w:val="24"/>
        </w:rPr>
        <w:t xml:space="preserve">.  For the sake of fitting equation 5, we trained similar models to estimate </w:t>
      </w:r>
      <w:proofErr w:type="spellStart"/>
      <w:r w:rsidR="00BF58B0" w:rsidRPr="007F394D">
        <w:rPr>
          <w:rFonts w:ascii="Times New Roman" w:hAnsi="Times New Roman" w:cs="Times New Roman"/>
          <w:i/>
          <w:sz w:val="24"/>
        </w:rPr>
        <w:t>Q</w:t>
      </w:r>
      <w:r w:rsidR="00BF58B0" w:rsidRPr="007F394D">
        <w:rPr>
          <w:rFonts w:ascii="Times New Roman" w:hAnsi="Times New Roman" w:cs="Times New Roman"/>
          <w:i/>
          <w:sz w:val="24"/>
          <w:vertAlign w:val="subscript"/>
        </w:rPr>
        <w:t>b</w:t>
      </w:r>
      <w:proofErr w:type="spellEnd"/>
      <w:r w:rsidR="00BF58B0" w:rsidRPr="00E56B52">
        <w:rPr>
          <w:rFonts w:ascii="Times New Roman" w:hAnsi="Times New Roman" w:cs="Times New Roman"/>
          <w:sz w:val="24"/>
        </w:rPr>
        <w:t xml:space="preserve"> and </w:t>
      </w:r>
      <w:r w:rsidR="00BF58B0" w:rsidRPr="007F394D">
        <w:rPr>
          <w:rFonts w:ascii="Times New Roman" w:hAnsi="Times New Roman" w:cs="Times New Roman"/>
          <w:i/>
          <w:sz w:val="24"/>
        </w:rPr>
        <w:t>D</w:t>
      </w:r>
      <w:r w:rsidR="00BF58B0" w:rsidRPr="007F394D">
        <w:rPr>
          <w:rFonts w:ascii="Times New Roman" w:hAnsi="Times New Roman" w:cs="Times New Roman"/>
          <w:i/>
          <w:sz w:val="24"/>
          <w:vertAlign w:val="subscript"/>
        </w:rPr>
        <w:t>e</w:t>
      </w:r>
      <w:r w:rsidR="00BF58B0">
        <w:rPr>
          <w:rFonts w:ascii="Times New Roman" w:hAnsi="Times New Roman" w:cs="Times New Roman"/>
          <w:sz w:val="24"/>
        </w:rPr>
        <w:t xml:space="preserve"> </w:t>
      </w:r>
      <w:r w:rsidR="00BF58B0" w:rsidRPr="00E56B52">
        <w:rPr>
          <w:rFonts w:ascii="Times New Roman" w:hAnsi="Times New Roman" w:cs="Times New Roman"/>
          <w:sz w:val="24"/>
        </w:rPr>
        <w:t>(recall Section 3</w:t>
      </w:r>
      <w:r w:rsidR="00BF58B0">
        <w:rPr>
          <w:rFonts w:ascii="Times New Roman" w:hAnsi="Times New Roman" w:cs="Times New Roman"/>
          <w:sz w:val="24"/>
        </w:rPr>
        <w:t>.1.1), still using just</w:t>
      </w:r>
      <w:r w:rsidR="00BF58B0" w:rsidRPr="00E56B52">
        <w:rPr>
          <w:rFonts w:ascii="Times New Roman" w:hAnsi="Times New Roman" w:cs="Times New Roman"/>
          <w:sz w:val="24"/>
        </w:rPr>
        <w:t xml:space="preserve"> </w:t>
      </w:r>
      <w:proofErr w:type="spellStart"/>
      <w:r w:rsidR="00BF58B0" w:rsidRPr="00B52E31">
        <w:rPr>
          <w:rFonts w:ascii="Times New Roman" w:hAnsi="Times New Roman" w:cs="Times New Roman"/>
          <w:i/>
          <w:sz w:val="24"/>
        </w:rPr>
        <w:t>W</w:t>
      </w:r>
      <w:r w:rsidR="00BF58B0">
        <w:rPr>
          <w:rFonts w:ascii="Times New Roman" w:hAnsi="Times New Roman" w:cs="Times New Roman"/>
          <w:sz w:val="24"/>
        </w:rPr>
        <w:t xml:space="preserve"> as</w:t>
      </w:r>
      <w:proofErr w:type="spellEnd"/>
      <w:r w:rsidR="00BF58B0">
        <w:rPr>
          <w:rFonts w:ascii="Times New Roman" w:hAnsi="Times New Roman" w:cs="Times New Roman"/>
          <w:sz w:val="24"/>
        </w:rPr>
        <w:t xml:space="preserve"> the predictor variable</w:t>
      </w:r>
      <w:r w:rsidR="00BF58B0" w:rsidRPr="00E56B52">
        <w:rPr>
          <w:rFonts w:ascii="Times New Roman" w:hAnsi="Times New Roman" w:cs="Times New Roman"/>
          <w:sz w:val="24"/>
        </w:rPr>
        <w:t xml:space="preserve">.  Figure </w:t>
      </w:r>
      <w:proofErr w:type="spellStart"/>
      <w:r w:rsidR="00BF58B0" w:rsidRPr="00E56B52">
        <w:rPr>
          <w:rFonts w:ascii="Times New Roman" w:hAnsi="Times New Roman" w:cs="Times New Roman"/>
          <w:sz w:val="24"/>
        </w:rPr>
        <w:t>Sx</w:t>
      </w:r>
      <w:proofErr w:type="spellEnd"/>
      <w:r w:rsidR="00BF58B0" w:rsidRPr="00E56B52">
        <w:rPr>
          <w:rFonts w:ascii="Times New Roman" w:hAnsi="Times New Roman" w:cs="Times New Roman"/>
          <w:sz w:val="24"/>
        </w:rPr>
        <w:t xml:space="preserve"> (in the supplementary material) shows the simple linear regressions used to model our </w:t>
      </w:r>
      <w:r w:rsidR="00BF58B0">
        <w:rPr>
          <w:rFonts w:ascii="Times New Roman" w:hAnsi="Times New Roman" w:cs="Times New Roman"/>
          <w:sz w:val="24"/>
        </w:rPr>
        <w:t>six initial prior estimates, with r</w:t>
      </w:r>
      <w:r w:rsidR="00BF58B0">
        <w:rPr>
          <w:rFonts w:ascii="Times New Roman" w:hAnsi="Times New Roman" w:cs="Times New Roman"/>
          <w:sz w:val="24"/>
          <w:vertAlign w:val="superscript"/>
        </w:rPr>
        <w:t>2</w:t>
      </w:r>
      <w:r w:rsidR="00BF58B0" w:rsidRPr="00E56B52">
        <w:rPr>
          <w:rFonts w:ascii="Times New Roman" w:hAnsi="Times New Roman" w:cs="Times New Roman"/>
          <w:sz w:val="24"/>
        </w:rPr>
        <w:t xml:space="preserve"> for these models rang</w:t>
      </w:r>
      <w:r w:rsidR="00BF58B0">
        <w:rPr>
          <w:rFonts w:ascii="Times New Roman" w:hAnsi="Times New Roman" w:cs="Times New Roman"/>
          <w:sz w:val="24"/>
        </w:rPr>
        <w:t>ing</w:t>
      </w:r>
      <w:r w:rsidR="00BF58B0" w:rsidRPr="00E56B52">
        <w:rPr>
          <w:rFonts w:ascii="Times New Roman" w:hAnsi="Times New Roman" w:cs="Times New Roman"/>
          <w:sz w:val="24"/>
        </w:rPr>
        <w:t xml:space="preserve"> from 0.42-0.98. </w:t>
      </w:r>
      <w:r w:rsidR="00BF58B0">
        <w:rPr>
          <w:rFonts w:ascii="Times New Roman" w:hAnsi="Times New Roman" w:cs="Times New Roman"/>
          <w:sz w:val="24"/>
        </w:rPr>
        <w:t xml:space="preserve"> Sigma for each prior was defined as</w:t>
      </w:r>
      <w:r w:rsidR="00BF58B0" w:rsidRPr="00E56B52">
        <w:rPr>
          <w:rFonts w:ascii="Times New Roman" w:hAnsi="Times New Roman" w:cs="Times New Roman"/>
          <w:sz w:val="24"/>
        </w:rPr>
        <w:t xml:space="preserve"> the residual standard error of each </w:t>
      </w:r>
      <w:r w:rsidR="00BF58B0">
        <w:rPr>
          <w:rFonts w:ascii="Times New Roman" w:hAnsi="Times New Roman" w:cs="Times New Roman"/>
          <w:sz w:val="24"/>
        </w:rPr>
        <w:t xml:space="preserve">hat model.  </w:t>
      </w:r>
      <w:r w:rsidR="00BF58B0" w:rsidRPr="00E56B52">
        <w:rPr>
          <w:rFonts w:ascii="Times New Roman" w:hAnsi="Times New Roman" w:cs="Times New Roman"/>
          <w:sz w:val="24"/>
        </w:rPr>
        <w:t xml:space="preserve">Finally, in order to test the sensitivity </w:t>
      </w:r>
      <w:r w:rsidR="00BF58B0">
        <w:rPr>
          <w:rFonts w:ascii="Times New Roman" w:hAnsi="Times New Roman" w:cs="Times New Roman"/>
          <w:sz w:val="24"/>
        </w:rPr>
        <w:t xml:space="preserve">to </w:t>
      </w:r>
      <w:r w:rsidR="00BF58B0" w:rsidRPr="00E56B52">
        <w:rPr>
          <w:rFonts w:ascii="Times New Roman" w:hAnsi="Times New Roman" w:cs="Times New Roman"/>
          <w:sz w:val="24"/>
        </w:rPr>
        <w:t xml:space="preserve">new </w:t>
      </w:r>
      <w:r w:rsidR="00BF58B0">
        <w:rPr>
          <w:rFonts w:ascii="Times New Roman" w:hAnsi="Times New Roman" w:cs="Times New Roman"/>
          <w:sz w:val="24"/>
        </w:rPr>
        <w:t>AMHG</w:t>
      </w:r>
      <w:r w:rsidR="00BF58B0" w:rsidRPr="00E56B52">
        <w:rPr>
          <w:rFonts w:ascii="Times New Roman" w:hAnsi="Times New Roman" w:cs="Times New Roman"/>
          <w:sz w:val="24"/>
        </w:rPr>
        <w:t xml:space="preserve"> only</w:t>
      </w:r>
      <w:r w:rsidR="00BF58B0">
        <w:rPr>
          <w:rFonts w:ascii="Times New Roman" w:hAnsi="Times New Roman" w:cs="Times New Roman"/>
          <w:sz w:val="24"/>
        </w:rPr>
        <w:t xml:space="preserve"> (i.e. using ‘old training data’), we defined the </w:t>
      </w:r>
      <w:r w:rsidR="00BF58B0">
        <w:rPr>
          <w:rFonts w:ascii="Times New Roman" w:hAnsi="Times New Roman" w:cs="Times New Roman"/>
          <w:i/>
          <w:sz w:val="24"/>
        </w:rPr>
        <w:t>W</w:t>
      </w:r>
      <w:r w:rsidR="00BF58B0">
        <w:rPr>
          <w:rFonts w:ascii="Times New Roman" w:hAnsi="Times New Roman" w:cs="Times New Roman"/>
          <w:i/>
          <w:sz w:val="24"/>
          <w:vertAlign w:val="subscript"/>
        </w:rPr>
        <w:t>b</w:t>
      </w:r>
      <w:r w:rsidR="00BF58B0">
        <w:rPr>
          <w:rFonts w:ascii="Times New Roman" w:hAnsi="Times New Roman" w:cs="Times New Roman"/>
          <w:i/>
          <w:sz w:val="24"/>
        </w:rPr>
        <w:t>, D</w:t>
      </w:r>
      <w:r w:rsidR="00BF58B0">
        <w:rPr>
          <w:rFonts w:ascii="Times New Roman" w:hAnsi="Times New Roman" w:cs="Times New Roman"/>
          <w:i/>
          <w:sz w:val="24"/>
          <w:vertAlign w:val="subscript"/>
        </w:rPr>
        <w:t>b</w:t>
      </w:r>
      <w:r w:rsidR="00BF58B0">
        <w:rPr>
          <w:rFonts w:ascii="Times New Roman" w:hAnsi="Times New Roman" w:cs="Times New Roman"/>
          <w:i/>
          <w:sz w:val="24"/>
        </w:rPr>
        <w:t xml:space="preserve">, </w:t>
      </w:r>
      <w:r w:rsidR="00BF58B0">
        <w:rPr>
          <w:rFonts w:ascii="Times New Roman" w:hAnsi="Times New Roman" w:cs="Times New Roman"/>
          <w:sz w:val="24"/>
        </w:rPr>
        <w:t xml:space="preserve">and </w:t>
      </w:r>
      <w:r w:rsidR="00BF58B0">
        <w:rPr>
          <w:rFonts w:ascii="Times New Roman" w:hAnsi="Times New Roman" w:cs="Times New Roman"/>
          <w:i/>
          <w:sz w:val="24"/>
        </w:rPr>
        <w:t xml:space="preserve">r </w:t>
      </w:r>
      <w:r w:rsidR="00BF58B0">
        <w:rPr>
          <w:rFonts w:ascii="Times New Roman" w:hAnsi="Times New Roman" w:cs="Times New Roman"/>
          <w:sz w:val="24"/>
        </w:rPr>
        <w:t xml:space="preserve">priors </w:t>
      </w:r>
      <w:r w:rsidR="00BF58B0" w:rsidRPr="00E56B52">
        <w:rPr>
          <w:rFonts w:ascii="Times New Roman" w:hAnsi="Times New Roman" w:cs="Times New Roman"/>
          <w:sz w:val="24"/>
        </w:rPr>
        <w:t xml:space="preserve">using </w:t>
      </w:r>
      <w:proofErr w:type="spellStart"/>
      <w:r w:rsidR="00BF58B0" w:rsidRPr="00E56B52">
        <w:rPr>
          <w:rFonts w:ascii="Times New Roman" w:hAnsi="Times New Roman" w:cs="Times New Roman"/>
          <w:sz w:val="24"/>
        </w:rPr>
        <w:t>HYDRoSWOT</w:t>
      </w:r>
      <w:proofErr w:type="spellEnd"/>
      <w:r w:rsidR="00BF58B0" w:rsidRPr="00E56B52">
        <w:rPr>
          <w:rFonts w:ascii="Times New Roman" w:hAnsi="Times New Roman" w:cs="Times New Roman"/>
          <w:sz w:val="24"/>
        </w:rPr>
        <w:t>.  The models used in Hag</w:t>
      </w:r>
      <w:r w:rsidR="00BF58B0">
        <w:rPr>
          <w:rFonts w:ascii="Times New Roman" w:hAnsi="Times New Roman" w:cs="Times New Roman"/>
          <w:sz w:val="24"/>
        </w:rPr>
        <w:t>emann et al. (2017) were used</w:t>
      </w:r>
      <w:r w:rsidR="00BF58B0" w:rsidRPr="00E56B52">
        <w:rPr>
          <w:rFonts w:ascii="Times New Roman" w:hAnsi="Times New Roman" w:cs="Times New Roman"/>
          <w:sz w:val="24"/>
        </w:rPr>
        <w:t xml:space="preserve"> for </w:t>
      </w:r>
      <w:r w:rsidR="00BF58B0" w:rsidRPr="00EE2171">
        <w:rPr>
          <w:rFonts w:ascii="Times New Roman" w:hAnsi="Times New Roman" w:cs="Times New Roman"/>
          <w:i/>
          <w:sz w:val="24"/>
        </w:rPr>
        <w:t>n</w:t>
      </w:r>
      <w:r w:rsidR="00BF58B0" w:rsidRPr="00E56B52">
        <w:rPr>
          <w:rFonts w:ascii="Times New Roman" w:hAnsi="Times New Roman" w:cs="Times New Roman"/>
          <w:sz w:val="24"/>
        </w:rPr>
        <w:t xml:space="preserve">, </w:t>
      </w:r>
      <w:r w:rsidR="00BF58B0" w:rsidRPr="00EE2171">
        <w:rPr>
          <w:rFonts w:ascii="Times New Roman" w:hAnsi="Times New Roman" w:cs="Times New Roman"/>
          <w:i/>
          <w:sz w:val="24"/>
        </w:rPr>
        <w:t>A</w:t>
      </w:r>
      <w:r w:rsidR="00BF58B0" w:rsidRPr="00EE2171">
        <w:rPr>
          <w:rFonts w:ascii="Times New Roman" w:hAnsi="Times New Roman" w:cs="Times New Roman"/>
          <w:i/>
          <w:sz w:val="24"/>
          <w:vertAlign w:val="subscript"/>
        </w:rPr>
        <w:t>0</w:t>
      </w:r>
      <w:r w:rsidR="00BF58B0" w:rsidRPr="00E56B52">
        <w:rPr>
          <w:rFonts w:ascii="Times New Roman" w:hAnsi="Times New Roman" w:cs="Times New Roman"/>
          <w:sz w:val="24"/>
        </w:rPr>
        <w:t xml:space="preserve">, and </w:t>
      </w:r>
      <w:r w:rsidR="00BF58B0" w:rsidRPr="00EE2171">
        <w:rPr>
          <w:rFonts w:ascii="Times New Roman" w:hAnsi="Times New Roman" w:cs="Times New Roman"/>
          <w:i/>
          <w:sz w:val="24"/>
        </w:rPr>
        <w:t>b</w:t>
      </w:r>
      <w:r w:rsidR="00BF58B0" w:rsidRPr="00E56B52">
        <w:rPr>
          <w:rFonts w:ascii="Times New Roman" w:hAnsi="Times New Roman" w:cs="Times New Roman"/>
          <w:sz w:val="24"/>
        </w:rPr>
        <w:t>.</w:t>
      </w:r>
      <w:r w:rsidR="00BF58B0">
        <w:rPr>
          <w:rFonts w:ascii="Times New Roman" w:hAnsi="Times New Roman" w:cs="Times New Roman"/>
          <w:sz w:val="24"/>
        </w:rPr>
        <w:t xml:space="preserve">  This set of prior definitions are hereafter termed ‘global </w:t>
      </w:r>
      <w:proofErr w:type="gramStart"/>
      <w:r w:rsidR="00BF58B0">
        <w:rPr>
          <w:rFonts w:ascii="Times New Roman" w:hAnsi="Times New Roman" w:cs="Times New Roman"/>
          <w:sz w:val="24"/>
        </w:rPr>
        <w:t>priors’</w:t>
      </w:r>
      <w:proofErr w:type="gramEnd"/>
      <w:r w:rsidR="00BF58B0">
        <w:rPr>
          <w:rFonts w:ascii="Times New Roman" w:hAnsi="Times New Roman" w:cs="Times New Roman"/>
          <w:sz w:val="24"/>
        </w:rPr>
        <w:t>.</w:t>
      </w:r>
    </w:p>
    <w:p w14:paraId="7E0A4035" w14:textId="0DA4B005" w:rsidR="00DC482A" w:rsidRDefault="00DC482A" w:rsidP="001000F0">
      <w:pPr>
        <w:pStyle w:val="FigureorTableCaption"/>
        <w:jc w:val="center"/>
      </w:pPr>
    </w:p>
    <w:p w14:paraId="7D80F318" w14:textId="79C43B6E" w:rsidR="00DC482A" w:rsidRPr="002E2816" w:rsidRDefault="00DC482A" w:rsidP="001000F0">
      <w:pPr>
        <w:pStyle w:val="Caption"/>
        <w:jc w:val="both"/>
        <w:rPr>
          <w:i w:val="0"/>
          <w:color w:val="auto"/>
          <w:sz w:val="20"/>
        </w:rPr>
      </w:pPr>
      <w:r w:rsidRPr="00DC482A">
        <w:rPr>
          <w:b/>
          <w:i w:val="0"/>
          <w:color w:val="auto"/>
          <w:sz w:val="20"/>
        </w:rPr>
        <w:t xml:space="preserve">Figure </w:t>
      </w:r>
      <w:proofErr w:type="spellStart"/>
      <w:r>
        <w:rPr>
          <w:b/>
          <w:i w:val="0"/>
          <w:color w:val="auto"/>
          <w:sz w:val="20"/>
        </w:rPr>
        <w:t>Sx</w:t>
      </w:r>
      <w:proofErr w:type="spellEnd"/>
      <w:r w:rsidRPr="00DC482A">
        <w:rPr>
          <w:b/>
          <w:i w:val="0"/>
          <w:color w:val="auto"/>
          <w:sz w:val="20"/>
        </w:rPr>
        <w:t>.</w:t>
      </w:r>
      <w:r w:rsidRPr="00DC482A">
        <w:rPr>
          <w:color w:val="auto"/>
          <w:sz w:val="20"/>
        </w:rPr>
        <w:t xml:space="preserve"> </w:t>
      </w:r>
      <w:r w:rsidRPr="00DC482A">
        <w:rPr>
          <w:i w:val="0"/>
          <w:color w:val="auto"/>
          <w:sz w:val="20"/>
        </w:rPr>
        <w:t xml:space="preserve">Training of </w:t>
      </w:r>
      <w:r w:rsidR="00CA2326">
        <w:rPr>
          <w:i w:val="0"/>
          <w:color w:val="auto"/>
          <w:sz w:val="20"/>
        </w:rPr>
        <w:t xml:space="preserve">global </w:t>
      </w:r>
      <w:r w:rsidRPr="00DC482A">
        <w:rPr>
          <w:i w:val="0"/>
          <w:color w:val="auto"/>
          <w:sz w:val="20"/>
        </w:rPr>
        <w:t xml:space="preserve">prior </w:t>
      </w:r>
      <w:r w:rsidR="00CA2326">
        <w:rPr>
          <w:i w:val="0"/>
          <w:color w:val="auto"/>
          <w:sz w:val="20"/>
        </w:rPr>
        <w:t xml:space="preserve">estimation </w:t>
      </w:r>
      <w:r w:rsidRPr="00DC482A">
        <w:rPr>
          <w:i w:val="0"/>
          <w:color w:val="auto"/>
          <w:sz w:val="20"/>
        </w:rPr>
        <w:t>models</w:t>
      </w:r>
      <w:r w:rsidR="002E2816">
        <w:rPr>
          <w:i w:val="0"/>
          <w:color w:val="auto"/>
          <w:sz w:val="20"/>
        </w:rPr>
        <w:t xml:space="preserve"> using just remotely-sensible </w:t>
      </w:r>
      <w:r w:rsidR="002E2816">
        <w:rPr>
          <w:color w:val="auto"/>
          <w:sz w:val="20"/>
        </w:rPr>
        <w:t xml:space="preserve">W </w:t>
      </w:r>
      <w:r w:rsidR="002E2816">
        <w:rPr>
          <w:i w:val="0"/>
          <w:color w:val="auto"/>
          <w:sz w:val="20"/>
        </w:rPr>
        <w:t xml:space="preserve">and </w:t>
      </w:r>
      <w:r w:rsidR="002E2816">
        <w:rPr>
          <w:color w:val="auto"/>
          <w:sz w:val="20"/>
        </w:rPr>
        <w:t>S</w:t>
      </w:r>
      <w:r w:rsidR="002E2816">
        <w:rPr>
          <w:i w:val="0"/>
          <w:color w:val="auto"/>
          <w:sz w:val="20"/>
        </w:rPr>
        <w:t xml:space="preserve">.  In order to increase predictive ability, some models used both mean of log-transformed at-a-station </w:t>
      </w:r>
      <w:r w:rsidR="002E2816">
        <w:rPr>
          <w:color w:val="auto"/>
          <w:sz w:val="20"/>
        </w:rPr>
        <w:t xml:space="preserve">W </w:t>
      </w:r>
      <w:r w:rsidR="002E2816">
        <w:rPr>
          <w:i w:val="0"/>
          <w:color w:val="auto"/>
          <w:sz w:val="20"/>
        </w:rPr>
        <w:t xml:space="preserve">and the standard deviation of log-transformed at-a-station </w:t>
      </w:r>
      <w:r w:rsidR="002E2816">
        <w:rPr>
          <w:color w:val="auto"/>
          <w:sz w:val="20"/>
        </w:rPr>
        <w:t>W</w:t>
      </w:r>
      <w:r w:rsidR="002E2816">
        <w:rPr>
          <w:i w:val="0"/>
          <w:color w:val="auto"/>
          <w:sz w:val="20"/>
        </w:rPr>
        <w:t xml:space="preserve">; some used only one.  For </w:t>
      </w:r>
      <w:r w:rsidR="002E2816">
        <w:rPr>
          <w:color w:val="auto"/>
          <w:sz w:val="20"/>
        </w:rPr>
        <w:t>A</w:t>
      </w:r>
      <w:r w:rsidR="002E2816">
        <w:rPr>
          <w:color w:val="auto"/>
          <w:sz w:val="20"/>
          <w:vertAlign w:val="subscript"/>
        </w:rPr>
        <w:t>0</w:t>
      </w:r>
      <w:r w:rsidR="002E2816">
        <w:rPr>
          <w:i w:val="0"/>
          <w:color w:val="auto"/>
          <w:sz w:val="20"/>
        </w:rPr>
        <w:t xml:space="preserve">, and </w:t>
      </w:r>
      <w:r w:rsidR="002E2816">
        <w:rPr>
          <w:color w:val="auto"/>
          <w:sz w:val="20"/>
        </w:rPr>
        <w:t xml:space="preserve">b, </w:t>
      </w:r>
      <w:r w:rsidR="002E2816">
        <w:rPr>
          <w:i w:val="0"/>
          <w:color w:val="auto"/>
          <w:sz w:val="20"/>
        </w:rPr>
        <w:t>predictors used were identical to those used in Hagemann et al. (2017) as detailed in the main text.</w:t>
      </w:r>
    </w:p>
    <w:p w14:paraId="39E03752" w14:textId="567FF26A" w:rsidR="005D0DB2" w:rsidRDefault="005D0DB2" w:rsidP="001000F0"/>
    <w:p w14:paraId="0CB3B59B" w14:textId="632821C6" w:rsidR="00B941AB" w:rsidRDefault="005C7621" w:rsidP="001000F0">
      <w:r>
        <w:rPr>
          <w:b/>
        </w:rPr>
        <w:t xml:space="preserve">Figure </w:t>
      </w:r>
      <w:proofErr w:type="spellStart"/>
      <w:r>
        <w:rPr>
          <w:b/>
        </w:rPr>
        <w:t>Sx</w:t>
      </w:r>
      <w:proofErr w:type="spellEnd"/>
      <w:r>
        <w:rPr>
          <w:b/>
        </w:rPr>
        <w:t xml:space="preserve">. </w:t>
      </w:r>
      <w:r w:rsidR="00B941AB">
        <w:t xml:space="preserve">Boxplots of training data </w:t>
      </w:r>
      <w:r w:rsidR="00E0171C">
        <w:t>priors and widths</w:t>
      </w:r>
      <w:r w:rsidR="00B941AB">
        <w:t xml:space="preserve"> segregated by riv</w:t>
      </w:r>
      <w:r w:rsidR="00E0171C">
        <w:t>er type for supervised</w:t>
      </w:r>
      <w:r w:rsidR="004A666E">
        <w:t>.</w:t>
      </w:r>
    </w:p>
    <w:p w14:paraId="704BC38E" w14:textId="420F07AD" w:rsidR="00E0171C" w:rsidRDefault="00E0171C" w:rsidP="001000F0"/>
    <w:p w14:paraId="55A65429" w14:textId="3A75C6EF" w:rsidR="00F977D6" w:rsidRDefault="00F977D6" w:rsidP="001000F0"/>
    <w:p w14:paraId="4CD768C5" w14:textId="79ADC131" w:rsidR="00E0171C" w:rsidRDefault="00E0171C" w:rsidP="001000F0">
      <w:r>
        <w:rPr>
          <w:b/>
        </w:rPr>
        <w:t xml:space="preserve">Figure </w:t>
      </w:r>
      <w:proofErr w:type="spellStart"/>
      <w:r>
        <w:rPr>
          <w:b/>
        </w:rPr>
        <w:t>Sx</w:t>
      </w:r>
      <w:proofErr w:type="spellEnd"/>
      <w:r>
        <w:rPr>
          <w:b/>
        </w:rPr>
        <w:t xml:space="preserve">. </w:t>
      </w:r>
      <w:r>
        <w:t xml:space="preserve">Boxplots of training data priors and widths segregated by river type for </w:t>
      </w:r>
      <w:r w:rsidR="00217231">
        <w:t>DBSCAN</w:t>
      </w:r>
      <w:r w:rsidR="004A666E">
        <w:t>.</w:t>
      </w:r>
    </w:p>
    <w:p w14:paraId="19D97A40" w14:textId="74C40518" w:rsidR="008244C0" w:rsidRDefault="008244C0" w:rsidP="001000F0"/>
    <w:p w14:paraId="6B82305B" w14:textId="25F1293C" w:rsidR="00646A37" w:rsidRPr="00237295" w:rsidRDefault="00646A37" w:rsidP="00646A37">
      <w:pPr>
        <w:pStyle w:val="Caption"/>
        <w:keepNext/>
        <w:rPr>
          <w:color w:val="auto"/>
          <w:sz w:val="20"/>
        </w:rPr>
      </w:pPr>
      <w:r w:rsidRPr="00237295">
        <w:rPr>
          <w:b/>
          <w:i w:val="0"/>
          <w:color w:val="auto"/>
          <w:sz w:val="20"/>
        </w:rPr>
        <w:t xml:space="preserve">Table </w:t>
      </w:r>
      <w:proofErr w:type="spellStart"/>
      <w:r>
        <w:rPr>
          <w:b/>
          <w:i w:val="0"/>
          <w:color w:val="auto"/>
          <w:sz w:val="20"/>
        </w:rPr>
        <w:t>Sx</w:t>
      </w:r>
      <w:proofErr w:type="spellEnd"/>
      <w:r w:rsidRPr="00237295">
        <w:rPr>
          <w:b/>
          <w:i w:val="0"/>
          <w:color w:val="auto"/>
          <w:sz w:val="20"/>
        </w:rPr>
        <w:t>:</w:t>
      </w:r>
      <w:r w:rsidRPr="00237295">
        <w:rPr>
          <w:color w:val="auto"/>
          <w:sz w:val="20"/>
        </w:rPr>
        <w:t xml:space="preserve"> </w:t>
      </w:r>
      <w:r w:rsidRPr="00237295">
        <w:rPr>
          <w:i w:val="0"/>
          <w:color w:val="auto"/>
          <w:sz w:val="20"/>
        </w:rPr>
        <w:t xml:space="preserve">Varying interval distances between cross-sections, dependent upon mean observed river widths from the MERIT </w:t>
      </w:r>
      <w:r>
        <w:rPr>
          <w:i w:val="0"/>
          <w:color w:val="auto"/>
          <w:sz w:val="20"/>
        </w:rPr>
        <w:t>Hydro digital elevation model</w:t>
      </w:r>
      <w:r w:rsidRPr="00237295">
        <w:rPr>
          <w:i w:val="0"/>
          <w:color w:val="auto"/>
          <w:sz w:val="20"/>
        </w:rPr>
        <w:t xml:space="preserve"> </w:t>
      </w:r>
      <w:r>
        <w:rPr>
          <w:i w:val="0"/>
          <w:color w:val="auto"/>
          <w:sz w:val="20"/>
        </w:rPr>
        <w:t>(</w:t>
      </w:r>
      <w:r w:rsidRPr="00237295">
        <w:rPr>
          <w:i w:val="0"/>
          <w:color w:val="auto"/>
          <w:sz w:val="20"/>
        </w:rPr>
        <w:t xml:space="preserve">Yamazaki et al. 2019), used for extracting </w:t>
      </w:r>
      <w:r>
        <w:rPr>
          <w:i w:val="0"/>
          <w:color w:val="auto"/>
          <w:sz w:val="20"/>
        </w:rPr>
        <w:t xml:space="preserve">mean </w:t>
      </w:r>
      <w:r w:rsidRPr="00237295">
        <w:rPr>
          <w:i w:val="0"/>
          <w:color w:val="auto"/>
          <w:sz w:val="20"/>
        </w:rPr>
        <w:t>river widths from Landsat imagery.</w:t>
      </w:r>
    </w:p>
    <w:tbl>
      <w:tblPr>
        <w:tblStyle w:val="TableGrid"/>
        <w:tblW w:w="0" w:type="auto"/>
        <w:tblLook w:val="04A0" w:firstRow="1" w:lastRow="0" w:firstColumn="1" w:lastColumn="0" w:noHBand="0" w:noVBand="1"/>
      </w:tblPr>
      <w:tblGrid>
        <w:gridCol w:w="4636"/>
        <w:gridCol w:w="4636"/>
      </w:tblGrid>
      <w:tr w:rsidR="00646A37" w14:paraId="4222ACB4" w14:textId="77777777" w:rsidTr="00DC7135">
        <w:trPr>
          <w:trHeight w:val="440"/>
        </w:trPr>
        <w:tc>
          <w:tcPr>
            <w:tcW w:w="4636" w:type="dxa"/>
          </w:tcPr>
          <w:p w14:paraId="7C85F583" w14:textId="77777777" w:rsidR="00646A37" w:rsidRPr="008B6EE5" w:rsidRDefault="00646A37" w:rsidP="00DC7135">
            <w:pPr>
              <w:pStyle w:val="NoSpacing"/>
              <w:jc w:val="both"/>
              <w:rPr>
                <w:rFonts w:ascii="Times New Roman" w:hAnsi="Times New Roman" w:cs="Times New Roman"/>
                <w:b/>
                <w:sz w:val="24"/>
                <w:szCs w:val="24"/>
              </w:rPr>
            </w:pPr>
            <w:r w:rsidRPr="008B6EE5">
              <w:rPr>
                <w:rFonts w:ascii="Times New Roman" w:hAnsi="Times New Roman" w:cs="Times New Roman"/>
                <w:b/>
                <w:sz w:val="24"/>
                <w:szCs w:val="24"/>
              </w:rPr>
              <w:t>Reach-Defined Mean</w:t>
            </w:r>
            <w:r>
              <w:rPr>
                <w:rFonts w:ascii="Times New Roman" w:hAnsi="Times New Roman" w:cs="Times New Roman"/>
                <w:b/>
                <w:sz w:val="24"/>
                <w:szCs w:val="24"/>
              </w:rPr>
              <w:t xml:space="preserve"> River</w:t>
            </w:r>
            <w:r w:rsidRPr="008B6EE5">
              <w:rPr>
                <w:rFonts w:ascii="Times New Roman" w:hAnsi="Times New Roman" w:cs="Times New Roman"/>
                <w:b/>
                <w:sz w:val="24"/>
                <w:szCs w:val="24"/>
              </w:rPr>
              <w:t xml:space="preserve"> Width [m]</w:t>
            </w:r>
          </w:p>
        </w:tc>
        <w:tc>
          <w:tcPr>
            <w:tcW w:w="4636" w:type="dxa"/>
          </w:tcPr>
          <w:p w14:paraId="3A289681" w14:textId="77777777" w:rsidR="00646A37" w:rsidRPr="008B6EE5" w:rsidRDefault="00646A37"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Cross-section Interval Length [m]</w:t>
            </w:r>
          </w:p>
        </w:tc>
      </w:tr>
      <w:tr w:rsidR="00646A37" w14:paraId="00233B1F" w14:textId="77777777" w:rsidTr="00DC7135">
        <w:trPr>
          <w:trHeight w:val="350"/>
        </w:trPr>
        <w:tc>
          <w:tcPr>
            <w:tcW w:w="4636" w:type="dxa"/>
          </w:tcPr>
          <w:p w14:paraId="4748471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40-120</w:t>
            </w:r>
          </w:p>
        </w:tc>
        <w:tc>
          <w:tcPr>
            <w:tcW w:w="4636" w:type="dxa"/>
          </w:tcPr>
          <w:p w14:paraId="3ADB0A34"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w:t>
            </w:r>
          </w:p>
        </w:tc>
      </w:tr>
      <w:tr w:rsidR="00646A37" w14:paraId="770C3435" w14:textId="77777777" w:rsidTr="00DC7135">
        <w:trPr>
          <w:trHeight w:val="350"/>
        </w:trPr>
        <w:tc>
          <w:tcPr>
            <w:tcW w:w="4636" w:type="dxa"/>
          </w:tcPr>
          <w:p w14:paraId="629FB9A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120-1000</w:t>
            </w:r>
          </w:p>
        </w:tc>
        <w:tc>
          <w:tcPr>
            <w:tcW w:w="4636" w:type="dxa"/>
          </w:tcPr>
          <w:p w14:paraId="24A207A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w:t>
            </w:r>
          </w:p>
        </w:tc>
      </w:tr>
      <w:tr w:rsidR="00646A37" w14:paraId="0F8FAF80" w14:textId="77777777" w:rsidTr="00DC7135">
        <w:trPr>
          <w:trHeight w:val="350"/>
        </w:trPr>
        <w:tc>
          <w:tcPr>
            <w:tcW w:w="4636" w:type="dxa"/>
          </w:tcPr>
          <w:p w14:paraId="2A3BCB58"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1000-2000</w:t>
            </w:r>
          </w:p>
        </w:tc>
        <w:tc>
          <w:tcPr>
            <w:tcW w:w="4636" w:type="dxa"/>
          </w:tcPr>
          <w:p w14:paraId="52F4ACA2"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1000</w:t>
            </w:r>
          </w:p>
        </w:tc>
      </w:tr>
      <w:tr w:rsidR="00646A37" w14:paraId="041B35F5" w14:textId="77777777" w:rsidTr="00DC7135">
        <w:trPr>
          <w:trHeight w:val="350"/>
        </w:trPr>
        <w:tc>
          <w:tcPr>
            <w:tcW w:w="4636" w:type="dxa"/>
          </w:tcPr>
          <w:p w14:paraId="164C8384"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2000-3000</w:t>
            </w:r>
          </w:p>
        </w:tc>
        <w:tc>
          <w:tcPr>
            <w:tcW w:w="4636" w:type="dxa"/>
          </w:tcPr>
          <w:p w14:paraId="105E1368"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2000</w:t>
            </w:r>
          </w:p>
        </w:tc>
      </w:tr>
      <w:tr w:rsidR="00646A37" w14:paraId="01768C4E" w14:textId="77777777" w:rsidTr="00DC7135">
        <w:trPr>
          <w:trHeight w:val="350"/>
        </w:trPr>
        <w:tc>
          <w:tcPr>
            <w:tcW w:w="4636" w:type="dxa"/>
          </w:tcPr>
          <w:p w14:paraId="22F19BD2"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3000-4000</w:t>
            </w:r>
          </w:p>
        </w:tc>
        <w:tc>
          <w:tcPr>
            <w:tcW w:w="4636" w:type="dxa"/>
          </w:tcPr>
          <w:p w14:paraId="29F39A63"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3000</w:t>
            </w:r>
          </w:p>
        </w:tc>
      </w:tr>
      <w:tr w:rsidR="00646A37" w14:paraId="5E2375E4" w14:textId="77777777" w:rsidTr="00DC7135">
        <w:trPr>
          <w:trHeight w:val="350"/>
        </w:trPr>
        <w:tc>
          <w:tcPr>
            <w:tcW w:w="4636" w:type="dxa"/>
          </w:tcPr>
          <w:p w14:paraId="3BF132A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4000-5000</w:t>
            </w:r>
          </w:p>
        </w:tc>
        <w:tc>
          <w:tcPr>
            <w:tcW w:w="4636" w:type="dxa"/>
          </w:tcPr>
          <w:p w14:paraId="2F2FF70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4000</w:t>
            </w:r>
          </w:p>
        </w:tc>
      </w:tr>
      <w:tr w:rsidR="00646A37" w14:paraId="683EB80E" w14:textId="77777777" w:rsidTr="00DC7135">
        <w:trPr>
          <w:trHeight w:val="350"/>
        </w:trPr>
        <w:tc>
          <w:tcPr>
            <w:tcW w:w="4636" w:type="dxa"/>
          </w:tcPr>
          <w:p w14:paraId="116EA331"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5000-10000</w:t>
            </w:r>
          </w:p>
        </w:tc>
        <w:tc>
          <w:tcPr>
            <w:tcW w:w="4636" w:type="dxa"/>
          </w:tcPr>
          <w:p w14:paraId="5C774FD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5000</w:t>
            </w:r>
          </w:p>
        </w:tc>
      </w:tr>
    </w:tbl>
    <w:p w14:paraId="1F04540B" w14:textId="367A1536" w:rsidR="008244C0" w:rsidRDefault="008244C0" w:rsidP="001000F0"/>
    <w:p w14:paraId="048C93A9" w14:textId="2A3ADB2D" w:rsidR="00F6221D" w:rsidRDefault="00F6221D" w:rsidP="001000F0"/>
    <w:p w14:paraId="0825094C" w14:textId="45003443" w:rsidR="008244C0" w:rsidRPr="008244C0" w:rsidRDefault="008244C0" w:rsidP="001000F0">
      <w:r w:rsidRPr="008244C0">
        <w:rPr>
          <w:b/>
        </w:rPr>
        <w:lastRenderedPageBreak/>
        <w:t xml:space="preserve">Figure </w:t>
      </w:r>
      <w:proofErr w:type="spellStart"/>
      <w:r w:rsidRPr="008244C0">
        <w:rPr>
          <w:b/>
        </w:rPr>
        <w:t>Sx</w:t>
      </w:r>
      <w:proofErr w:type="spellEnd"/>
      <w:r w:rsidRPr="008244C0">
        <w:rPr>
          <w:b/>
        </w:rPr>
        <w:t>.</w:t>
      </w:r>
      <w:r>
        <w:rPr>
          <w:b/>
        </w:rPr>
        <w:t xml:space="preserve"> </w:t>
      </w:r>
      <w:r w:rsidR="006B6730" w:rsidRPr="001F1937">
        <w:t xml:space="preserve">Reprint from Feng et al. (2019) showing </w:t>
      </w:r>
      <w:r w:rsidR="006B6730">
        <w:t>(a) cross-sections along a reach, (b)</w:t>
      </w:r>
      <w:r w:rsidR="006B6730" w:rsidRPr="001F1937">
        <w:t xml:space="preserve">orthogonal lines </w:t>
      </w:r>
      <w:r w:rsidR="006B6730">
        <w:t xml:space="preserve">and buffers, and (c) </w:t>
      </w:r>
      <w:r w:rsidR="006B6730" w:rsidRPr="001F1937">
        <w:t>ultimate</w:t>
      </w:r>
      <w:r w:rsidR="006B6730">
        <w:t xml:space="preserve"> width extraction</w:t>
      </w:r>
      <w:r w:rsidR="006B6730" w:rsidRPr="001F1937">
        <w:t xml:space="preserve"> for Yukon River as Eagle, AK.</w:t>
      </w:r>
      <w:r w:rsidR="006B6730">
        <w:t xml:space="preserve">  For this study, the equally spaced cross sections are replaced with a varying interval length as detailed in the main text and shown in Table S1.</w:t>
      </w:r>
    </w:p>
    <w:p w14:paraId="7CE72F68" w14:textId="5040E1DF" w:rsidR="0004633D" w:rsidRDefault="0004633D" w:rsidP="001000F0"/>
    <w:p w14:paraId="64261ACD" w14:textId="6A3A51CD" w:rsidR="006059FD" w:rsidRDefault="006059FD" w:rsidP="001000F0">
      <w:pPr>
        <w:rPr>
          <w:b/>
          <w:sz w:val="24"/>
        </w:rPr>
      </w:pPr>
      <w:r>
        <w:rPr>
          <w:b/>
          <w:sz w:val="24"/>
        </w:rPr>
        <w:t>Text S</w:t>
      </w:r>
      <w:r w:rsidR="006F00AA">
        <w:rPr>
          <w:b/>
          <w:sz w:val="24"/>
        </w:rPr>
        <w:t>3</w:t>
      </w:r>
    </w:p>
    <w:p w14:paraId="3E69ED2E" w14:textId="2F9E0211" w:rsidR="006059FD" w:rsidRPr="00B3767D" w:rsidRDefault="006059FD" w:rsidP="006059FD">
      <w:pPr>
        <w:spacing w:line="480" w:lineRule="auto"/>
        <w:ind w:firstLine="720"/>
        <w:jc w:val="both"/>
        <w:rPr>
          <w:sz w:val="24"/>
          <w:szCs w:val="24"/>
        </w:rPr>
      </w:pPr>
      <w:r>
        <w:rPr>
          <w:sz w:val="24"/>
          <w:szCs w:val="24"/>
        </w:rPr>
        <w:t xml:space="preserve">To extract observed river widths from cloud-free Landsat imagery, we used equation S6, where </w:t>
      </w:r>
      <w:proofErr w:type="spellStart"/>
      <w:r>
        <w:rPr>
          <w:i/>
          <w:sz w:val="24"/>
          <w:szCs w:val="24"/>
        </w:rPr>
        <w:t>H</w:t>
      </w:r>
      <w:r>
        <w:rPr>
          <w:i/>
          <w:sz w:val="24"/>
          <w:szCs w:val="24"/>
          <w:vertAlign w:val="subscript"/>
        </w:rPr>
        <w:t>w</w:t>
      </w:r>
      <w:proofErr w:type="spellEnd"/>
      <w:r>
        <w:rPr>
          <w:i/>
          <w:sz w:val="24"/>
          <w:szCs w:val="24"/>
          <w:vertAlign w:val="subscript"/>
        </w:rPr>
        <w:t xml:space="preserve"> </w:t>
      </w:r>
      <w:r>
        <w:rPr>
          <w:sz w:val="24"/>
          <w:szCs w:val="24"/>
        </w:rPr>
        <w:t xml:space="preserve">is the half-length of each orthogonal, </w:t>
      </w:r>
      <m:oMath>
        <m:r>
          <w:rPr>
            <w:rFonts w:ascii="Cambria Math" w:hAnsi="Cambria Math"/>
            <w:sz w:val="24"/>
            <w:szCs w:val="24"/>
          </w:rPr>
          <m:t>γ</m:t>
        </m:r>
      </m:oMath>
      <w:r>
        <w:rPr>
          <w:sz w:val="24"/>
          <w:szCs w:val="24"/>
        </w:rPr>
        <w:t xml:space="preserve"> is the ratio of overlapped water mask and buffer area, and </w:t>
      </w:r>
      <w:r>
        <w:rPr>
          <w:i/>
          <w:sz w:val="24"/>
          <w:szCs w:val="24"/>
        </w:rPr>
        <w:t xml:space="preserve">W </w:t>
      </w:r>
      <w:r>
        <w:rPr>
          <w:sz w:val="24"/>
          <w:szCs w:val="24"/>
        </w:rPr>
        <w:t xml:space="preserve">is </w:t>
      </w:r>
      <w:r w:rsidR="00504993">
        <w:rPr>
          <w:sz w:val="24"/>
          <w:szCs w:val="24"/>
        </w:rPr>
        <w:t>wetted</w:t>
      </w:r>
      <w:r>
        <w:rPr>
          <w:sz w:val="24"/>
          <w:szCs w:val="24"/>
        </w:rPr>
        <w:t xml:space="preserve"> width.</w:t>
      </w:r>
      <w:r w:rsidR="00B3767D">
        <w:rPr>
          <w:sz w:val="24"/>
          <w:szCs w:val="24"/>
        </w:rPr>
        <w:t xml:space="preserve">  Consult Figure </w:t>
      </w:r>
      <w:proofErr w:type="spellStart"/>
      <w:r w:rsidR="00B3767D">
        <w:rPr>
          <w:sz w:val="24"/>
          <w:szCs w:val="24"/>
        </w:rPr>
        <w:t>Sx</w:t>
      </w:r>
      <w:proofErr w:type="spellEnd"/>
      <w:r w:rsidR="00B3767D">
        <w:rPr>
          <w:sz w:val="24"/>
          <w:szCs w:val="24"/>
        </w:rPr>
        <w:t xml:space="preserve">, a reprint from Feng et al. (2019), showing how these parameters are defined for each cross-section.  Panel c) defines </w:t>
      </w:r>
      <w:proofErr w:type="spellStart"/>
      <w:r w:rsidR="00B3767D">
        <w:rPr>
          <w:i/>
          <w:sz w:val="24"/>
          <w:szCs w:val="24"/>
        </w:rPr>
        <w:t>h</w:t>
      </w:r>
      <w:r w:rsidR="00B3767D">
        <w:rPr>
          <w:i/>
          <w:sz w:val="24"/>
          <w:szCs w:val="24"/>
          <w:vertAlign w:val="subscript"/>
        </w:rPr>
        <w:t>w</w:t>
      </w:r>
      <w:proofErr w:type="spellEnd"/>
      <w:r w:rsidR="00B3767D">
        <w:rPr>
          <w:i/>
          <w:sz w:val="24"/>
          <w:szCs w:val="24"/>
          <w:vertAlign w:val="subscript"/>
        </w:rPr>
        <w:t xml:space="preserve"> </w:t>
      </w:r>
      <w:r w:rsidR="00B3767D">
        <w:rPr>
          <w:sz w:val="24"/>
          <w:szCs w:val="24"/>
        </w:rPr>
        <w:t xml:space="preserve">and </w:t>
      </w:r>
      <w:r w:rsidR="00B3767D">
        <w:rPr>
          <w:i/>
          <w:sz w:val="24"/>
          <w:szCs w:val="24"/>
        </w:rPr>
        <w:t xml:space="preserve">W </w:t>
      </w:r>
      <w:r w:rsidR="00B3767D">
        <w:rPr>
          <w:sz w:val="24"/>
          <w:szCs w:val="24"/>
        </w:rPr>
        <w:t xml:space="preserve">graphically as based upon the extracted </w:t>
      </w:r>
      <w:proofErr w:type="spellStart"/>
      <w:r w:rsidR="00B3767D">
        <w:rPr>
          <w:sz w:val="24"/>
          <w:szCs w:val="24"/>
        </w:rPr>
        <w:t>orthogonals</w:t>
      </w:r>
      <w:proofErr w:type="spellEnd"/>
      <w:r w:rsidR="00B3767D">
        <w:rPr>
          <w:sz w:val="24"/>
          <w:szCs w:val="24"/>
        </w:rPr>
        <w:t xml:space="preserve"> to each cross-section.</w:t>
      </w:r>
    </w:p>
    <w:p w14:paraId="36DF945F" w14:textId="152D45CD" w:rsidR="006059FD" w:rsidRDefault="006059FD" w:rsidP="006059FD">
      <w:pPr>
        <w:spacing w:line="480" w:lineRule="auto"/>
        <w:ind w:left="2880"/>
        <w:jc w:val="center"/>
        <w:rPr>
          <w:sz w:val="24"/>
          <w:szCs w:val="24"/>
        </w:rPr>
      </w:pPr>
      <m:oMath>
        <m:r>
          <w:rPr>
            <w:rFonts w:ascii="Cambria Math" w:hAnsi="Cambria Math"/>
            <w:sz w:val="24"/>
            <w:szCs w:val="24"/>
          </w:rPr>
          <m:t>γ=</m:t>
        </m:r>
        <m:f>
          <m:fPr>
            <m:ctrlPr>
              <w:rPr>
                <w:rFonts w:ascii="Cambria Math" w:hAnsi="Cambria Math"/>
                <w:i/>
                <w:sz w:val="24"/>
                <w:szCs w:val="24"/>
              </w:rPr>
            </m:ctrlPr>
          </m:fPr>
          <m:num>
            <m:r>
              <w:rPr>
                <w:rFonts w:ascii="Cambria Math" w:hAnsi="Cambria Math"/>
                <w:sz w:val="24"/>
                <w:szCs w:val="24"/>
              </w:rPr>
              <m:t>60W</m:t>
            </m:r>
          </m:num>
          <m:den>
            <m:r>
              <w:rPr>
                <w:rFonts w:ascii="Cambria Math" w:hAnsi="Cambria Math"/>
                <w:sz w:val="24"/>
                <w:szCs w:val="24"/>
              </w:rPr>
              <m:t>120</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m:t>
                </m:r>
              </m:sub>
            </m:sSub>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30</m:t>
                </m:r>
              </m:e>
              <m:sup>
                <m:r>
                  <w:rPr>
                    <w:rFonts w:ascii="Cambria Math" w:hAnsi="Cambria Math"/>
                    <w:sz w:val="24"/>
                    <w:szCs w:val="24"/>
                  </w:rPr>
                  <m:t>2</m:t>
                </m:r>
              </m:sup>
            </m:sSup>
          </m:den>
        </m:f>
      </m:oMath>
      <w:r>
        <w:rPr>
          <w:sz w:val="24"/>
          <w:szCs w:val="24"/>
        </w:rPr>
        <w:tab/>
      </w:r>
      <w:r>
        <w:rPr>
          <w:sz w:val="24"/>
          <w:szCs w:val="24"/>
        </w:rPr>
        <w:tab/>
      </w:r>
      <w:r>
        <w:rPr>
          <w:sz w:val="24"/>
          <w:szCs w:val="24"/>
        </w:rPr>
        <w:tab/>
      </w:r>
      <w:r>
        <w:rPr>
          <w:sz w:val="24"/>
          <w:szCs w:val="24"/>
        </w:rPr>
        <w:tab/>
      </w:r>
      <w:r>
        <w:rPr>
          <w:sz w:val="24"/>
          <w:szCs w:val="24"/>
        </w:rPr>
        <w:tab/>
      </w:r>
      <w:r>
        <w:rPr>
          <w:sz w:val="24"/>
          <w:szCs w:val="24"/>
        </w:rPr>
        <w:tab/>
        <w:t>S6</w:t>
      </w:r>
    </w:p>
    <w:p w14:paraId="04DB9501" w14:textId="6A934457" w:rsidR="0045233E" w:rsidRPr="00822234" w:rsidRDefault="0045233E" w:rsidP="0045233E">
      <w:pPr>
        <w:pStyle w:val="NoSpacing"/>
        <w:spacing w:line="480" w:lineRule="auto"/>
        <w:rPr>
          <w:rFonts w:ascii="Times New Roman" w:hAnsi="Times New Roman" w:cs="Times New Roman"/>
          <w:sz w:val="24"/>
        </w:rPr>
      </w:pPr>
      <w:r>
        <w:rPr>
          <w:rFonts w:ascii="Times New Roman" w:hAnsi="Times New Roman" w:cs="Times New Roman"/>
          <w:sz w:val="24"/>
        </w:rPr>
        <w:tab/>
        <w:t xml:space="preserve">In order to do this, </w:t>
      </w:r>
      <w:proofErr w:type="spellStart"/>
      <w:r>
        <w:rPr>
          <w:rFonts w:ascii="Times New Roman" w:hAnsi="Times New Roman" w:cs="Times New Roman"/>
          <w:sz w:val="24"/>
        </w:rPr>
        <w:t>RivWidthCloud</w:t>
      </w:r>
      <w:proofErr w:type="spellEnd"/>
      <w:r>
        <w:rPr>
          <w:rFonts w:ascii="Times New Roman" w:hAnsi="Times New Roman" w:cs="Times New Roman"/>
          <w:sz w:val="24"/>
        </w:rPr>
        <w:t xml:space="preserve"> classifies water using the following approach, with a reported ac</w:t>
      </w:r>
      <w:r w:rsidR="00F87EDE">
        <w:rPr>
          <w:rFonts w:ascii="Times New Roman" w:hAnsi="Times New Roman" w:cs="Times New Roman"/>
          <w:sz w:val="24"/>
        </w:rPr>
        <w:t>curacy of 97% (Zou et al. 2018)</w:t>
      </w:r>
      <w:proofErr w:type="gramStart"/>
      <w:r w:rsidR="00F87EDE">
        <w:rPr>
          <w:rFonts w:ascii="Times New Roman" w:hAnsi="Times New Roman" w:cs="Times New Roman"/>
          <w:sz w:val="24"/>
        </w:rPr>
        <w:t>:</w:t>
      </w:r>
      <w:r>
        <w:rPr>
          <w:rFonts w:ascii="Times New Roman" w:hAnsi="Times New Roman" w:cs="Times New Roman"/>
          <w:sz w:val="24"/>
        </w:rPr>
        <w:t xml:space="preserve">  (</w:t>
      </w:r>
      <w:proofErr w:type="spellStart"/>
      <w:proofErr w:type="gramEnd"/>
      <w:r>
        <w:rPr>
          <w:rFonts w:ascii="Times New Roman" w:hAnsi="Times New Roman" w:cs="Times New Roman"/>
          <w:sz w:val="24"/>
        </w:rPr>
        <w:t>mNDWI</w:t>
      </w:r>
      <w:proofErr w:type="spellEnd"/>
      <w:r>
        <w:rPr>
          <w:rFonts w:ascii="Times New Roman" w:hAnsi="Times New Roman" w:cs="Times New Roman"/>
          <w:sz w:val="24"/>
        </w:rPr>
        <w:t xml:space="preserve"> &gt; EVI or </w:t>
      </w:r>
      <w:proofErr w:type="spellStart"/>
      <w:r>
        <w:rPr>
          <w:rFonts w:ascii="Times New Roman" w:hAnsi="Times New Roman" w:cs="Times New Roman"/>
          <w:sz w:val="24"/>
        </w:rPr>
        <w:t>mNDWI</w:t>
      </w:r>
      <w:proofErr w:type="spellEnd"/>
      <w:r>
        <w:rPr>
          <w:rFonts w:ascii="Times New Roman" w:hAnsi="Times New Roman" w:cs="Times New Roman"/>
          <w:sz w:val="24"/>
        </w:rPr>
        <w:t xml:space="preserve"> &gt; NDVI) and (EVI &lt; 0.1)</w:t>
      </w:r>
      <w:r w:rsidR="00C52182">
        <w:rPr>
          <w:rFonts w:ascii="Times New Roman" w:hAnsi="Times New Roman" w:cs="Times New Roman"/>
          <w:sz w:val="24"/>
        </w:rPr>
        <w:t>.  These indexes are defined below in equations S7-S9</w:t>
      </w:r>
      <w:r w:rsidR="00F87EDE">
        <w:rPr>
          <w:rFonts w:ascii="Times New Roman" w:hAnsi="Times New Roman" w:cs="Times New Roman"/>
          <w:sz w:val="24"/>
        </w:rPr>
        <w:t xml:space="preserve">, where </w:t>
      </w:r>
      <w:proofErr w:type="spellStart"/>
      <w:r w:rsidR="00F87EDE">
        <w:rPr>
          <w:rFonts w:ascii="Times New Roman" w:hAnsi="Times New Roman" w:cs="Times New Roman"/>
          <w:sz w:val="24"/>
        </w:rPr>
        <w:t>b</w:t>
      </w:r>
      <w:r w:rsidR="00822234">
        <w:rPr>
          <w:rFonts w:ascii="Times New Roman" w:hAnsi="Times New Roman" w:cs="Times New Roman"/>
          <w:sz w:val="24"/>
        </w:rPr>
        <w:t>and</w:t>
      </w:r>
      <w:r w:rsidR="00822234">
        <w:rPr>
          <w:rFonts w:ascii="Times New Roman" w:hAnsi="Times New Roman" w:cs="Times New Roman"/>
          <w:sz w:val="24"/>
          <w:vertAlign w:val="subscript"/>
        </w:rPr>
        <w:t>green</w:t>
      </w:r>
      <w:proofErr w:type="spellEnd"/>
      <w:r w:rsidR="00822234">
        <w:rPr>
          <w:rFonts w:ascii="Times New Roman" w:hAnsi="Times New Roman" w:cs="Times New Roman"/>
          <w:sz w:val="24"/>
        </w:rPr>
        <w:t xml:space="preserve">, </w:t>
      </w:r>
      <w:proofErr w:type="spellStart"/>
      <w:r w:rsidR="00822234">
        <w:rPr>
          <w:rFonts w:ascii="Times New Roman" w:hAnsi="Times New Roman" w:cs="Times New Roman"/>
          <w:sz w:val="24"/>
        </w:rPr>
        <w:t>band</w:t>
      </w:r>
      <w:r w:rsidR="00822234">
        <w:rPr>
          <w:rFonts w:ascii="Times New Roman" w:hAnsi="Times New Roman" w:cs="Times New Roman"/>
          <w:sz w:val="24"/>
          <w:vertAlign w:val="subscript"/>
        </w:rPr>
        <w:t>red</w:t>
      </w:r>
      <w:proofErr w:type="spellEnd"/>
      <w:r w:rsidR="00822234">
        <w:rPr>
          <w:rFonts w:ascii="Times New Roman" w:hAnsi="Times New Roman" w:cs="Times New Roman"/>
          <w:sz w:val="24"/>
        </w:rPr>
        <w:t xml:space="preserve">, </w:t>
      </w:r>
      <w:proofErr w:type="spellStart"/>
      <w:r w:rsidR="00822234">
        <w:rPr>
          <w:rFonts w:ascii="Times New Roman" w:hAnsi="Times New Roman" w:cs="Times New Roman"/>
          <w:sz w:val="24"/>
        </w:rPr>
        <w:t>band</w:t>
      </w:r>
      <w:r w:rsidR="00F87EDE">
        <w:rPr>
          <w:rFonts w:ascii="Times New Roman" w:hAnsi="Times New Roman" w:cs="Times New Roman"/>
          <w:sz w:val="24"/>
          <w:vertAlign w:val="subscript"/>
        </w:rPr>
        <w:t>blue</w:t>
      </w:r>
      <w:proofErr w:type="spellEnd"/>
      <w:r w:rsidR="00822234">
        <w:rPr>
          <w:rFonts w:ascii="Times New Roman" w:hAnsi="Times New Roman" w:cs="Times New Roman"/>
          <w:sz w:val="24"/>
        </w:rPr>
        <w:t>, band</w:t>
      </w:r>
      <w:r w:rsidR="00822234">
        <w:rPr>
          <w:rFonts w:ascii="Times New Roman" w:hAnsi="Times New Roman" w:cs="Times New Roman"/>
          <w:sz w:val="24"/>
          <w:vertAlign w:val="subscript"/>
        </w:rPr>
        <w:t>swir1</w:t>
      </w:r>
      <w:r w:rsidR="00822234">
        <w:rPr>
          <w:rFonts w:ascii="Times New Roman" w:hAnsi="Times New Roman" w:cs="Times New Roman"/>
          <w:sz w:val="24"/>
        </w:rPr>
        <w:t xml:space="preserve">, and </w:t>
      </w:r>
      <w:proofErr w:type="spellStart"/>
      <w:r w:rsidR="00822234">
        <w:rPr>
          <w:rFonts w:ascii="Times New Roman" w:hAnsi="Times New Roman" w:cs="Times New Roman"/>
          <w:sz w:val="24"/>
        </w:rPr>
        <w:t>band</w:t>
      </w:r>
      <w:r w:rsidR="00822234">
        <w:rPr>
          <w:rFonts w:ascii="Times New Roman" w:hAnsi="Times New Roman" w:cs="Times New Roman"/>
          <w:sz w:val="24"/>
          <w:vertAlign w:val="subscript"/>
        </w:rPr>
        <w:t>nir</w:t>
      </w:r>
      <w:proofErr w:type="spellEnd"/>
      <w:r w:rsidR="00822234">
        <w:rPr>
          <w:rFonts w:ascii="Times New Roman" w:hAnsi="Times New Roman" w:cs="Times New Roman"/>
          <w:sz w:val="24"/>
          <w:vertAlign w:val="subscript"/>
        </w:rPr>
        <w:t xml:space="preserve"> </w:t>
      </w:r>
      <w:r w:rsidR="00822234">
        <w:rPr>
          <w:rFonts w:ascii="Times New Roman" w:hAnsi="Times New Roman" w:cs="Times New Roman"/>
          <w:sz w:val="24"/>
        </w:rPr>
        <w:t>are cell values for the green, red, blue, shortwave infrared, and near infrared bands for Landsat images, respectively.</w:t>
      </w:r>
    </w:p>
    <w:p w14:paraId="5E08EE34" w14:textId="6964AC6A" w:rsidR="00C52182" w:rsidRDefault="00C52182" w:rsidP="00C52182">
      <w:pPr>
        <w:pStyle w:val="NoSpacing"/>
        <w:spacing w:line="480" w:lineRule="auto"/>
        <w:ind w:left="2160" w:firstLine="720"/>
        <w:jc w:val="center"/>
        <w:rPr>
          <w:rFonts w:ascii="Times New Roman" w:eastAsiaTheme="minorEastAsia" w:hAnsi="Times New Roman" w:cs="Times New Roman"/>
          <w:sz w:val="24"/>
        </w:rPr>
      </w:pPr>
      <m:oMath>
        <m:r>
          <w:rPr>
            <w:rFonts w:ascii="Cambria Math" w:hAnsi="Cambria Math" w:cs="Times New Roman"/>
            <w:sz w:val="24"/>
          </w:rPr>
          <m:t>mNDWI=</m:t>
        </m:r>
        <m:f>
          <m:fPr>
            <m:ctrlPr>
              <w:rPr>
                <w:rFonts w:ascii="Cambria Math" w:hAnsi="Cambria Math" w:cs="Times New Roman"/>
                <w:i/>
                <w:sz w:val="24"/>
              </w:rPr>
            </m:ctrlPr>
          </m:fPr>
          <m:num>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green</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swir1</m:t>
                </m:r>
              </m:sub>
            </m:sSub>
          </m:num>
          <m:den>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green</m:t>
                </m:r>
              </m:sub>
            </m:sSub>
            <m:r>
              <w:rPr>
                <w:rFonts w:ascii="Cambria Math" w:hAnsi="Cambria Math" w:cs="Times New Roman"/>
                <w:sz w:val="24"/>
              </w:rPr>
              <m:t>+band_swir1</m:t>
            </m:r>
          </m:den>
        </m:f>
      </m:oMath>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S7</w:t>
      </w:r>
    </w:p>
    <w:p w14:paraId="60D650B8" w14:textId="4B05A049" w:rsidR="00C52182" w:rsidRPr="0045233E" w:rsidRDefault="008A34BF" w:rsidP="00C52182">
      <w:pPr>
        <w:pStyle w:val="NoSpacing"/>
        <w:spacing w:line="480" w:lineRule="auto"/>
        <w:ind w:left="2160" w:firstLine="720"/>
        <w:jc w:val="center"/>
        <w:rPr>
          <w:rFonts w:ascii="Times New Roman" w:hAnsi="Times New Roman" w:cs="Times New Roman"/>
          <w:sz w:val="24"/>
        </w:rPr>
      </w:pPr>
      <m:oMath>
        <m:r>
          <w:rPr>
            <w:rFonts w:ascii="Cambria Math" w:hAnsi="Cambria Math" w:cs="Times New Roman"/>
            <w:sz w:val="24"/>
          </w:rPr>
          <m:t>EVI=</m:t>
        </m:r>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d>
              <m:dPr>
                <m:ctrlPr>
                  <w:rPr>
                    <w:rFonts w:ascii="Cambria Math" w:eastAsiaTheme="minorEastAsia" w:hAnsi="Cambria Math" w:cs="Times New Roman"/>
                    <w:i/>
                    <w:sz w:val="24"/>
                  </w:rPr>
                </m:ctrlPr>
              </m:dPr>
              <m:e>
                <m:r>
                  <w:rPr>
                    <w:rFonts w:ascii="Cambria Math" w:eastAsiaTheme="minorEastAsia" w:hAnsi="Cambria Math" w:cs="Times New Roman"/>
                    <w:sz w:val="24"/>
                  </w:rPr>
                  <m:t>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nir</m:t>
                    </m:r>
                  </m:sub>
                </m:sSub>
                <m:r>
                  <w:rPr>
                    <w:rFonts w:ascii="Cambria Math" w:eastAsiaTheme="minorEastAsia" w:hAnsi="Cambria Math" w:cs="Times New Roman"/>
                    <w:sz w:val="24"/>
                  </w:rPr>
                  <m:t>-ban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red</m:t>
                    </m:r>
                  </m:sub>
                </m:sSub>
              </m:e>
            </m:d>
          </m:num>
          <m:den>
            <m:r>
              <w:rPr>
                <w:rFonts w:ascii="Cambria Math" w:eastAsiaTheme="minorEastAsia" w:hAnsi="Cambria Math" w:cs="Times New Roman"/>
                <w:sz w:val="24"/>
              </w:rPr>
              <m:t>1+ban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nir</m:t>
                </m:r>
              </m:sub>
            </m:sSub>
            <m:r>
              <w:rPr>
                <w:rFonts w:ascii="Cambria Math" w:eastAsiaTheme="minorEastAsia" w:hAnsi="Cambria Math" w:cs="Times New Roman"/>
                <w:sz w:val="24"/>
              </w:rPr>
              <m:t>+6ban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red</m:t>
                </m:r>
              </m:sub>
            </m:sSub>
            <m:r>
              <w:rPr>
                <w:rFonts w:ascii="Cambria Math" w:eastAsiaTheme="minorEastAsia" w:hAnsi="Cambria Math" w:cs="Times New Roman"/>
                <w:sz w:val="24"/>
              </w:rPr>
              <m:t>-7.5ban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blue</m:t>
                </m:r>
              </m:sub>
            </m:sSub>
          </m:den>
        </m:f>
      </m:oMath>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t>S</w:t>
      </w:r>
      <w:r>
        <w:rPr>
          <w:rFonts w:ascii="Times New Roman" w:eastAsiaTheme="minorEastAsia" w:hAnsi="Times New Roman" w:cs="Times New Roman"/>
          <w:sz w:val="24"/>
        </w:rPr>
        <w:t>8</w:t>
      </w:r>
    </w:p>
    <w:p w14:paraId="40F3FE8B" w14:textId="512EBCD1" w:rsidR="00C52182" w:rsidRPr="0045233E" w:rsidRDefault="008A34BF" w:rsidP="00C52182">
      <w:pPr>
        <w:pStyle w:val="NoSpacing"/>
        <w:spacing w:line="480" w:lineRule="auto"/>
        <w:ind w:left="2160" w:firstLine="720"/>
        <w:jc w:val="center"/>
        <w:rPr>
          <w:rFonts w:ascii="Times New Roman" w:hAnsi="Times New Roman" w:cs="Times New Roman"/>
          <w:sz w:val="24"/>
        </w:rPr>
      </w:pPr>
      <m:oMath>
        <m:r>
          <w:rPr>
            <w:rFonts w:ascii="Cambria Math" w:hAnsi="Cambria Math" w:cs="Times New Roman"/>
            <w:sz w:val="24"/>
          </w:rPr>
          <m:t>NDVI=</m:t>
        </m:r>
        <m:f>
          <m:fPr>
            <m:ctrlPr>
              <w:rPr>
                <w:rFonts w:ascii="Cambria Math" w:hAnsi="Cambria Math" w:cs="Times New Roman"/>
                <w:i/>
                <w:sz w:val="24"/>
              </w:rPr>
            </m:ctrlPr>
          </m:fPr>
          <m:num>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nir</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red</m:t>
                </m:r>
              </m:sub>
            </m:sSub>
          </m:num>
          <m:den>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nir</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red</m:t>
                </m:r>
              </m:sub>
            </m:sSub>
          </m:den>
        </m:f>
      </m:oMath>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Pr>
          <w:rFonts w:ascii="Times New Roman" w:eastAsiaTheme="minorEastAsia" w:hAnsi="Times New Roman" w:cs="Times New Roman"/>
          <w:sz w:val="24"/>
        </w:rPr>
        <w:t>S9</w:t>
      </w:r>
    </w:p>
    <w:p w14:paraId="16CC7490" w14:textId="77777777" w:rsidR="006059FD" w:rsidRDefault="006059FD" w:rsidP="001000F0"/>
    <w:p w14:paraId="30C28250" w14:textId="4C699ADC" w:rsidR="00461C35" w:rsidRPr="00461C35" w:rsidRDefault="00461C35" w:rsidP="001000F0">
      <w:r>
        <w:rPr>
          <w:b/>
          <w:bCs/>
        </w:rPr>
        <w:t xml:space="preserve">Table </w:t>
      </w:r>
      <w:proofErr w:type="spellStart"/>
      <w:r>
        <w:rPr>
          <w:b/>
          <w:bCs/>
        </w:rPr>
        <w:t>Sx</w:t>
      </w:r>
      <w:proofErr w:type="spellEnd"/>
      <w:r>
        <w:rPr>
          <w:b/>
          <w:bCs/>
        </w:rPr>
        <w:t xml:space="preserve">. </w:t>
      </w:r>
      <w:r>
        <w:t xml:space="preserve">Descriptions of 34 simulated rivers representing best-case scenarios of the data SWOT will give us upon launch (and used to estimate </w:t>
      </w:r>
      <w:r>
        <w:rPr>
          <w:i/>
          <w:iCs/>
        </w:rPr>
        <w:t xml:space="preserve">Q </w:t>
      </w:r>
      <w:r>
        <w:t>in this study).</w:t>
      </w:r>
    </w:p>
    <w:tbl>
      <w:tblPr>
        <w:tblStyle w:val="TableGrid"/>
        <w:tblW w:w="5000" w:type="pct"/>
        <w:tblLook w:val="04A0" w:firstRow="1" w:lastRow="0" w:firstColumn="1" w:lastColumn="0" w:noHBand="0" w:noVBand="1"/>
      </w:tblPr>
      <w:tblGrid>
        <w:gridCol w:w="1443"/>
        <w:gridCol w:w="1198"/>
        <w:gridCol w:w="1257"/>
        <w:gridCol w:w="1257"/>
        <w:gridCol w:w="1336"/>
        <w:gridCol w:w="1523"/>
        <w:gridCol w:w="1336"/>
      </w:tblGrid>
      <w:tr w:rsidR="00461C35" w14:paraId="4BFCF5E4" w14:textId="77777777" w:rsidTr="00DC7135">
        <w:tc>
          <w:tcPr>
            <w:tcW w:w="772" w:type="pct"/>
          </w:tcPr>
          <w:p w14:paraId="3FBB5ED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River</w:t>
            </w:r>
          </w:p>
        </w:tc>
        <w:tc>
          <w:tcPr>
            <w:tcW w:w="677" w:type="pct"/>
          </w:tcPr>
          <w:p w14:paraId="1232431D" w14:textId="77777777" w:rsidR="00461C35" w:rsidRPr="00063E8D" w:rsidRDefault="00461C35" w:rsidP="00DC7135">
            <w:pPr>
              <w:spacing w:line="480" w:lineRule="auto"/>
              <w:jc w:val="both"/>
              <w:rPr>
                <w:b/>
                <w:sz w:val="24"/>
                <w:szCs w:val="24"/>
              </w:rPr>
            </w:pPr>
            <w:r>
              <w:rPr>
                <w:b/>
                <w:sz w:val="24"/>
                <w:szCs w:val="24"/>
              </w:rPr>
              <w:t>Median Q [m</w:t>
            </w:r>
            <w:r>
              <w:rPr>
                <w:b/>
                <w:sz w:val="24"/>
                <w:szCs w:val="24"/>
                <w:vertAlign w:val="superscript"/>
              </w:rPr>
              <w:t>3</w:t>
            </w:r>
            <w:r>
              <w:rPr>
                <w:b/>
                <w:sz w:val="24"/>
                <w:szCs w:val="24"/>
              </w:rPr>
              <w:t>/s]</w:t>
            </w:r>
          </w:p>
        </w:tc>
        <w:tc>
          <w:tcPr>
            <w:tcW w:w="674" w:type="pct"/>
          </w:tcPr>
          <w:p w14:paraId="2D455D51" w14:textId="77777777" w:rsidR="00461C35" w:rsidRPr="00063E8D" w:rsidRDefault="00461C35" w:rsidP="00DC7135">
            <w:pPr>
              <w:spacing w:line="480" w:lineRule="auto"/>
              <w:jc w:val="both"/>
              <w:rPr>
                <w:b/>
                <w:sz w:val="24"/>
                <w:szCs w:val="24"/>
              </w:rPr>
            </w:pPr>
            <w:r>
              <w:rPr>
                <w:b/>
                <w:sz w:val="24"/>
                <w:szCs w:val="24"/>
              </w:rPr>
              <w:t>Number of</w:t>
            </w:r>
            <w:r w:rsidRPr="00063E8D">
              <w:rPr>
                <w:b/>
                <w:sz w:val="24"/>
                <w:szCs w:val="24"/>
              </w:rPr>
              <w:t xml:space="preserve"> Days </w:t>
            </w:r>
            <w:r>
              <w:rPr>
                <w:b/>
                <w:sz w:val="24"/>
                <w:szCs w:val="24"/>
              </w:rPr>
              <w:t>S</w:t>
            </w:r>
            <w:r w:rsidRPr="00063E8D">
              <w:rPr>
                <w:b/>
                <w:sz w:val="24"/>
                <w:szCs w:val="24"/>
              </w:rPr>
              <w:t>imulated</w:t>
            </w:r>
          </w:p>
        </w:tc>
        <w:tc>
          <w:tcPr>
            <w:tcW w:w="674" w:type="pct"/>
          </w:tcPr>
          <w:p w14:paraId="5919C597" w14:textId="77777777" w:rsidR="00461C35" w:rsidRPr="00063E8D" w:rsidRDefault="00461C35" w:rsidP="00DC7135">
            <w:pPr>
              <w:spacing w:line="480" w:lineRule="auto"/>
              <w:jc w:val="both"/>
              <w:rPr>
                <w:b/>
                <w:sz w:val="24"/>
                <w:szCs w:val="24"/>
              </w:rPr>
            </w:pPr>
            <w:r>
              <w:rPr>
                <w:b/>
                <w:sz w:val="24"/>
                <w:szCs w:val="24"/>
              </w:rPr>
              <w:t>Number of Reaches Simulated</w:t>
            </w:r>
          </w:p>
        </w:tc>
        <w:tc>
          <w:tcPr>
            <w:tcW w:w="675" w:type="pct"/>
          </w:tcPr>
          <w:p w14:paraId="4CBE118A" w14:textId="77777777" w:rsidR="00461C35" w:rsidRDefault="00461C35" w:rsidP="00DC7135">
            <w:pPr>
              <w:spacing w:line="480" w:lineRule="auto"/>
              <w:jc w:val="both"/>
              <w:rPr>
                <w:b/>
                <w:sz w:val="24"/>
                <w:szCs w:val="24"/>
              </w:rPr>
            </w:pPr>
            <w:r>
              <w:rPr>
                <w:b/>
                <w:sz w:val="24"/>
                <w:szCs w:val="24"/>
              </w:rPr>
              <w:t>Location</w:t>
            </w:r>
          </w:p>
        </w:tc>
        <w:tc>
          <w:tcPr>
            <w:tcW w:w="814" w:type="pct"/>
          </w:tcPr>
          <w:p w14:paraId="32B3B340" w14:textId="77777777" w:rsidR="00461C35" w:rsidRPr="009B5008" w:rsidRDefault="00461C35" w:rsidP="00DC7135">
            <w:pPr>
              <w:spacing w:line="480" w:lineRule="auto"/>
              <w:jc w:val="both"/>
              <w:rPr>
                <w:b/>
                <w:sz w:val="24"/>
                <w:szCs w:val="24"/>
              </w:rPr>
            </w:pPr>
            <w:r>
              <w:rPr>
                <w:b/>
                <w:sz w:val="24"/>
                <w:szCs w:val="24"/>
              </w:rPr>
              <w:t>Model</w:t>
            </w:r>
          </w:p>
        </w:tc>
        <w:tc>
          <w:tcPr>
            <w:tcW w:w="714" w:type="pct"/>
          </w:tcPr>
          <w:p w14:paraId="32F0691B" w14:textId="77777777" w:rsidR="00461C35" w:rsidRPr="003B6934" w:rsidRDefault="00461C35" w:rsidP="00DC7135">
            <w:pPr>
              <w:spacing w:line="480" w:lineRule="auto"/>
              <w:jc w:val="both"/>
              <w:rPr>
                <w:b/>
                <w:sz w:val="24"/>
                <w:szCs w:val="24"/>
              </w:rPr>
            </w:pPr>
            <w:r w:rsidRPr="003B6934">
              <w:rPr>
                <w:b/>
                <w:sz w:val="24"/>
                <w:szCs w:val="24"/>
              </w:rPr>
              <w:t>Reference</w:t>
            </w:r>
          </w:p>
        </w:tc>
      </w:tr>
      <w:tr w:rsidR="00461C35" w14:paraId="30F4813B" w14:textId="77777777" w:rsidTr="00DC7135">
        <w:tc>
          <w:tcPr>
            <w:tcW w:w="772" w:type="pct"/>
          </w:tcPr>
          <w:p w14:paraId="427217C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lastRenderedPageBreak/>
              <w:t>Arial Khan</w:t>
            </w:r>
          </w:p>
        </w:tc>
        <w:tc>
          <w:tcPr>
            <w:tcW w:w="677" w:type="pct"/>
          </w:tcPr>
          <w:p w14:paraId="2E07E37F" w14:textId="77777777" w:rsidR="00461C35" w:rsidRDefault="00461C35" w:rsidP="00DC7135">
            <w:pPr>
              <w:spacing w:line="480" w:lineRule="auto"/>
              <w:jc w:val="both"/>
              <w:rPr>
                <w:sz w:val="24"/>
                <w:szCs w:val="24"/>
              </w:rPr>
            </w:pPr>
            <w:r>
              <w:rPr>
                <w:sz w:val="24"/>
                <w:szCs w:val="24"/>
              </w:rPr>
              <w:t>417</w:t>
            </w:r>
          </w:p>
        </w:tc>
        <w:tc>
          <w:tcPr>
            <w:tcW w:w="674" w:type="pct"/>
          </w:tcPr>
          <w:p w14:paraId="7FAF58AC" w14:textId="77777777" w:rsidR="00461C35" w:rsidRDefault="00461C35" w:rsidP="00DC7135">
            <w:pPr>
              <w:spacing w:line="480" w:lineRule="auto"/>
              <w:jc w:val="both"/>
              <w:rPr>
                <w:sz w:val="24"/>
                <w:szCs w:val="24"/>
              </w:rPr>
            </w:pPr>
            <w:r>
              <w:rPr>
                <w:sz w:val="24"/>
                <w:szCs w:val="24"/>
              </w:rPr>
              <w:t>334</w:t>
            </w:r>
          </w:p>
        </w:tc>
        <w:tc>
          <w:tcPr>
            <w:tcW w:w="674" w:type="pct"/>
          </w:tcPr>
          <w:p w14:paraId="04E9C103" w14:textId="77777777" w:rsidR="00461C35" w:rsidRDefault="00461C35" w:rsidP="00DC7135">
            <w:pPr>
              <w:spacing w:line="480" w:lineRule="auto"/>
              <w:jc w:val="both"/>
              <w:rPr>
                <w:sz w:val="24"/>
                <w:szCs w:val="24"/>
              </w:rPr>
            </w:pPr>
            <w:r>
              <w:rPr>
                <w:sz w:val="24"/>
                <w:szCs w:val="24"/>
              </w:rPr>
              <w:t>10</w:t>
            </w:r>
          </w:p>
        </w:tc>
        <w:tc>
          <w:tcPr>
            <w:tcW w:w="675" w:type="pct"/>
          </w:tcPr>
          <w:p w14:paraId="169E53C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52FFC76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991FF1B" w14:textId="77777777" w:rsidR="00461C35" w:rsidRPr="0047343D" w:rsidRDefault="00461C35" w:rsidP="00DC7135">
            <w:pPr>
              <w:pStyle w:val="NoSpacing"/>
              <w:rPr>
                <w:rFonts w:ascii="Times New Roman" w:hAnsi="Times New Roman" w:cs="Times New Roman"/>
                <w:sz w:val="24"/>
              </w:rPr>
            </w:pPr>
          </w:p>
        </w:tc>
      </w:tr>
      <w:tr w:rsidR="00461C35" w14:paraId="3AE9E6D7" w14:textId="77777777" w:rsidTr="00DC7135">
        <w:tc>
          <w:tcPr>
            <w:tcW w:w="772" w:type="pct"/>
          </w:tcPr>
          <w:p w14:paraId="2F0E86C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Cumberland</w:t>
            </w:r>
          </w:p>
        </w:tc>
        <w:tc>
          <w:tcPr>
            <w:tcW w:w="677" w:type="pct"/>
          </w:tcPr>
          <w:p w14:paraId="5B557208" w14:textId="77777777" w:rsidR="00461C35" w:rsidRDefault="00461C35" w:rsidP="00DC7135">
            <w:pPr>
              <w:spacing w:line="480" w:lineRule="auto"/>
              <w:jc w:val="both"/>
              <w:rPr>
                <w:sz w:val="24"/>
                <w:szCs w:val="24"/>
              </w:rPr>
            </w:pPr>
            <w:r>
              <w:rPr>
                <w:sz w:val="24"/>
                <w:szCs w:val="24"/>
              </w:rPr>
              <w:t>933</w:t>
            </w:r>
          </w:p>
        </w:tc>
        <w:tc>
          <w:tcPr>
            <w:tcW w:w="674" w:type="pct"/>
          </w:tcPr>
          <w:p w14:paraId="780492C4" w14:textId="77777777" w:rsidR="00461C35" w:rsidRDefault="00461C35" w:rsidP="00DC7135">
            <w:pPr>
              <w:spacing w:line="480" w:lineRule="auto"/>
              <w:jc w:val="both"/>
              <w:rPr>
                <w:sz w:val="24"/>
                <w:szCs w:val="24"/>
              </w:rPr>
            </w:pPr>
            <w:r>
              <w:rPr>
                <w:sz w:val="24"/>
                <w:szCs w:val="24"/>
              </w:rPr>
              <w:t>162</w:t>
            </w:r>
          </w:p>
        </w:tc>
        <w:tc>
          <w:tcPr>
            <w:tcW w:w="674" w:type="pct"/>
          </w:tcPr>
          <w:p w14:paraId="627F5EB0" w14:textId="77777777" w:rsidR="00461C35" w:rsidRDefault="00461C35" w:rsidP="00DC7135">
            <w:pPr>
              <w:spacing w:line="480" w:lineRule="auto"/>
              <w:jc w:val="both"/>
              <w:rPr>
                <w:sz w:val="24"/>
                <w:szCs w:val="24"/>
              </w:rPr>
            </w:pPr>
            <w:r>
              <w:rPr>
                <w:sz w:val="24"/>
                <w:szCs w:val="24"/>
              </w:rPr>
              <w:t>4</w:t>
            </w:r>
          </w:p>
        </w:tc>
        <w:tc>
          <w:tcPr>
            <w:tcW w:w="675" w:type="pct"/>
          </w:tcPr>
          <w:p w14:paraId="4B607EF2"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4FF2F12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61ABDA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53649C64" w14:textId="77777777" w:rsidTr="00DC7135">
        <w:tc>
          <w:tcPr>
            <w:tcW w:w="772" w:type="pct"/>
          </w:tcPr>
          <w:p w14:paraId="3A498AAA"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Garonne Upstream</w:t>
            </w:r>
          </w:p>
        </w:tc>
        <w:tc>
          <w:tcPr>
            <w:tcW w:w="677" w:type="pct"/>
          </w:tcPr>
          <w:p w14:paraId="32597D51" w14:textId="77777777" w:rsidR="00461C35" w:rsidRDefault="00461C35" w:rsidP="00DC7135">
            <w:pPr>
              <w:spacing w:line="480" w:lineRule="auto"/>
              <w:jc w:val="both"/>
              <w:rPr>
                <w:sz w:val="24"/>
                <w:szCs w:val="24"/>
              </w:rPr>
            </w:pPr>
            <w:r>
              <w:rPr>
                <w:sz w:val="24"/>
                <w:szCs w:val="24"/>
              </w:rPr>
              <w:t>480</w:t>
            </w:r>
          </w:p>
        </w:tc>
        <w:tc>
          <w:tcPr>
            <w:tcW w:w="674" w:type="pct"/>
          </w:tcPr>
          <w:p w14:paraId="2E2952EF" w14:textId="77777777" w:rsidR="00461C35" w:rsidRDefault="00461C35" w:rsidP="00DC7135">
            <w:pPr>
              <w:spacing w:line="480" w:lineRule="auto"/>
              <w:jc w:val="both"/>
              <w:rPr>
                <w:sz w:val="24"/>
                <w:szCs w:val="24"/>
              </w:rPr>
            </w:pPr>
            <w:r>
              <w:rPr>
                <w:sz w:val="24"/>
                <w:szCs w:val="24"/>
              </w:rPr>
              <w:t>365</w:t>
            </w:r>
          </w:p>
        </w:tc>
        <w:tc>
          <w:tcPr>
            <w:tcW w:w="674" w:type="pct"/>
          </w:tcPr>
          <w:p w14:paraId="025F71BF" w14:textId="77777777" w:rsidR="00461C35" w:rsidRDefault="00461C35" w:rsidP="00DC7135">
            <w:pPr>
              <w:spacing w:line="480" w:lineRule="auto"/>
              <w:jc w:val="both"/>
              <w:rPr>
                <w:sz w:val="24"/>
                <w:szCs w:val="24"/>
              </w:rPr>
            </w:pPr>
            <w:r>
              <w:rPr>
                <w:sz w:val="24"/>
                <w:szCs w:val="24"/>
              </w:rPr>
              <w:t>8</w:t>
            </w:r>
          </w:p>
        </w:tc>
        <w:tc>
          <w:tcPr>
            <w:tcW w:w="675" w:type="pct"/>
          </w:tcPr>
          <w:p w14:paraId="229B547A"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3C04869E"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4AD3205" w14:textId="77777777" w:rsidR="00461C35" w:rsidRPr="0047343D" w:rsidRDefault="00461C35" w:rsidP="00DC7135">
            <w:pPr>
              <w:pStyle w:val="NoSpacing"/>
              <w:rPr>
                <w:rFonts w:ascii="Times New Roman" w:hAnsi="Times New Roman" w:cs="Times New Roman"/>
                <w:sz w:val="24"/>
              </w:rPr>
            </w:pPr>
            <w:proofErr w:type="spellStart"/>
            <w:r>
              <w:rPr>
                <w:rFonts w:ascii="Times New Roman" w:hAnsi="Times New Roman" w:cs="Times New Roman"/>
                <w:sz w:val="24"/>
              </w:rPr>
              <w:t>Besnard</w:t>
            </w:r>
            <w:proofErr w:type="spellEnd"/>
            <w:r>
              <w:rPr>
                <w:rFonts w:ascii="Times New Roman" w:hAnsi="Times New Roman" w:cs="Times New Roman"/>
                <w:sz w:val="24"/>
              </w:rPr>
              <w:t xml:space="preserve"> and </w:t>
            </w:r>
            <w:proofErr w:type="spellStart"/>
            <w:r>
              <w:rPr>
                <w:rFonts w:ascii="Times New Roman" w:hAnsi="Times New Roman" w:cs="Times New Roman"/>
                <w:sz w:val="24"/>
              </w:rPr>
              <w:t>Goutal</w:t>
            </w:r>
            <w:proofErr w:type="spellEnd"/>
            <w:r>
              <w:rPr>
                <w:rFonts w:ascii="Times New Roman" w:hAnsi="Times New Roman" w:cs="Times New Roman"/>
                <w:sz w:val="24"/>
              </w:rPr>
              <w:t xml:space="preserve"> (2008); </w:t>
            </w:r>
            <w:proofErr w:type="spellStart"/>
            <w:r>
              <w:rPr>
                <w:rFonts w:ascii="Times New Roman" w:hAnsi="Times New Roman" w:cs="Times New Roman"/>
                <w:sz w:val="24"/>
              </w:rPr>
              <w:t>Larnier</w:t>
            </w:r>
            <w:proofErr w:type="spellEnd"/>
            <w:r>
              <w:rPr>
                <w:rFonts w:ascii="Times New Roman" w:hAnsi="Times New Roman" w:cs="Times New Roman"/>
                <w:sz w:val="24"/>
              </w:rPr>
              <w:t xml:space="preserve"> (2010)</w:t>
            </w:r>
          </w:p>
        </w:tc>
      </w:tr>
      <w:tr w:rsidR="00461C35" w14:paraId="64C13304" w14:textId="77777777" w:rsidTr="00DC7135">
        <w:tc>
          <w:tcPr>
            <w:tcW w:w="772" w:type="pct"/>
          </w:tcPr>
          <w:p w14:paraId="55D0997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Garonne Downstream</w:t>
            </w:r>
          </w:p>
        </w:tc>
        <w:tc>
          <w:tcPr>
            <w:tcW w:w="677" w:type="pct"/>
          </w:tcPr>
          <w:p w14:paraId="3E9C7513" w14:textId="77777777" w:rsidR="00461C35" w:rsidRDefault="00461C35" w:rsidP="00DC7135">
            <w:pPr>
              <w:spacing w:line="480" w:lineRule="auto"/>
              <w:jc w:val="both"/>
              <w:rPr>
                <w:sz w:val="24"/>
                <w:szCs w:val="24"/>
              </w:rPr>
            </w:pPr>
            <w:r>
              <w:rPr>
                <w:sz w:val="24"/>
                <w:szCs w:val="24"/>
              </w:rPr>
              <w:t>128</w:t>
            </w:r>
          </w:p>
        </w:tc>
        <w:tc>
          <w:tcPr>
            <w:tcW w:w="674" w:type="pct"/>
          </w:tcPr>
          <w:p w14:paraId="134423A3" w14:textId="77777777" w:rsidR="00461C35" w:rsidRDefault="00461C35" w:rsidP="00DC7135">
            <w:pPr>
              <w:spacing w:line="480" w:lineRule="auto"/>
              <w:jc w:val="both"/>
              <w:rPr>
                <w:sz w:val="24"/>
                <w:szCs w:val="24"/>
              </w:rPr>
            </w:pPr>
            <w:r>
              <w:rPr>
                <w:sz w:val="24"/>
                <w:szCs w:val="24"/>
              </w:rPr>
              <w:t>365</w:t>
            </w:r>
          </w:p>
        </w:tc>
        <w:tc>
          <w:tcPr>
            <w:tcW w:w="674" w:type="pct"/>
          </w:tcPr>
          <w:p w14:paraId="3817CD80" w14:textId="77777777" w:rsidR="00461C35" w:rsidRDefault="00461C35" w:rsidP="00DC7135">
            <w:pPr>
              <w:spacing w:line="480" w:lineRule="auto"/>
              <w:jc w:val="both"/>
              <w:rPr>
                <w:sz w:val="24"/>
                <w:szCs w:val="24"/>
              </w:rPr>
            </w:pPr>
            <w:r>
              <w:rPr>
                <w:sz w:val="24"/>
                <w:szCs w:val="24"/>
              </w:rPr>
              <w:t>16</w:t>
            </w:r>
          </w:p>
        </w:tc>
        <w:tc>
          <w:tcPr>
            <w:tcW w:w="675" w:type="pct"/>
          </w:tcPr>
          <w:p w14:paraId="0433849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77152B7"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MASCARET</w:t>
            </w:r>
          </w:p>
        </w:tc>
        <w:tc>
          <w:tcPr>
            <w:tcW w:w="714" w:type="pct"/>
          </w:tcPr>
          <w:p w14:paraId="617F1E7B" w14:textId="77777777" w:rsidR="00461C35" w:rsidRPr="0047343D" w:rsidRDefault="00461C35" w:rsidP="00DC7135">
            <w:pPr>
              <w:pStyle w:val="NoSpacing"/>
              <w:rPr>
                <w:rFonts w:ascii="Times New Roman" w:hAnsi="Times New Roman" w:cs="Times New Roman"/>
                <w:sz w:val="24"/>
              </w:rPr>
            </w:pPr>
          </w:p>
        </w:tc>
      </w:tr>
      <w:tr w:rsidR="00461C35" w14:paraId="6725F291" w14:textId="77777777" w:rsidTr="00DC7135">
        <w:tc>
          <w:tcPr>
            <w:tcW w:w="772" w:type="pct"/>
          </w:tcPr>
          <w:p w14:paraId="62CF149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Iowa</w:t>
            </w:r>
          </w:p>
        </w:tc>
        <w:tc>
          <w:tcPr>
            <w:tcW w:w="677" w:type="pct"/>
          </w:tcPr>
          <w:p w14:paraId="3D55D386" w14:textId="77777777" w:rsidR="00461C35" w:rsidRDefault="00461C35" w:rsidP="00DC7135">
            <w:pPr>
              <w:spacing w:line="480" w:lineRule="auto"/>
              <w:jc w:val="both"/>
              <w:rPr>
                <w:sz w:val="24"/>
                <w:szCs w:val="24"/>
              </w:rPr>
            </w:pPr>
            <w:r>
              <w:rPr>
                <w:sz w:val="24"/>
                <w:szCs w:val="24"/>
              </w:rPr>
              <w:t>69</w:t>
            </w:r>
          </w:p>
        </w:tc>
        <w:tc>
          <w:tcPr>
            <w:tcW w:w="674" w:type="pct"/>
          </w:tcPr>
          <w:p w14:paraId="20A0A063" w14:textId="77777777" w:rsidR="00461C35" w:rsidRDefault="00461C35" w:rsidP="00DC7135">
            <w:pPr>
              <w:spacing w:line="480" w:lineRule="auto"/>
              <w:jc w:val="both"/>
              <w:rPr>
                <w:sz w:val="24"/>
                <w:szCs w:val="24"/>
              </w:rPr>
            </w:pPr>
            <w:r>
              <w:rPr>
                <w:sz w:val="24"/>
                <w:szCs w:val="24"/>
              </w:rPr>
              <w:t>366</w:t>
            </w:r>
          </w:p>
        </w:tc>
        <w:tc>
          <w:tcPr>
            <w:tcW w:w="674" w:type="pct"/>
          </w:tcPr>
          <w:p w14:paraId="4D35AE3C" w14:textId="77777777" w:rsidR="00461C35" w:rsidRDefault="00461C35" w:rsidP="00DC7135">
            <w:pPr>
              <w:spacing w:line="480" w:lineRule="auto"/>
              <w:jc w:val="both"/>
              <w:rPr>
                <w:sz w:val="24"/>
                <w:szCs w:val="24"/>
              </w:rPr>
            </w:pPr>
            <w:r>
              <w:rPr>
                <w:sz w:val="24"/>
                <w:szCs w:val="24"/>
              </w:rPr>
              <w:t>8</w:t>
            </w:r>
          </w:p>
        </w:tc>
        <w:tc>
          <w:tcPr>
            <w:tcW w:w="675" w:type="pct"/>
          </w:tcPr>
          <w:p w14:paraId="1F6A1D7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44F87C99" w14:textId="77777777" w:rsidR="00461C35" w:rsidRPr="0047343D" w:rsidRDefault="00461C35" w:rsidP="00DC7135">
            <w:pPr>
              <w:pStyle w:val="NoSpacing"/>
              <w:rPr>
                <w:rFonts w:ascii="Times New Roman" w:hAnsi="Times New Roman" w:cs="Times New Roman"/>
                <w:sz w:val="24"/>
              </w:rPr>
            </w:pPr>
          </w:p>
        </w:tc>
        <w:tc>
          <w:tcPr>
            <w:tcW w:w="714" w:type="pct"/>
          </w:tcPr>
          <w:p w14:paraId="0BD0DFCA" w14:textId="77777777" w:rsidR="00461C35" w:rsidRPr="0047343D" w:rsidRDefault="00461C35" w:rsidP="00DC7135">
            <w:pPr>
              <w:pStyle w:val="NoSpacing"/>
              <w:rPr>
                <w:rFonts w:ascii="Times New Roman" w:hAnsi="Times New Roman" w:cs="Times New Roman"/>
                <w:sz w:val="24"/>
              </w:rPr>
            </w:pPr>
          </w:p>
        </w:tc>
      </w:tr>
      <w:tr w:rsidR="00461C35" w14:paraId="1C794EA3" w14:textId="77777777" w:rsidTr="00DC7135">
        <w:tc>
          <w:tcPr>
            <w:tcW w:w="772" w:type="pct"/>
          </w:tcPr>
          <w:p w14:paraId="35D788A2"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Jamuna</w:t>
            </w:r>
          </w:p>
        </w:tc>
        <w:tc>
          <w:tcPr>
            <w:tcW w:w="677" w:type="pct"/>
          </w:tcPr>
          <w:p w14:paraId="28A16E2B" w14:textId="77777777" w:rsidR="00461C35" w:rsidRDefault="00461C35" w:rsidP="00DC7135">
            <w:pPr>
              <w:spacing w:line="480" w:lineRule="auto"/>
              <w:jc w:val="both"/>
              <w:rPr>
                <w:sz w:val="24"/>
                <w:szCs w:val="24"/>
              </w:rPr>
            </w:pPr>
            <w:r>
              <w:rPr>
                <w:sz w:val="24"/>
                <w:szCs w:val="24"/>
              </w:rPr>
              <w:t>13,465</w:t>
            </w:r>
          </w:p>
        </w:tc>
        <w:tc>
          <w:tcPr>
            <w:tcW w:w="674" w:type="pct"/>
          </w:tcPr>
          <w:p w14:paraId="540C2DC1" w14:textId="77777777" w:rsidR="00461C35" w:rsidRDefault="00461C35" w:rsidP="00DC7135">
            <w:pPr>
              <w:spacing w:line="480" w:lineRule="auto"/>
              <w:jc w:val="both"/>
              <w:rPr>
                <w:sz w:val="24"/>
                <w:szCs w:val="24"/>
              </w:rPr>
            </w:pPr>
            <w:r>
              <w:rPr>
                <w:sz w:val="24"/>
                <w:szCs w:val="24"/>
              </w:rPr>
              <w:t>250</w:t>
            </w:r>
          </w:p>
        </w:tc>
        <w:tc>
          <w:tcPr>
            <w:tcW w:w="674" w:type="pct"/>
          </w:tcPr>
          <w:p w14:paraId="72441F8D" w14:textId="77777777" w:rsidR="00461C35" w:rsidRDefault="00461C35" w:rsidP="00DC7135">
            <w:pPr>
              <w:spacing w:line="480" w:lineRule="auto"/>
              <w:jc w:val="both"/>
              <w:rPr>
                <w:sz w:val="24"/>
                <w:szCs w:val="24"/>
              </w:rPr>
            </w:pPr>
            <w:r>
              <w:rPr>
                <w:sz w:val="24"/>
                <w:szCs w:val="24"/>
              </w:rPr>
              <w:t>4</w:t>
            </w:r>
          </w:p>
        </w:tc>
        <w:tc>
          <w:tcPr>
            <w:tcW w:w="675" w:type="pct"/>
          </w:tcPr>
          <w:p w14:paraId="3A7B474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266A4DBB" w14:textId="77777777" w:rsidR="00461C35" w:rsidRPr="0047343D" w:rsidRDefault="00461C35" w:rsidP="00DC7135">
            <w:pPr>
              <w:pStyle w:val="NoSpacing"/>
              <w:rPr>
                <w:rFonts w:ascii="Times New Roman" w:hAnsi="Times New Roman" w:cs="Times New Roman"/>
                <w:sz w:val="24"/>
              </w:rPr>
            </w:pPr>
          </w:p>
        </w:tc>
        <w:tc>
          <w:tcPr>
            <w:tcW w:w="714" w:type="pct"/>
          </w:tcPr>
          <w:p w14:paraId="5734B7BA" w14:textId="77777777" w:rsidR="00461C35" w:rsidRPr="0047343D" w:rsidRDefault="00461C35" w:rsidP="00DC7135">
            <w:pPr>
              <w:pStyle w:val="NoSpacing"/>
              <w:rPr>
                <w:rFonts w:ascii="Times New Roman" w:hAnsi="Times New Roman" w:cs="Times New Roman"/>
                <w:sz w:val="24"/>
              </w:rPr>
            </w:pPr>
          </w:p>
        </w:tc>
      </w:tr>
      <w:tr w:rsidR="00461C35" w14:paraId="2166C29C" w14:textId="77777777" w:rsidTr="00DC7135">
        <w:tc>
          <w:tcPr>
            <w:tcW w:w="772" w:type="pct"/>
          </w:tcPr>
          <w:p w14:paraId="74CA848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Kanawha</w:t>
            </w:r>
          </w:p>
        </w:tc>
        <w:tc>
          <w:tcPr>
            <w:tcW w:w="677" w:type="pct"/>
          </w:tcPr>
          <w:p w14:paraId="184BFE0D" w14:textId="77777777" w:rsidR="00461C35" w:rsidRDefault="00461C35" w:rsidP="00DC7135">
            <w:pPr>
              <w:spacing w:line="480" w:lineRule="auto"/>
              <w:jc w:val="both"/>
              <w:rPr>
                <w:sz w:val="24"/>
                <w:szCs w:val="24"/>
              </w:rPr>
            </w:pPr>
            <w:r>
              <w:rPr>
                <w:sz w:val="24"/>
                <w:szCs w:val="24"/>
              </w:rPr>
              <w:t>510</w:t>
            </w:r>
          </w:p>
        </w:tc>
        <w:tc>
          <w:tcPr>
            <w:tcW w:w="674" w:type="pct"/>
          </w:tcPr>
          <w:p w14:paraId="365DF0B2" w14:textId="77777777" w:rsidR="00461C35" w:rsidRDefault="00461C35" w:rsidP="00DC7135">
            <w:pPr>
              <w:spacing w:line="480" w:lineRule="auto"/>
              <w:jc w:val="both"/>
              <w:rPr>
                <w:sz w:val="24"/>
                <w:szCs w:val="24"/>
              </w:rPr>
            </w:pPr>
            <w:r>
              <w:rPr>
                <w:sz w:val="24"/>
                <w:szCs w:val="24"/>
              </w:rPr>
              <w:t>162</w:t>
            </w:r>
          </w:p>
        </w:tc>
        <w:tc>
          <w:tcPr>
            <w:tcW w:w="674" w:type="pct"/>
          </w:tcPr>
          <w:p w14:paraId="4CE7AA70" w14:textId="77777777" w:rsidR="00461C35" w:rsidRDefault="00461C35" w:rsidP="00DC7135">
            <w:pPr>
              <w:spacing w:line="480" w:lineRule="auto"/>
              <w:jc w:val="both"/>
              <w:rPr>
                <w:sz w:val="24"/>
                <w:szCs w:val="24"/>
              </w:rPr>
            </w:pPr>
            <w:r>
              <w:rPr>
                <w:sz w:val="24"/>
                <w:szCs w:val="24"/>
              </w:rPr>
              <w:t>4</w:t>
            </w:r>
          </w:p>
        </w:tc>
        <w:tc>
          <w:tcPr>
            <w:tcW w:w="675" w:type="pct"/>
          </w:tcPr>
          <w:p w14:paraId="6E82795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1E767CC4"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29D237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07FABE11" w14:textId="77777777" w:rsidTr="00DC7135">
        <w:tc>
          <w:tcPr>
            <w:tcW w:w="772" w:type="pct"/>
          </w:tcPr>
          <w:p w14:paraId="7E44927D" w14:textId="77777777" w:rsidR="00461C35" w:rsidRPr="001E4D5B" w:rsidRDefault="00461C35" w:rsidP="00DC7135">
            <w:pPr>
              <w:pStyle w:val="NoSpacing"/>
              <w:rPr>
                <w:rFonts w:ascii="Times New Roman" w:hAnsi="Times New Roman" w:cs="Times New Roman"/>
                <w:sz w:val="24"/>
              </w:rPr>
            </w:pPr>
            <w:proofErr w:type="spellStart"/>
            <w:r w:rsidRPr="001E4D5B">
              <w:rPr>
                <w:rFonts w:ascii="Times New Roman" w:hAnsi="Times New Roman" w:cs="Times New Roman"/>
                <w:sz w:val="24"/>
              </w:rPr>
              <w:t>Kushiyara</w:t>
            </w:r>
            <w:proofErr w:type="spellEnd"/>
          </w:p>
        </w:tc>
        <w:tc>
          <w:tcPr>
            <w:tcW w:w="677" w:type="pct"/>
          </w:tcPr>
          <w:p w14:paraId="27B4D1FA" w14:textId="77777777" w:rsidR="00461C35" w:rsidRDefault="00461C35" w:rsidP="00DC7135">
            <w:pPr>
              <w:spacing w:line="480" w:lineRule="auto"/>
              <w:jc w:val="both"/>
              <w:rPr>
                <w:sz w:val="24"/>
                <w:szCs w:val="24"/>
              </w:rPr>
            </w:pPr>
            <w:r>
              <w:rPr>
                <w:sz w:val="24"/>
                <w:szCs w:val="24"/>
              </w:rPr>
              <w:t>732</w:t>
            </w:r>
          </w:p>
        </w:tc>
        <w:tc>
          <w:tcPr>
            <w:tcW w:w="674" w:type="pct"/>
          </w:tcPr>
          <w:p w14:paraId="5EE8345E" w14:textId="77777777" w:rsidR="00461C35" w:rsidRDefault="00461C35" w:rsidP="00DC7135">
            <w:pPr>
              <w:spacing w:line="480" w:lineRule="auto"/>
              <w:jc w:val="both"/>
              <w:rPr>
                <w:sz w:val="24"/>
                <w:szCs w:val="24"/>
              </w:rPr>
            </w:pPr>
            <w:r>
              <w:rPr>
                <w:sz w:val="24"/>
                <w:szCs w:val="24"/>
              </w:rPr>
              <w:t>366</w:t>
            </w:r>
          </w:p>
        </w:tc>
        <w:tc>
          <w:tcPr>
            <w:tcW w:w="674" w:type="pct"/>
          </w:tcPr>
          <w:p w14:paraId="0D2DDE1B" w14:textId="77777777" w:rsidR="00461C35" w:rsidRDefault="00461C35" w:rsidP="00DC7135">
            <w:pPr>
              <w:spacing w:line="480" w:lineRule="auto"/>
              <w:jc w:val="both"/>
              <w:rPr>
                <w:sz w:val="24"/>
                <w:szCs w:val="24"/>
              </w:rPr>
            </w:pPr>
            <w:r>
              <w:rPr>
                <w:sz w:val="24"/>
                <w:szCs w:val="24"/>
              </w:rPr>
              <w:t>5</w:t>
            </w:r>
          </w:p>
        </w:tc>
        <w:tc>
          <w:tcPr>
            <w:tcW w:w="675" w:type="pct"/>
          </w:tcPr>
          <w:p w14:paraId="33AE712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46369EC2"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87552EA" w14:textId="77777777" w:rsidR="00461C35" w:rsidRPr="0047343D" w:rsidRDefault="00461C35" w:rsidP="00DC7135">
            <w:pPr>
              <w:pStyle w:val="NoSpacing"/>
              <w:rPr>
                <w:rFonts w:ascii="Times New Roman" w:hAnsi="Times New Roman" w:cs="Times New Roman"/>
                <w:sz w:val="24"/>
              </w:rPr>
            </w:pPr>
          </w:p>
        </w:tc>
      </w:tr>
      <w:tr w:rsidR="00461C35" w14:paraId="56610207" w14:textId="77777777" w:rsidTr="00DC7135">
        <w:tc>
          <w:tcPr>
            <w:tcW w:w="772" w:type="pct"/>
          </w:tcPr>
          <w:p w14:paraId="395A4A99"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Mississippi Downstream</w:t>
            </w:r>
          </w:p>
        </w:tc>
        <w:tc>
          <w:tcPr>
            <w:tcW w:w="677" w:type="pct"/>
          </w:tcPr>
          <w:p w14:paraId="57ECA0CE" w14:textId="77777777" w:rsidR="00461C35" w:rsidRDefault="00461C35" w:rsidP="00DC7135">
            <w:pPr>
              <w:spacing w:line="480" w:lineRule="auto"/>
              <w:jc w:val="both"/>
              <w:rPr>
                <w:sz w:val="24"/>
                <w:szCs w:val="24"/>
              </w:rPr>
            </w:pPr>
            <w:r>
              <w:rPr>
                <w:sz w:val="24"/>
                <w:szCs w:val="24"/>
              </w:rPr>
              <w:t>14,199</w:t>
            </w:r>
          </w:p>
        </w:tc>
        <w:tc>
          <w:tcPr>
            <w:tcW w:w="674" w:type="pct"/>
          </w:tcPr>
          <w:p w14:paraId="2BE1D4C8" w14:textId="77777777" w:rsidR="00461C35" w:rsidRDefault="00461C35" w:rsidP="00DC7135">
            <w:pPr>
              <w:spacing w:line="480" w:lineRule="auto"/>
              <w:jc w:val="both"/>
              <w:rPr>
                <w:sz w:val="24"/>
                <w:szCs w:val="24"/>
              </w:rPr>
            </w:pPr>
            <w:r>
              <w:rPr>
                <w:sz w:val="24"/>
                <w:szCs w:val="24"/>
              </w:rPr>
              <w:t>162</w:t>
            </w:r>
          </w:p>
        </w:tc>
        <w:tc>
          <w:tcPr>
            <w:tcW w:w="674" w:type="pct"/>
          </w:tcPr>
          <w:p w14:paraId="11ACBD3F" w14:textId="77777777" w:rsidR="00461C35" w:rsidRDefault="00461C35" w:rsidP="00DC7135">
            <w:pPr>
              <w:spacing w:line="480" w:lineRule="auto"/>
              <w:jc w:val="both"/>
              <w:rPr>
                <w:sz w:val="24"/>
                <w:szCs w:val="24"/>
              </w:rPr>
            </w:pPr>
            <w:r>
              <w:rPr>
                <w:sz w:val="24"/>
                <w:szCs w:val="24"/>
              </w:rPr>
              <w:t>6</w:t>
            </w:r>
          </w:p>
        </w:tc>
        <w:tc>
          <w:tcPr>
            <w:tcW w:w="675" w:type="pct"/>
          </w:tcPr>
          <w:p w14:paraId="2AE4E36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F4547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D580FC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66B45370" w14:textId="77777777" w:rsidTr="00DC7135">
        <w:tc>
          <w:tcPr>
            <w:tcW w:w="772" w:type="pct"/>
          </w:tcPr>
          <w:p w14:paraId="6297B91B"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Mississippi Upstream</w:t>
            </w:r>
          </w:p>
        </w:tc>
        <w:tc>
          <w:tcPr>
            <w:tcW w:w="677" w:type="pct"/>
          </w:tcPr>
          <w:p w14:paraId="71A53698" w14:textId="77777777" w:rsidR="00461C35" w:rsidRDefault="00461C35" w:rsidP="00DC7135">
            <w:pPr>
              <w:spacing w:line="480" w:lineRule="auto"/>
              <w:jc w:val="both"/>
              <w:rPr>
                <w:sz w:val="24"/>
                <w:szCs w:val="24"/>
              </w:rPr>
            </w:pPr>
            <w:r>
              <w:rPr>
                <w:sz w:val="24"/>
                <w:szCs w:val="24"/>
              </w:rPr>
              <w:t>4,869</w:t>
            </w:r>
          </w:p>
        </w:tc>
        <w:tc>
          <w:tcPr>
            <w:tcW w:w="674" w:type="pct"/>
          </w:tcPr>
          <w:p w14:paraId="6A2C53BC" w14:textId="77777777" w:rsidR="00461C35" w:rsidRDefault="00461C35" w:rsidP="00DC7135">
            <w:pPr>
              <w:spacing w:line="480" w:lineRule="auto"/>
              <w:jc w:val="both"/>
              <w:rPr>
                <w:sz w:val="24"/>
                <w:szCs w:val="24"/>
              </w:rPr>
            </w:pPr>
            <w:r>
              <w:rPr>
                <w:sz w:val="24"/>
                <w:szCs w:val="24"/>
              </w:rPr>
              <w:t>162</w:t>
            </w:r>
          </w:p>
        </w:tc>
        <w:tc>
          <w:tcPr>
            <w:tcW w:w="674" w:type="pct"/>
          </w:tcPr>
          <w:p w14:paraId="41955081" w14:textId="77777777" w:rsidR="00461C35" w:rsidRDefault="00461C35" w:rsidP="00DC7135">
            <w:pPr>
              <w:spacing w:line="480" w:lineRule="auto"/>
              <w:jc w:val="both"/>
              <w:rPr>
                <w:sz w:val="24"/>
                <w:szCs w:val="24"/>
              </w:rPr>
            </w:pPr>
            <w:r>
              <w:rPr>
                <w:sz w:val="24"/>
                <w:szCs w:val="24"/>
              </w:rPr>
              <w:t>3</w:t>
            </w:r>
          </w:p>
        </w:tc>
        <w:tc>
          <w:tcPr>
            <w:tcW w:w="675" w:type="pct"/>
          </w:tcPr>
          <w:p w14:paraId="183E2C5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43810C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5E754F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2C54CC95" w14:textId="77777777" w:rsidTr="00DC7135">
        <w:tc>
          <w:tcPr>
            <w:tcW w:w="772" w:type="pct"/>
          </w:tcPr>
          <w:p w14:paraId="2EF1CE4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Downstream</w:t>
            </w:r>
          </w:p>
        </w:tc>
        <w:tc>
          <w:tcPr>
            <w:tcW w:w="677" w:type="pct"/>
          </w:tcPr>
          <w:p w14:paraId="0D822992" w14:textId="77777777" w:rsidR="00461C35" w:rsidRDefault="00461C35" w:rsidP="00DC7135">
            <w:pPr>
              <w:spacing w:line="480" w:lineRule="auto"/>
              <w:jc w:val="both"/>
              <w:rPr>
                <w:sz w:val="24"/>
                <w:szCs w:val="24"/>
              </w:rPr>
            </w:pPr>
            <w:r>
              <w:rPr>
                <w:sz w:val="24"/>
                <w:szCs w:val="24"/>
              </w:rPr>
              <w:t>862</w:t>
            </w:r>
          </w:p>
        </w:tc>
        <w:tc>
          <w:tcPr>
            <w:tcW w:w="674" w:type="pct"/>
          </w:tcPr>
          <w:p w14:paraId="558181FB" w14:textId="77777777" w:rsidR="00461C35" w:rsidRDefault="00461C35" w:rsidP="00DC7135">
            <w:pPr>
              <w:spacing w:line="480" w:lineRule="auto"/>
              <w:jc w:val="both"/>
              <w:rPr>
                <w:sz w:val="24"/>
                <w:szCs w:val="24"/>
              </w:rPr>
            </w:pPr>
            <w:r>
              <w:rPr>
                <w:sz w:val="24"/>
                <w:szCs w:val="24"/>
              </w:rPr>
              <w:t>595</w:t>
            </w:r>
          </w:p>
        </w:tc>
        <w:tc>
          <w:tcPr>
            <w:tcW w:w="674" w:type="pct"/>
          </w:tcPr>
          <w:p w14:paraId="64646002" w14:textId="77777777" w:rsidR="00461C35" w:rsidRDefault="00461C35" w:rsidP="00DC7135">
            <w:pPr>
              <w:spacing w:line="480" w:lineRule="auto"/>
              <w:jc w:val="both"/>
              <w:rPr>
                <w:sz w:val="24"/>
                <w:szCs w:val="24"/>
              </w:rPr>
            </w:pPr>
            <w:r>
              <w:rPr>
                <w:sz w:val="24"/>
                <w:szCs w:val="24"/>
              </w:rPr>
              <w:t>5</w:t>
            </w:r>
          </w:p>
        </w:tc>
        <w:tc>
          <w:tcPr>
            <w:tcW w:w="675" w:type="pct"/>
          </w:tcPr>
          <w:p w14:paraId="79C42728"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751F2217" w14:textId="77777777" w:rsidR="00461C35" w:rsidRPr="0047343D" w:rsidRDefault="00461C35" w:rsidP="00DC7135">
            <w:pPr>
              <w:pStyle w:val="NoSpacing"/>
              <w:rPr>
                <w:rFonts w:ascii="Times New Roman" w:hAnsi="Times New Roman" w:cs="Times New Roman"/>
                <w:sz w:val="24"/>
              </w:rPr>
            </w:pPr>
          </w:p>
        </w:tc>
        <w:tc>
          <w:tcPr>
            <w:tcW w:w="714" w:type="pct"/>
          </w:tcPr>
          <w:p w14:paraId="466BB03C" w14:textId="77777777" w:rsidR="00461C35" w:rsidRPr="0047343D" w:rsidRDefault="00461C35" w:rsidP="00DC7135">
            <w:pPr>
              <w:pStyle w:val="NoSpacing"/>
              <w:rPr>
                <w:rFonts w:ascii="Times New Roman" w:hAnsi="Times New Roman" w:cs="Times New Roman"/>
                <w:sz w:val="24"/>
              </w:rPr>
            </w:pPr>
          </w:p>
        </w:tc>
      </w:tr>
      <w:tr w:rsidR="00461C35" w14:paraId="47B868CC" w14:textId="77777777" w:rsidTr="00DC7135">
        <w:tc>
          <w:tcPr>
            <w:tcW w:w="772" w:type="pct"/>
          </w:tcPr>
          <w:p w14:paraId="4C39415A"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Midsection</w:t>
            </w:r>
          </w:p>
        </w:tc>
        <w:tc>
          <w:tcPr>
            <w:tcW w:w="677" w:type="pct"/>
          </w:tcPr>
          <w:p w14:paraId="4B8CEFA3" w14:textId="77777777" w:rsidR="00461C35" w:rsidRDefault="00461C35" w:rsidP="00DC7135">
            <w:pPr>
              <w:spacing w:line="480" w:lineRule="auto"/>
              <w:jc w:val="both"/>
              <w:rPr>
                <w:sz w:val="24"/>
                <w:szCs w:val="24"/>
              </w:rPr>
            </w:pPr>
            <w:r>
              <w:rPr>
                <w:sz w:val="24"/>
                <w:szCs w:val="24"/>
              </w:rPr>
              <w:t>908</w:t>
            </w:r>
          </w:p>
        </w:tc>
        <w:tc>
          <w:tcPr>
            <w:tcW w:w="674" w:type="pct"/>
          </w:tcPr>
          <w:p w14:paraId="78D2272A" w14:textId="77777777" w:rsidR="00461C35" w:rsidRDefault="00461C35" w:rsidP="00DC7135">
            <w:pPr>
              <w:spacing w:line="480" w:lineRule="auto"/>
              <w:jc w:val="both"/>
              <w:rPr>
                <w:sz w:val="24"/>
                <w:szCs w:val="24"/>
              </w:rPr>
            </w:pPr>
            <w:r>
              <w:rPr>
                <w:sz w:val="24"/>
                <w:szCs w:val="24"/>
              </w:rPr>
              <w:t>595</w:t>
            </w:r>
          </w:p>
        </w:tc>
        <w:tc>
          <w:tcPr>
            <w:tcW w:w="674" w:type="pct"/>
          </w:tcPr>
          <w:p w14:paraId="31356621" w14:textId="77777777" w:rsidR="00461C35" w:rsidRDefault="00461C35" w:rsidP="00DC7135">
            <w:pPr>
              <w:spacing w:line="480" w:lineRule="auto"/>
              <w:jc w:val="both"/>
              <w:rPr>
                <w:sz w:val="24"/>
                <w:szCs w:val="24"/>
              </w:rPr>
            </w:pPr>
            <w:r>
              <w:rPr>
                <w:sz w:val="24"/>
                <w:szCs w:val="24"/>
              </w:rPr>
              <w:t>4</w:t>
            </w:r>
          </w:p>
        </w:tc>
        <w:tc>
          <w:tcPr>
            <w:tcW w:w="675" w:type="pct"/>
          </w:tcPr>
          <w:p w14:paraId="689BBAC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395A613B" w14:textId="77777777" w:rsidR="00461C35" w:rsidRPr="0047343D" w:rsidRDefault="00461C35" w:rsidP="00DC7135">
            <w:pPr>
              <w:pStyle w:val="NoSpacing"/>
              <w:rPr>
                <w:rFonts w:ascii="Times New Roman" w:hAnsi="Times New Roman" w:cs="Times New Roman"/>
                <w:sz w:val="24"/>
              </w:rPr>
            </w:pPr>
          </w:p>
        </w:tc>
        <w:tc>
          <w:tcPr>
            <w:tcW w:w="714" w:type="pct"/>
          </w:tcPr>
          <w:p w14:paraId="5B50D997" w14:textId="77777777" w:rsidR="00461C35" w:rsidRPr="0047343D" w:rsidRDefault="00461C35" w:rsidP="00DC7135">
            <w:pPr>
              <w:pStyle w:val="NoSpacing"/>
              <w:rPr>
                <w:rFonts w:ascii="Times New Roman" w:hAnsi="Times New Roman" w:cs="Times New Roman"/>
                <w:sz w:val="24"/>
              </w:rPr>
            </w:pPr>
          </w:p>
        </w:tc>
      </w:tr>
      <w:tr w:rsidR="00461C35" w14:paraId="38FE6D3A" w14:textId="77777777" w:rsidTr="00DC7135">
        <w:tc>
          <w:tcPr>
            <w:tcW w:w="772" w:type="pct"/>
          </w:tcPr>
          <w:p w14:paraId="08992604"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Upstream</w:t>
            </w:r>
          </w:p>
        </w:tc>
        <w:tc>
          <w:tcPr>
            <w:tcW w:w="677" w:type="pct"/>
          </w:tcPr>
          <w:p w14:paraId="76541B00" w14:textId="77777777" w:rsidR="00461C35" w:rsidRDefault="00461C35" w:rsidP="00DC7135">
            <w:pPr>
              <w:spacing w:line="480" w:lineRule="auto"/>
              <w:jc w:val="both"/>
              <w:rPr>
                <w:sz w:val="24"/>
                <w:szCs w:val="24"/>
              </w:rPr>
            </w:pPr>
            <w:r>
              <w:rPr>
                <w:sz w:val="24"/>
                <w:szCs w:val="24"/>
              </w:rPr>
              <w:t>912</w:t>
            </w:r>
          </w:p>
        </w:tc>
        <w:tc>
          <w:tcPr>
            <w:tcW w:w="674" w:type="pct"/>
          </w:tcPr>
          <w:p w14:paraId="139CCE02" w14:textId="77777777" w:rsidR="00461C35" w:rsidRDefault="00461C35" w:rsidP="00DC7135">
            <w:pPr>
              <w:spacing w:line="480" w:lineRule="auto"/>
              <w:jc w:val="both"/>
              <w:rPr>
                <w:sz w:val="24"/>
                <w:szCs w:val="24"/>
              </w:rPr>
            </w:pPr>
            <w:r>
              <w:rPr>
                <w:sz w:val="24"/>
                <w:szCs w:val="24"/>
              </w:rPr>
              <w:t>595</w:t>
            </w:r>
          </w:p>
        </w:tc>
        <w:tc>
          <w:tcPr>
            <w:tcW w:w="674" w:type="pct"/>
          </w:tcPr>
          <w:p w14:paraId="0197D1B6" w14:textId="77777777" w:rsidR="00461C35" w:rsidRDefault="00461C35" w:rsidP="00DC7135">
            <w:pPr>
              <w:spacing w:line="480" w:lineRule="auto"/>
              <w:jc w:val="both"/>
              <w:rPr>
                <w:sz w:val="24"/>
                <w:szCs w:val="24"/>
              </w:rPr>
            </w:pPr>
            <w:r>
              <w:rPr>
                <w:sz w:val="24"/>
                <w:szCs w:val="24"/>
              </w:rPr>
              <w:t>4</w:t>
            </w:r>
          </w:p>
        </w:tc>
        <w:tc>
          <w:tcPr>
            <w:tcW w:w="675" w:type="pct"/>
          </w:tcPr>
          <w:p w14:paraId="3854E25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B7B4E44" w14:textId="77777777" w:rsidR="00461C35" w:rsidRPr="0047343D" w:rsidRDefault="00461C35" w:rsidP="00DC7135">
            <w:pPr>
              <w:pStyle w:val="NoSpacing"/>
              <w:rPr>
                <w:rFonts w:ascii="Times New Roman" w:hAnsi="Times New Roman" w:cs="Times New Roman"/>
                <w:sz w:val="24"/>
              </w:rPr>
            </w:pPr>
          </w:p>
        </w:tc>
        <w:tc>
          <w:tcPr>
            <w:tcW w:w="714" w:type="pct"/>
          </w:tcPr>
          <w:p w14:paraId="347649EA" w14:textId="77777777" w:rsidR="00461C35" w:rsidRPr="0047343D" w:rsidRDefault="00461C35" w:rsidP="00DC7135">
            <w:pPr>
              <w:pStyle w:val="NoSpacing"/>
              <w:rPr>
                <w:rFonts w:ascii="Times New Roman" w:hAnsi="Times New Roman" w:cs="Times New Roman"/>
                <w:sz w:val="24"/>
              </w:rPr>
            </w:pPr>
          </w:p>
        </w:tc>
      </w:tr>
      <w:tr w:rsidR="00461C35" w14:paraId="492BC8F9" w14:textId="77777777" w:rsidTr="00DC7135">
        <w:tc>
          <w:tcPr>
            <w:tcW w:w="772" w:type="pct"/>
          </w:tcPr>
          <w:p w14:paraId="13B10E09"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w:t>
            </w:r>
          </w:p>
        </w:tc>
        <w:tc>
          <w:tcPr>
            <w:tcW w:w="677" w:type="pct"/>
          </w:tcPr>
          <w:p w14:paraId="0A741915" w14:textId="77777777" w:rsidR="00461C35" w:rsidRDefault="00461C35" w:rsidP="00DC7135">
            <w:pPr>
              <w:spacing w:line="480" w:lineRule="auto"/>
              <w:jc w:val="both"/>
              <w:rPr>
                <w:sz w:val="24"/>
                <w:szCs w:val="24"/>
              </w:rPr>
            </w:pPr>
            <w:r>
              <w:rPr>
                <w:sz w:val="24"/>
                <w:szCs w:val="24"/>
              </w:rPr>
              <w:t>3,444</w:t>
            </w:r>
          </w:p>
        </w:tc>
        <w:tc>
          <w:tcPr>
            <w:tcW w:w="674" w:type="pct"/>
          </w:tcPr>
          <w:p w14:paraId="22F2FBBE" w14:textId="77777777" w:rsidR="00461C35" w:rsidRDefault="00461C35" w:rsidP="00DC7135">
            <w:pPr>
              <w:spacing w:line="480" w:lineRule="auto"/>
              <w:jc w:val="both"/>
              <w:rPr>
                <w:sz w:val="24"/>
                <w:szCs w:val="24"/>
              </w:rPr>
            </w:pPr>
            <w:r>
              <w:rPr>
                <w:sz w:val="24"/>
                <w:szCs w:val="24"/>
              </w:rPr>
              <w:t>220</w:t>
            </w:r>
          </w:p>
        </w:tc>
        <w:tc>
          <w:tcPr>
            <w:tcW w:w="674" w:type="pct"/>
          </w:tcPr>
          <w:p w14:paraId="5EB07BF1" w14:textId="77777777" w:rsidR="00461C35" w:rsidRDefault="00461C35" w:rsidP="00DC7135">
            <w:pPr>
              <w:spacing w:line="480" w:lineRule="auto"/>
              <w:jc w:val="both"/>
              <w:rPr>
                <w:sz w:val="24"/>
                <w:szCs w:val="24"/>
              </w:rPr>
            </w:pPr>
            <w:r>
              <w:rPr>
                <w:sz w:val="24"/>
                <w:szCs w:val="24"/>
              </w:rPr>
              <w:t>5</w:t>
            </w:r>
          </w:p>
        </w:tc>
        <w:tc>
          <w:tcPr>
            <w:tcW w:w="675" w:type="pct"/>
          </w:tcPr>
          <w:p w14:paraId="338FB72D"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B72FF08"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5AEACE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74390A3D" w14:textId="77777777" w:rsidTr="00DC7135">
        <w:tc>
          <w:tcPr>
            <w:tcW w:w="772" w:type="pct"/>
          </w:tcPr>
          <w:p w14:paraId="2FC9D4FF"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1</w:t>
            </w:r>
          </w:p>
        </w:tc>
        <w:tc>
          <w:tcPr>
            <w:tcW w:w="677" w:type="pct"/>
          </w:tcPr>
          <w:p w14:paraId="6CFCFAA0" w14:textId="77777777" w:rsidR="00461C35" w:rsidRDefault="00461C35" w:rsidP="00DC7135">
            <w:pPr>
              <w:spacing w:line="480" w:lineRule="auto"/>
              <w:jc w:val="both"/>
              <w:rPr>
                <w:sz w:val="24"/>
                <w:szCs w:val="24"/>
              </w:rPr>
            </w:pPr>
            <w:r>
              <w:rPr>
                <w:sz w:val="24"/>
                <w:szCs w:val="24"/>
              </w:rPr>
              <w:t>1,335</w:t>
            </w:r>
          </w:p>
        </w:tc>
        <w:tc>
          <w:tcPr>
            <w:tcW w:w="674" w:type="pct"/>
          </w:tcPr>
          <w:p w14:paraId="4027AA9C" w14:textId="77777777" w:rsidR="00461C35" w:rsidRDefault="00461C35" w:rsidP="00DC7135">
            <w:pPr>
              <w:spacing w:line="480" w:lineRule="auto"/>
              <w:jc w:val="both"/>
              <w:rPr>
                <w:sz w:val="24"/>
                <w:szCs w:val="24"/>
              </w:rPr>
            </w:pPr>
            <w:r>
              <w:rPr>
                <w:sz w:val="24"/>
                <w:szCs w:val="24"/>
              </w:rPr>
              <w:t>220</w:t>
            </w:r>
          </w:p>
        </w:tc>
        <w:tc>
          <w:tcPr>
            <w:tcW w:w="674" w:type="pct"/>
          </w:tcPr>
          <w:p w14:paraId="4CC8FE75" w14:textId="77777777" w:rsidR="00461C35" w:rsidRDefault="00461C35" w:rsidP="00DC7135">
            <w:pPr>
              <w:spacing w:line="480" w:lineRule="auto"/>
              <w:jc w:val="both"/>
              <w:rPr>
                <w:sz w:val="24"/>
                <w:szCs w:val="24"/>
              </w:rPr>
            </w:pPr>
            <w:r>
              <w:rPr>
                <w:sz w:val="24"/>
                <w:szCs w:val="24"/>
              </w:rPr>
              <w:t>9</w:t>
            </w:r>
          </w:p>
        </w:tc>
        <w:tc>
          <w:tcPr>
            <w:tcW w:w="675" w:type="pct"/>
          </w:tcPr>
          <w:p w14:paraId="55D6BBE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F347E3"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519A76E" w14:textId="77777777" w:rsidR="00461C35" w:rsidRPr="0047343D" w:rsidRDefault="00461C35" w:rsidP="00DC7135">
            <w:pPr>
              <w:pStyle w:val="NoSpacing"/>
              <w:rPr>
                <w:rFonts w:ascii="Times New Roman" w:hAnsi="Times New Roman" w:cs="Times New Roman"/>
                <w:sz w:val="24"/>
              </w:rPr>
            </w:pPr>
          </w:p>
        </w:tc>
      </w:tr>
      <w:tr w:rsidR="00461C35" w14:paraId="0000153C" w14:textId="77777777" w:rsidTr="00DC7135">
        <w:tc>
          <w:tcPr>
            <w:tcW w:w="772" w:type="pct"/>
          </w:tcPr>
          <w:p w14:paraId="4B4AB9E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2</w:t>
            </w:r>
          </w:p>
        </w:tc>
        <w:tc>
          <w:tcPr>
            <w:tcW w:w="677" w:type="pct"/>
          </w:tcPr>
          <w:p w14:paraId="0CCB8501" w14:textId="77777777" w:rsidR="00461C35" w:rsidRDefault="00461C35" w:rsidP="00DC7135">
            <w:pPr>
              <w:spacing w:line="480" w:lineRule="auto"/>
              <w:jc w:val="both"/>
              <w:rPr>
                <w:sz w:val="24"/>
                <w:szCs w:val="24"/>
              </w:rPr>
            </w:pPr>
            <w:r>
              <w:rPr>
                <w:sz w:val="24"/>
                <w:szCs w:val="24"/>
              </w:rPr>
              <w:t>2,065</w:t>
            </w:r>
          </w:p>
        </w:tc>
        <w:tc>
          <w:tcPr>
            <w:tcW w:w="674" w:type="pct"/>
          </w:tcPr>
          <w:p w14:paraId="76BA2AE9" w14:textId="77777777" w:rsidR="00461C35" w:rsidRDefault="00461C35" w:rsidP="00DC7135">
            <w:pPr>
              <w:spacing w:line="480" w:lineRule="auto"/>
              <w:jc w:val="both"/>
              <w:rPr>
                <w:sz w:val="24"/>
                <w:szCs w:val="24"/>
              </w:rPr>
            </w:pPr>
            <w:r>
              <w:rPr>
                <w:sz w:val="24"/>
                <w:szCs w:val="24"/>
              </w:rPr>
              <w:t>220</w:t>
            </w:r>
          </w:p>
        </w:tc>
        <w:tc>
          <w:tcPr>
            <w:tcW w:w="674" w:type="pct"/>
          </w:tcPr>
          <w:p w14:paraId="5F0D2BA5" w14:textId="77777777" w:rsidR="00461C35" w:rsidRDefault="00461C35" w:rsidP="00DC7135">
            <w:pPr>
              <w:spacing w:line="480" w:lineRule="auto"/>
              <w:jc w:val="both"/>
              <w:rPr>
                <w:sz w:val="24"/>
                <w:szCs w:val="24"/>
              </w:rPr>
            </w:pPr>
            <w:r>
              <w:rPr>
                <w:sz w:val="24"/>
                <w:szCs w:val="24"/>
              </w:rPr>
              <w:t>8</w:t>
            </w:r>
          </w:p>
        </w:tc>
        <w:tc>
          <w:tcPr>
            <w:tcW w:w="675" w:type="pct"/>
          </w:tcPr>
          <w:p w14:paraId="175054A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7FCC39D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58D50A7C" w14:textId="77777777" w:rsidR="00461C35" w:rsidRPr="0047343D" w:rsidRDefault="00461C35" w:rsidP="00DC7135">
            <w:pPr>
              <w:pStyle w:val="NoSpacing"/>
              <w:rPr>
                <w:rFonts w:ascii="Times New Roman" w:hAnsi="Times New Roman" w:cs="Times New Roman"/>
                <w:sz w:val="24"/>
              </w:rPr>
            </w:pPr>
          </w:p>
        </w:tc>
      </w:tr>
      <w:tr w:rsidR="00461C35" w14:paraId="66CC123E" w14:textId="77777777" w:rsidTr="00DC7135">
        <w:tc>
          <w:tcPr>
            <w:tcW w:w="772" w:type="pct"/>
          </w:tcPr>
          <w:p w14:paraId="1E3B5EA3"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3</w:t>
            </w:r>
          </w:p>
        </w:tc>
        <w:tc>
          <w:tcPr>
            <w:tcW w:w="677" w:type="pct"/>
          </w:tcPr>
          <w:p w14:paraId="66AA63C3" w14:textId="77777777" w:rsidR="00461C35" w:rsidRDefault="00461C35" w:rsidP="00DC7135">
            <w:pPr>
              <w:spacing w:line="480" w:lineRule="auto"/>
              <w:jc w:val="both"/>
              <w:rPr>
                <w:sz w:val="24"/>
                <w:szCs w:val="24"/>
              </w:rPr>
            </w:pPr>
            <w:r>
              <w:rPr>
                <w:sz w:val="24"/>
                <w:szCs w:val="24"/>
              </w:rPr>
              <w:t>2,488</w:t>
            </w:r>
          </w:p>
        </w:tc>
        <w:tc>
          <w:tcPr>
            <w:tcW w:w="674" w:type="pct"/>
          </w:tcPr>
          <w:p w14:paraId="31C22195" w14:textId="77777777" w:rsidR="00461C35" w:rsidRDefault="00461C35" w:rsidP="00DC7135">
            <w:pPr>
              <w:spacing w:line="480" w:lineRule="auto"/>
              <w:jc w:val="both"/>
              <w:rPr>
                <w:sz w:val="24"/>
                <w:szCs w:val="24"/>
              </w:rPr>
            </w:pPr>
            <w:r>
              <w:rPr>
                <w:sz w:val="24"/>
                <w:szCs w:val="24"/>
              </w:rPr>
              <w:t>220</w:t>
            </w:r>
          </w:p>
        </w:tc>
        <w:tc>
          <w:tcPr>
            <w:tcW w:w="674" w:type="pct"/>
          </w:tcPr>
          <w:p w14:paraId="7F8F20A0" w14:textId="77777777" w:rsidR="00461C35" w:rsidRDefault="00461C35" w:rsidP="00DC7135">
            <w:pPr>
              <w:spacing w:line="480" w:lineRule="auto"/>
              <w:jc w:val="both"/>
              <w:rPr>
                <w:sz w:val="24"/>
                <w:szCs w:val="24"/>
              </w:rPr>
            </w:pPr>
            <w:r>
              <w:rPr>
                <w:sz w:val="24"/>
                <w:szCs w:val="24"/>
              </w:rPr>
              <w:t>14</w:t>
            </w:r>
          </w:p>
        </w:tc>
        <w:tc>
          <w:tcPr>
            <w:tcW w:w="675" w:type="pct"/>
          </w:tcPr>
          <w:p w14:paraId="30E38F9D"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5094CA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0CF9676" w14:textId="77777777" w:rsidR="00461C35" w:rsidRPr="0047343D" w:rsidRDefault="00461C35" w:rsidP="00DC7135">
            <w:pPr>
              <w:pStyle w:val="NoSpacing"/>
              <w:rPr>
                <w:rFonts w:ascii="Times New Roman" w:hAnsi="Times New Roman" w:cs="Times New Roman"/>
                <w:sz w:val="24"/>
              </w:rPr>
            </w:pPr>
          </w:p>
        </w:tc>
      </w:tr>
      <w:tr w:rsidR="00461C35" w14:paraId="6CE29E0B" w14:textId="77777777" w:rsidTr="00DC7135">
        <w:tc>
          <w:tcPr>
            <w:tcW w:w="772" w:type="pct"/>
          </w:tcPr>
          <w:p w14:paraId="3DE4CB96"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4</w:t>
            </w:r>
          </w:p>
        </w:tc>
        <w:tc>
          <w:tcPr>
            <w:tcW w:w="677" w:type="pct"/>
          </w:tcPr>
          <w:p w14:paraId="0D630506" w14:textId="77777777" w:rsidR="00461C35" w:rsidRDefault="00461C35" w:rsidP="00DC7135">
            <w:pPr>
              <w:spacing w:line="480" w:lineRule="auto"/>
              <w:jc w:val="both"/>
              <w:rPr>
                <w:sz w:val="24"/>
                <w:szCs w:val="24"/>
              </w:rPr>
            </w:pPr>
            <w:r>
              <w:rPr>
                <w:sz w:val="24"/>
                <w:szCs w:val="24"/>
              </w:rPr>
              <w:t>2,847</w:t>
            </w:r>
          </w:p>
        </w:tc>
        <w:tc>
          <w:tcPr>
            <w:tcW w:w="674" w:type="pct"/>
          </w:tcPr>
          <w:p w14:paraId="2AC46E41" w14:textId="77777777" w:rsidR="00461C35" w:rsidRDefault="00461C35" w:rsidP="00DC7135">
            <w:pPr>
              <w:spacing w:line="480" w:lineRule="auto"/>
              <w:jc w:val="both"/>
              <w:rPr>
                <w:sz w:val="24"/>
                <w:szCs w:val="24"/>
              </w:rPr>
            </w:pPr>
            <w:r>
              <w:rPr>
                <w:sz w:val="24"/>
                <w:szCs w:val="24"/>
              </w:rPr>
              <w:t>220</w:t>
            </w:r>
          </w:p>
        </w:tc>
        <w:tc>
          <w:tcPr>
            <w:tcW w:w="674" w:type="pct"/>
          </w:tcPr>
          <w:p w14:paraId="4CC67A7F" w14:textId="77777777" w:rsidR="00461C35" w:rsidRDefault="00461C35" w:rsidP="00DC7135">
            <w:pPr>
              <w:spacing w:line="480" w:lineRule="auto"/>
              <w:jc w:val="both"/>
              <w:rPr>
                <w:sz w:val="24"/>
                <w:szCs w:val="24"/>
              </w:rPr>
            </w:pPr>
            <w:r>
              <w:rPr>
                <w:sz w:val="24"/>
                <w:szCs w:val="24"/>
              </w:rPr>
              <w:t>5</w:t>
            </w:r>
          </w:p>
        </w:tc>
        <w:tc>
          <w:tcPr>
            <w:tcW w:w="675" w:type="pct"/>
          </w:tcPr>
          <w:p w14:paraId="75562D8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61D9A9E"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8C15B91" w14:textId="77777777" w:rsidR="00461C35" w:rsidRPr="0047343D" w:rsidRDefault="00461C35" w:rsidP="00DC7135">
            <w:pPr>
              <w:pStyle w:val="NoSpacing"/>
              <w:rPr>
                <w:rFonts w:ascii="Times New Roman" w:hAnsi="Times New Roman" w:cs="Times New Roman"/>
                <w:sz w:val="24"/>
              </w:rPr>
            </w:pPr>
          </w:p>
        </w:tc>
      </w:tr>
      <w:tr w:rsidR="00461C35" w14:paraId="0006335B" w14:textId="77777777" w:rsidTr="00DC7135">
        <w:tc>
          <w:tcPr>
            <w:tcW w:w="772" w:type="pct"/>
          </w:tcPr>
          <w:p w14:paraId="4CD5FA11"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5</w:t>
            </w:r>
          </w:p>
        </w:tc>
        <w:tc>
          <w:tcPr>
            <w:tcW w:w="677" w:type="pct"/>
          </w:tcPr>
          <w:p w14:paraId="47E73192" w14:textId="77777777" w:rsidR="00461C35" w:rsidRDefault="00461C35" w:rsidP="00DC7135">
            <w:pPr>
              <w:spacing w:line="480" w:lineRule="auto"/>
              <w:jc w:val="both"/>
              <w:rPr>
                <w:sz w:val="24"/>
                <w:szCs w:val="24"/>
              </w:rPr>
            </w:pPr>
            <w:r>
              <w:rPr>
                <w:sz w:val="24"/>
                <w:szCs w:val="24"/>
              </w:rPr>
              <w:t>3,273</w:t>
            </w:r>
          </w:p>
        </w:tc>
        <w:tc>
          <w:tcPr>
            <w:tcW w:w="674" w:type="pct"/>
          </w:tcPr>
          <w:p w14:paraId="0B658E40" w14:textId="77777777" w:rsidR="00461C35" w:rsidRDefault="00461C35" w:rsidP="00DC7135">
            <w:pPr>
              <w:spacing w:line="480" w:lineRule="auto"/>
              <w:jc w:val="both"/>
              <w:rPr>
                <w:sz w:val="24"/>
                <w:szCs w:val="24"/>
              </w:rPr>
            </w:pPr>
            <w:r>
              <w:rPr>
                <w:sz w:val="24"/>
                <w:szCs w:val="24"/>
              </w:rPr>
              <w:t>220</w:t>
            </w:r>
          </w:p>
        </w:tc>
        <w:tc>
          <w:tcPr>
            <w:tcW w:w="674" w:type="pct"/>
          </w:tcPr>
          <w:p w14:paraId="520EE96B" w14:textId="77777777" w:rsidR="00461C35" w:rsidRDefault="00461C35" w:rsidP="00DC7135">
            <w:pPr>
              <w:spacing w:line="480" w:lineRule="auto"/>
              <w:jc w:val="both"/>
              <w:rPr>
                <w:sz w:val="24"/>
                <w:szCs w:val="24"/>
              </w:rPr>
            </w:pPr>
            <w:r>
              <w:rPr>
                <w:sz w:val="24"/>
                <w:szCs w:val="24"/>
              </w:rPr>
              <w:t>8</w:t>
            </w:r>
          </w:p>
        </w:tc>
        <w:tc>
          <w:tcPr>
            <w:tcW w:w="675" w:type="pct"/>
          </w:tcPr>
          <w:p w14:paraId="211D823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41A4C3C"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FEB46C0" w14:textId="77777777" w:rsidR="00461C35" w:rsidRPr="0047343D" w:rsidRDefault="00461C35" w:rsidP="00DC7135">
            <w:pPr>
              <w:pStyle w:val="NoSpacing"/>
              <w:rPr>
                <w:rFonts w:ascii="Times New Roman" w:hAnsi="Times New Roman" w:cs="Times New Roman"/>
                <w:sz w:val="24"/>
              </w:rPr>
            </w:pPr>
          </w:p>
        </w:tc>
      </w:tr>
      <w:tr w:rsidR="00461C35" w14:paraId="7BC39CCE" w14:textId="77777777" w:rsidTr="00DC7135">
        <w:tc>
          <w:tcPr>
            <w:tcW w:w="772" w:type="pct"/>
          </w:tcPr>
          <w:p w14:paraId="08ECEA6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7</w:t>
            </w:r>
          </w:p>
        </w:tc>
        <w:tc>
          <w:tcPr>
            <w:tcW w:w="677" w:type="pct"/>
          </w:tcPr>
          <w:p w14:paraId="03EA0C34" w14:textId="77777777" w:rsidR="00461C35" w:rsidRDefault="00461C35" w:rsidP="00DC7135">
            <w:pPr>
              <w:spacing w:line="480" w:lineRule="auto"/>
              <w:jc w:val="both"/>
              <w:rPr>
                <w:sz w:val="24"/>
                <w:szCs w:val="24"/>
              </w:rPr>
            </w:pPr>
            <w:r>
              <w:rPr>
                <w:sz w:val="24"/>
                <w:szCs w:val="24"/>
              </w:rPr>
              <w:t>4,705</w:t>
            </w:r>
          </w:p>
        </w:tc>
        <w:tc>
          <w:tcPr>
            <w:tcW w:w="674" w:type="pct"/>
          </w:tcPr>
          <w:p w14:paraId="44E2D54A" w14:textId="77777777" w:rsidR="00461C35" w:rsidRDefault="00461C35" w:rsidP="00DC7135">
            <w:pPr>
              <w:spacing w:line="480" w:lineRule="auto"/>
              <w:jc w:val="both"/>
              <w:rPr>
                <w:sz w:val="24"/>
                <w:szCs w:val="24"/>
              </w:rPr>
            </w:pPr>
            <w:r>
              <w:rPr>
                <w:sz w:val="24"/>
                <w:szCs w:val="24"/>
              </w:rPr>
              <w:t>220</w:t>
            </w:r>
          </w:p>
        </w:tc>
        <w:tc>
          <w:tcPr>
            <w:tcW w:w="674" w:type="pct"/>
          </w:tcPr>
          <w:p w14:paraId="4D1D5A95" w14:textId="77777777" w:rsidR="00461C35" w:rsidRDefault="00461C35" w:rsidP="00DC7135">
            <w:pPr>
              <w:spacing w:line="480" w:lineRule="auto"/>
              <w:jc w:val="both"/>
              <w:rPr>
                <w:sz w:val="24"/>
                <w:szCs w:val="24"/>
              </w:rPr>
            </w:pPr>
            <w:r>
              <w:rPr>
                <w:sz w:val="24"/>
                <w:szCs w:val="24"/>
              </w:rPr>
              <w:t>7</w:t>
            </w:r>
          </w:p>
        </w:tc>
        <w:tc>
          <w:tcPr>
            <w:tcW w:w="675" w:type="pct"/>
          </w:tcPr>
          <w:p w14:paraId="7A28E09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D3BFDBC"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5181CDDE" w14:textId="77777777" w:rsidR="00461C35" w:rsidRPr="0047343D" w:rsidRDefault="00461C35" w:rsidP="00DC7135">
            <w:pPr>
              <w:pStyle w:val="NoSpacing"/>
              <w:rPr>
                <w:rFonts w:ascii="Times New Roman" w:hAnsi="Times New Roman" w:cs="Times New Roman"/>
                <w:sz w:val="24"/>
              </w:rPr>
            </w:pPr>
          </w:p>
        </w:tc>
      </w:tr>
      <w:tr w:rsidR="00461C35" w14:paraId="562BFDD6" w14:textId="77777777" w:rsidTr="00DC7135">
        <w:tc>
          <w:tcPr>
            <w:tcW w:w="772" w:type="pct"/>
          </w:tcPr>
          <w:p w14:paraId="1A637EE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8</w:t>
            </w:r>
          </w:p>
        </w:tc>
        <w:tc>
          <w:tcPr>
            <w:tcW w:w="677" w:type="pct"/>
          </w:tcPr>
          <w:p w14:paraId="76082554" w14:textId="77777777" w:rsidR="00461C35" w:rsidRDefault="00461C35" w:rsidP="00DC7135">
            <w:pPr>
              <w:spacing w:line="480" w:lineRule="auto"/>
              <w:jc w:val="both"/>
              <w:rPr>
                <w:sz w:val="24"/>
                <w:szCs w:val="24"/>
              </w:rPr>
            </w:pPr>
            <w:r>
              <w:rPr>
                <w:sz w:val="24"/>
                <w:szCs w:val="24"/>
              </w:rPr>
              <w:t>6,327</w:t>
            </w:r>
          </w:p>
        </w:tc>
        <w:tc>
          <w:tcPr>
            <w:tcW w:w="674" w:type="pct"/>
          </w:tcPr>
          <w:p w14:paraId="318CF74F" w14:textId="77777777" w:rsidR="00461C35" w:rsidRDefault="00461C35" w:rsidP="00DC7135">
            <w:pPr>
              <w:spacing w:line="480" w:lineRule="auto"/>
              <w:jc w:val="both"/>
              <w:rPr>
                <w:sz w:val="24"/>
                <w:szCs w:val="24"/>
              </w:rPr>
            </w:pPr>
            <w:r>
              <w:rPr>
                <w:sz w:val="24"/>
                <w:szCs w:val="24"/>
              </w:rPr>
              <w:t>220</w:t>
            </w:r>
          </w:p>
        </w:tc>
        <w:tc>
          <w:tcPr>
            <w:tcW w:w="674" w:type="pct"/>
          </w:tcPr>
          <w:p w14:paraId="07F86BD7" w14:textId="77777777" w:rsidR="00461C35" w:rsidRDefault="00461C35" w:rsidP="00DC7135">
            <w:pPr>
              <w:spacing w:line="480" w:lineRule="auto"/>
              <w:jc w:val="both"/>
              <w:rPr>
                <w:sz w:val="24"/>
                <w:szCs w:val="24"/>
              </w:rPr>
            </w:pPr>
            <w:r>
              <w:rPr>
                <w:sz w:val="24"/>
                <w:szCs w:val="24"/>
              </w:rPr>
              <w:t>6</w:t>
            </w:r>
          </w:p>
        </w:tc>
        <w:tc>
          <w:tcPr>
            <w:tcW w:w="675" w:type="pct"/>
          </w:tcPr>
          <w:p w14:paraId="604DDE4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65585C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9FA661B" w14:textId="77777777" w:rsidR="00461C35" w:rsidRPr="0047343D" w:rsidRDefault="00461C35" w:rsidP="00DC7135">
            <w:pPr>
              <w:pStyle w:val="NoSpacing"/>
              <w:rPr>
                <w:rFonts w:ascii="Times New Roman" w:hAnsi="Times New Roman" w:cs="Times New Roman"/>
                <w:sz w:val="24"/>
              </w:rPr>
            </w:pPr>
          </w:p>
        </w:tc>
      </w:tr>
      <w:tr w:rsidR="00461C35" w14:paraId="3DB9673C" w14:textId="77777777" w:rsidTr="00DC7135">
        <w:tc>
          <w:tcPr>
            <w:tcW w:w="772" w:type="pct"/>
          </w:tcPr>
          <w:p w14:paraId="70B5E763"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lastRenderedPageBreak/>
              <w:t>Padma</w:t>
            </w:r>
          </w:p>
        </w:tc>
        <w:tc>
          <w:tcPr>
            <w:tcW w:w="677" w:type="pct"/>
          </w:tcPr>
          <w:p w14:paraId="0D7AA958" w14:textId="77777777" w:rsidR="00461C35" w:rsidRDefault="00461C35" w:rsidP="00DC7135">
            <w:pPr>
              <w:spacing w:line="480" w:lineRule="auto"/>
              <w:jc w:val="both"/>
              <w:rPr>
                <w:sz w:val="24"/>
                <w:szCs w:val="24"/>
              </w:rPr>
            </w:pPr>
            <w:r>
              <w:rPr>
                <w:sz w:val="24"/>
                <w:szCs w:val="24"/>
              </w:rPr>
              <w:t>23,605</w:t>
            </w:r>
          </w:p>
        </w:tc>
        <w:tc>
          <w:tcPr>
            <w:tcW w:w="674" w:type="pct"/>
          </w:tcPr>
          <w:p w14:paraId="35BF497F" w14:textId="77777777" w:rsidR="00461C35" w:rsidRDefault="00461C35" w:rsidP="00DC7135">
            <w:pPr>
              <w:spacing w:line="480" w:lineRule="auto"/>
              <w:jc w:val="both"/>
              <w:rPr>
                <w:sz w:val="24"/>
                <w:szCs w:val="24"/>
              </w:rPr>
            </w:pPr>
            <w:r>
              <w:rPr>
                <w:sz w:val="24"/>
                <w:szCs w:val="24"/>
              </w:rPr>
              <w:t>327</w:t>
            </w:r>
          </w:p>
        </w:tc>
        <w:tc>
          <w:tcPr>
            <w:tcW w:w="674" w:type="pct"/>
          </w:tcPr>
          <w:p w14:paraId="06734D47" w14:textId="77777777" w:rsidR="00461C35" w:rsidRDefault="00461C35" w:rsidP="00DC7135">
            <w:pPr>
              <w:spacing w:line="480" w:lineRule="auto"/>
              <w:jc w:val="both"/>
              <w:rPr>
                <w:sz w:val="24"/>
                <w:szCs w:val="24"/>
              </w:rPr>
            </w:pPr>
            <w:r>
              <w:rPr>
                <w:sz w:val="24"/>
                <w:szCs w:val="24"/>
              </w:rPr>
              <w:t>5</w:t>
            </w:r>
          </w:p>
        </w:tc>
        <w:tc>
          <w:tcPr>
            <w:tcW w:w="675" w:type="pct"/>
          </w:tcPr>
          <w:p w14:paraId="106862D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0FA518AB"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BB018EF" w14:textId="77777777" w:rsidR="00461C35" w:rsidRPr="0047343D" w:rsidRDefault="00461C35" w:rsidP="00DC7135">
            <w:pPr>
              <w:pStyle w:val="NoSpacing"/>
              <w:rPr>
                <w:rFonts w:ascii="Times New Roman" w:hAnsi="Times New Roman" w:cs="Times New Roman"/>
                <w:sz w:val="24"/>
              </w:rPr>
            </w:pPr>
          </w:p>
        </w:tc>
      </w:tr>
      <w:tr w:rsidR="00461C35" w14:paraId="5C1E0301" w14:textId="77777777" w:rsidTr="00DC7135">
        <w:tc>
          <w:tcPr>
            <w:tcW w:w="772" w:type="pct"/>
          </w:tcPr>
          <w:p w14:paraId="0CBA3D8B"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Platte</w:t>
            </w:r>
          </w:p>
        </w:tc>
        <w:tc>
          <w:tcPr>
            <w:tcW w:w="677" w:type="pct"/>
          </w:tcPr>
          <w:p w14:paraId="5FD7C1AE" w14:textId="77777777" w:rsidR="00461C35" w:rsidRDefault="00461C35" w:rsidP="00DC7135">
            <w:pPr>
              <w:spacing w:line="480" w:lineRule="auto"/>
              <w:jc w:val="both"/>
              <w:rPr>
                <w:sz w:val="24"/>
                <w:szCs w:val="24"/>
              </w:rPr>
            </w:pPr>
            <w:r>
              <w:rPr>
                <w:sz w:val="24"/>
                <w:szCs w:val="24"/>
              </w:rPr>
              <w:t>114</w:t>
            </w:r>
          </w:p>
        </w:tc>
        <w:tc>
          <w:tcPr>
            <w:tcW w:w="674" w:type="pct"/>
          </w:tcPr>
          <w:p w14:paraId="732E1549" w14:textId="77777777" w:rsidR="00461C35" w:rsidRDefault="00461C35" w:rsidP="00DC7135">
            <w:pPr>
              <w:spacing w:line="480" w:lineRule="auto"/>
              <w:jc w:val="both"/>
              <w:rPr>
                <w:sz w:val="24"/>
                <w:szCs w:val="24"/>
              </w:rPr>
            </w:pPr>
            <w:r>
              <w:rPr>
                <w:sz w:val="24"/>
                <w:szCs w:val="24"/>
              </w:rPr>
              <w:t>22</w:t>
            </w:r>
          </w:p>
        </w:tc>
        <w:tc>
          <w:tcPr>
            <w:tcW w:w="674" w:type="pct"/>
          </w:tcPr>
          <w:p w14:paraId="49F392FF" w14:textId="77777777" w:rsidR="00461C35" w:rsidRDefault="00461C35" w:rsidP="00DC7135">
            <w:pPr>
              <w:spacing w:line="480" w:lineRule="auto"/>
              <w:jc w:val="both"/>
              <w:rPr>
                <w:sz w:val="24"/>
                <w:szCs w:val="24"/>
              </w:rPr>
            </w:pPr>
            <w:r>
              <w:rPr>
                <w:sz w:val="24"/>
                <w:szCs w:val="24"/>
              </w:rPr>
              <w:t>14</w:t>
            </w:r>
          </w:p>
        </w:tc>
        <w:tc>
          <w:tcPr>
            <w:tcW w:w="675" w:type="pct"/>
          </w:tcPr>
          <w:p w14:paraId="205B15AF"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615B9444"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BreZo</w:t>
            </w:r>
            <w:proofErr w:type="spellEnd"/>
            <w:r w:rsidRPr="0047343D">
              <w:rPr>
                <w:rFonts w:ascii="Times New Roman" w:hAnsi="Times New Roman" w:cs="Times New Roman"/>
                <w:sz w:val="24"/>
              </w:rPr>
              <w:t xml:space="preserve"> (2D)</w:t>
            </w:r>
          </w:p>
        </w:tc>
        <w:tc>
          <w:tcPr>
            <w:tcW w:w="714" w:type="pct"/>
          </w:tcPr>
          <w:p w14:paraId="1153EFAA"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Schubert et al. (2015)</w:t>
            </w:r>
          </w:p>
        </w:tc>
      </w:tr>
      <w:tr w:rsidR="00461C35" w14:paraId="0B64C0AF" w14:textId="77777777" w:rsidTr="00DC7135">
        <w:tc>
          <w:tcPr>
            <w:tcW w:w="772" w:type="pct"/>
          </w:tcPr>
          <w:p w14:paraId="06662AB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Po</w:t>
            </w:r>
          </w:p>
        </w:tc>
        <w:tc>
          <w:tcPr>
            <w:tcW w:w="677" w:type="pct"/>
          </w:tcPr>
          <w:p w14:paraId="188055F1" w14:textId="77777777" w:rsidR="00461C35" w:rsidRDefault="00461C35" w:rsidP="00DC7135">
            <w:pPr>
              <w:spacing w:line="480" w:lineRule="auto"/>
              <w:jc w:val="both"/>
              <w:rPr>
                <w:sz w:val="24"/>
                <w:szCs w:val="24"/>
              </w:rPr>
            </w:pPr>
            <w:r>
              <w:rPr>
                <w:sz w:val="24"/>
                <w:szCs w:val="24"/>
              </w:rPr>
              <w:t>1,009</w:t>
            </w:r>
          </w:p>
        </w:tc>
        <w:tc>
          <w:tcPr>
            <w:tcW w:w="674" w:type="pct"/>
          </w:tcPr>
          <w:p w14:paraId="0E6DB447" w14:textId="77777777" w:rsidR="00461C35" w:rsidRDefault="00461C35" w:rsidP="00DC7135">
            <w:pPr>
              <w:spacing w:line="480" w:lineRule="auto"/>
              <w:jc w:val="both"/>
              <w:rPr>
                <w:sz w:val="24"/>
                <w:szCs w:val="24"/>
              </w:rPr>
            </w:pPr>
            <w:r>
              <w:rPr>
                <w:sz w:val="24"/>
                <w:szCs w:val="24"/>
              </w:rPr>
              <w:t>367</w:t>
            </w:r>
          </w:p>
        </w:tc>
        <w:tc>
          <w:tcPr>
            <w:tcW w:w="674" w:type="pct"/>
          </w:tcPr>
          <w:p w14:paraId="21A9C456" w14:textId="77777777" w:rsidR="00461C35" w:rsidRDefault="00461C35" w:rsidP="00DC7135">
            <w:pPr>
              <w:spacing w:line="480" w:lineRule="auto"/>
              <w:jc w:val="both"/>
              <w:rPr>
                <w:sz w:val="24"/>
                <w:szCs w:val="24"/>
              </w:rPr>
            </w:pPr>
            <w:r>
              <w:rPr>
                <w:sz w:val="24"/>
                <w:szCs w:val="24"/>
              </w:rPr>
              <w:t>16</w:t>
            </w:r>
          </w:p>
        </w:tc>
        <w:tc>
          <w:tcPr>
            <w:tcW w:w="675" w:type="pct"/>
          </w:tcPr>
          <w:p w14:paraId="08DDE818"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Italy</w:t>
            </w:r>
          </w:p>
        </w:tc>
        <w:tc>
          <w:tcPr>
            <w:tcW w:w="814" w:type="pct"/>
          </w:tcPr>
          <w:p w14:paraId="441D93D2"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DBCB47C" w14:textId="77777777" w:rsidR="00461C35" w:rsidRPr="00B96D9B" w:rsidRDefault="00461C35" w:rsidP="00DC7135">
            <w:pPr>
              <w:pStyle w:val="NoSpacing"/>
              <w:rPr>
                <w:rFonts w:ascii="Times New Roman" w:hAnsi="Times New Roman" w:cs="Times New Roman"/>
                <w:sz w:val="24"/>
              </w:rPr>
            </w:pPr>
            <w:r w:rsidRPr="00B96D9B">
              <w:rPr>
                <w:rFonts w:ascii="Times New Roman" w:hAnsi="Times New Roman" w:cs="Times New Roman"/>
                <w:iCs/>
                <w:sz w:val="24"/>
              </w:rPr>
              <w:t xml:space="preserve">Di </w:t>
            </w:r>
            <w:proofErr w:type="spellStart"/>
            <w:r w:rsidRPr="00B96D9B">
              <w:rPr>
                <w:rFonts w:ascii="Times New Roman" w:hAnsi="Times New Roman" w:cs="Times New Roman"/>
                <w:iCs/>
                <w:sz w:val="24"/>
              </w:rPr>
              <w:t>Baldassarre</w:t>
            </w:r>
            <w:proofErr w:type="spellEnd"/>
            <w:r w:rsidRPr="00B96D9B">
              <w:rPr>
                <w:rFonts w:ascii="Times New Roman" w:hAnsi="Times New Roman" w:cs="Times New Roman"/>
                <w:iCs/>
                <w:sz w:val="24"/>
              </w:rPr>
              <w:t xml:space="preserve"> et al</w:t>
            </w:r>
            <w:r w:rsidRPr="00B96D9B">
              <w:rPr>
                <w:rFonts w:ascii="Times New Roman" w:hAnsi="Times New Roman" w:cs="Times New Roman"/>
                <w:sz w:val="24"/>
              </w:rPr>
              <w:t xml:space="preserve">. </w:t>
            </w:r>
            <w:r>
              <w:rPr>
                <w:rFonts w:ascii="Times New Roman" w:hAnsi="Times New Roman" w:cs="Times New Roman"/>
                <w:sz w:val="24"/>
              </w:rPr>
              <w:t>(2009)</w:t>
            </w:r>
          </w:p>
        </w:tc>
      </w:tr>
      <w:tr w:rsidR="00461C35" w14:paraId="581FCC50" w14:textId="77777777" w:rsidTr="00DC7135">
        <w:tc>
          <w:tcPr>
            <w:tcW w:w="772" w:type="pct"/>
          </w:tcPr>
          <w:p w14:paraId="33409F9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Sacramento Downstream</w:t>
            </w:r>
          </w:p>
        </w:tc>
        <w:tc>
          <w:tcPr>
            <w:tcW w:w="677" w:type="pct"/>
          </w:tcPr>
          <w:p w14:paraId="513634AC" w14:textId="77777777" w:rsidR="00461C35" w:rsidRDefault="00461C35" w:rsidP="00DC7135">
            <w:pPr>
              <w:spacing w:line="480" w:lineRule="auto"/>
              <w:jc w:val="both"/>
              <w:rPr>
                <w:sz w:val="24"/>
                <w:szCs w:val="24"/>
              </w:rPr>
            </w:pPr>
            <w:r>
              <w:rPr>
                <w:sz w:val="24"/>
                <w:szCs w:val="24"/>
              </w:rPr>
              <w:t>213</w:t>
            </w:r>
          </w:p>
        </w:tc>
        <w:tc>
          <w:tcPr>
            <w:tcW w:w="674" w:type="pct"/>
          </w:tcPr>
          <w:p w14:paraId="278F90C3" w14:textId="77777777" w:rsidR="00461C35" w:rsidRDefault="00461C35" w:rsidP="00DC7135">
            <w:pPr>
              <w:spacing w:line="480" w:lineRule="auto"/>
              <w:jc w:val="both"/>
              <w:rPr>
                <w:sz w:val="24"/>
                <w:szCs w:val="24"/>
              </w:rPr>
            </w:pPr>
            <w:r>
              <w:rPr>
                <w:sz w:val="24"/>
                <w:szCs w:val="24"/>
              </w:rPr>
              <w:t>154</w:t>
            </w:r>
          </w:p>
        </w:tc>
        <w:tc>
          <w:tcPr>
            <w:tcW w:w="674" w:type="pct"/>
          </w:tcPr>
          <w:p w14:paraId="49B1605B" w14:textId="77777777" w:rsidR="00461C35" w:rsidRDefault="00461C35" w:rsidP="00DC7135">
            <w:pPr>
              <w:spacing w:line="480" w:lineRule="auto"/>
              <w:jc w:val="both"/>
              <w:rPr>
                <w:sz w:val="24"/>
                <w:szCs w:val="24"/>
              </w:rPr>
            </w:pPr>
            <w:r>
              <w:rPr>
                <w:sz w:val="24"/>
                <w:szCs w:val="24"/>
              </w:rPr>
              <w:t>9</w:t>
            </w:r>
          </w:p>
        </w:tc>
        <w:tc>
          <w:tcPr>
            <w:tcW w:w="675" w:type="pct"/>
          </w:tcPr>
          <w:p w14:paraId="34CA62E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5340AAE1"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2E862B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Rogers (2014)</w:t>
            </w:r>
          </w:p>
        </w:tc>
      </w:tr>
      <w:tr w:rsidR="00461C35" w14:paraId="357E8A39" w14:textId="77777777" w:rsidTr="00DC7135">
        <w:tc>
          <w:tcPr>
            <w:tcW w:w="772" w:type="pct"/>
          </w:tcPr>
          <w:p w14:paraId="56EDFDF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Sacramento Upstream</w:t>
            </w:r>
          </w:p>
        </w:tc>
        <w:tc>
          <w:tcPr>
            <w:tcW w:w="677" w:type="pct"/>
          </w:tcPr>
          <w:p w14:paraId="0335C674" w14:textId="77777777" w:rsidR="00461C35" w:rsidRDefault="00461C35" w:rsidP="00DC7135">
            <w:pPr>
              <w:spacing w:line="480" w:lineRule="auto"/>
              <w:jc w:val="both"/>
              <w:rPr>
                <w:sz w:val="24"/>
                <w:szCs w:val="24"/>
              </w:rPr>
            </w:pPr>
            <w:r>
              <w:rPr>
                <w:sz w:val="24"/>
                <w:szCs w:val="24"/>
              </w:rPr>
              <w:t>181</w:t>
            </w:r>
          </w:p>
        </w:tc>
        <w:tc>
          <w:tcPr>
            <w:tcW w:w="674" w:type="pct"/>
          </w:tcPr>
          <w:p w14:paraId="410B0710" w14:textId="77777777" w:rsidR="00461C35" w:rsidRDefault="00461C35" w:rsidP="00DC7135">
            <w:pPr>
              <w:spacing w:line="480" w:lineRule="auto"/>
              <w:jc w:val="both"/>
              <w:rPr>
                <w:sz w:val="24"/>
                <w:szCs w:val="24"/>
              </w:rPr>
            </w:pPr>
            <w:r>
              <w:rPr>
                <w:sz w:val="24"/>
                <w:szCs w:val="24"/>
              </w:rPr>
              <w:t>305</w:t>
            </w:r>
          </w:p>
        </w:tc>
        <w:tc>
          <w:tcPr>
            <w:tcW w:w="674" w:type="pct"/>
          </w:tcPr>
          <w:p w14:paraId="5F1AD01F" w14:textId="77777777" w:rsidR="00461C35" w:rsidRDefault="00461C35" w:rsidP="00DC7135">
            <w:pPr>
              <w:spacing w:line="480" w:lineRule="auto"/>
              <w:jc w:val="both"/>
              <w:rPr>
                <w:sz w:val="24"/>
                <w:szCs w:val="24"/>
              </w:rPr>
            </w:pPr>
            <w:r>
              <w:rPr>
                <w:sz w:val="24"/>
                <w:szCs w:val="24"/>
              </w:rPr>
              <w:t>7</w:t>
            </w:r>
          </w:p>
        </w:tc>
        <w:tc>
          <w:tcPr>
            <w:tcW w:w="675" w:type="pct"/>
          </w:tcPr>
          <w:p w14:paraId="22AF27E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349A9F5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2ADE841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Rogers (2014)</w:t>
            </w:r>
          </w:p>
        </w:tc>
      </w:tr>
      <w:tr w:rsidR="00461C35" w14:paraId="614ECC43" w14:textId="77777777" w:rsidTr="00DC7135">
        <w:tc>
          <w:tcPr>
            <w:tcW w:w="772" w:type="pct"/>
          </w:tcPr>
          <w:p w14:paraId="5289901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w:t>
            </w:r>
          </w:p>
        </w:tc>
        <w:tc>
          <w:tcPr>
            <w:tcW w:w="677" w:type="pct"/>
          </w:tcPr>
          <w:p w14:paraId="02688A1C" w14:textId="77777777" w:rsidR="00461C35" w:rsidRDefault="00461C35" w:rsidP="00DC7135">
            <w:pPr>
              <w:spacing w:line="480" w:lineRule="auto"/>
              <w:jc w:val="both"/>
              <w:rPr>
                <w:sz w:val="24"/>
                <w:szCs w:val="24"/>
              </w:rPr>
            </w:pPr>
            <w:r>
              <w:rPr>
                <w:sz w:val="24"/>
                <w:szCs w:val="24"/>
              </w:rPr>
              <w:t>200</w:t>
            </w:r>
          </w:p>
        </w:tc>
        <w:tc>
          <w:tcPr>
            <w:tcW w:w="674" w:type="pct"/>
          </w:tcPr>
          <w:p w14:paraId="7F8714E8" w14:textId="77777777" w:rsidR="00461C35" w:rsidRDefault="00461C35" w:rsidP="00DC7135">
            <w:pPr>
              <w:spacing w:line="480" w:lineRule="auto"/>
              <w:jc w:val="both"/>
              <w:rPr>
                <w:sz w:val="24"/>
                <w:szCs w:val="24"/>
              </w:rPr>
            </w:pPr>
            <w:r>
              <w:rPr>
                <w:sz w:val="24"/>
                <w:szCs w:val="24"/>
              </w:rPr>
              <w:t>365</w:t>
            </w:r>
          </w:p>
        </w:tc>
        <w:tc>
          <w:tcPr>
            <w:tcW w:w="674" w:type="pct"/>
          </w:tcPr>
          <w:p w14:paraId="7C3A0616" w14:textId="77777777" w:rsidR="00461C35" w:rsidRDefault="00461C35" w:rsidP="00DC7135">
            <w:pPr>
              <w:spacing w:line="480" w:lineRule="auto"/>
              <w:jc w:val="both"/>
              <w:rPr>
                <w:sz w:val="24"/>
                <w:szCs w:val="24"/>
              </w:rPr>
            </w:pPr>
            <w:r>
              <w:rPr>
                <w:sz w:val="24"/>
                <w:szCs w:val="24"/>
              </w:rPr>
              <w:t>4</w:t>
            </w:r>
          </w:p>
        </w:tc>
        <w:tc>
          <w:tcPr>
            <w:tcW w:w="675" w:type="pct"/>
          </w:tcPr>
          <w:p w14:paraId="590869DC"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32D1FE1B"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ProSe</w:t>
            </w:r>
            <w:proofErr w:type="spellEnd"/>
          </w:p>
        </w:tc>
        <w:tc>
          <w:tcPr>
            <w:tcW w:w="714" w:type="pct"/>
          </w:tcPr>
          <w:p w14:paraId="3D0E1BD7" w14:textId="77777777" w:rsidR="00461C35" w:rsidRPr="0047343D" w:rsidRDefault="00461C35" w:rsidP="00DC7135">
            <w:pPr>
              <w:pStyle w:val="NoSpacing"/>
              <w:rPr>
                <w:rFonts w:ascii="Times New Roman" w:hAnsi="Times New Roman" w:cs="Times New Roman"/>
                <w:sz w:val="24"/>
              </w:rPr>
            </w:pPr>
            <w:proofErr w:type="spellStart"/>
            <w:r>
              <w:rPr>
                <w:rFonts w:ascii="Times New Roman" w:hAnsi="Times New Roman" w:cs="Times New Roman"/>
                <w:sz w:val="24"/>
              </w:rPr>
              <w:t>Vilmin</w:t>
            </w:r>
            <w:proofErr w:type="spellEnd"/>
            <w:r>
              <w:rPr>
                <w:rFonts w:ascii="Times New Roman" w:hAnsi="Times New Roman" w:cs="Times New Roman"/>
                <w:sz w:val="24"/>
              </w:rPr>
              <w:t xml:space="preserve"> et al. (2015)</w:t>
            </w:r>
          </w:p>
        </w:tc>
      </w:tr>
      <w:tr w:rsidR="00461C35" w14:paraId="48F98033" w14:textId="77777777" w:rsidTr="00DC7135">
        <w:tc>
          <w:tcPr>
            <w:tcW w:w="772" w:type="pct"/>
          </w:tcPr>
          <w:p w14:paraId="26FF194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 Downstream</w:t>
            </w:r>
          </w:p>
        </w:tc>
        <w:tc>
          <w:tcPr>
            <w:tcW w:w="677" w:type="pct"/>
          </w:tcPr>
          <w:p w14:paraId="2379AB10" w14:textId="77777777" w:rsidR="00461C35" w:rsidRDefault="00461C35" w:rsidP="00DC7135">
            <w:pPr>
              <w:spacing w:line="480" w:lineRule="auto"/>
              <w:jc w:val="both"/>
              <w:rPr>
                <w:sz w:val="24"/>
                <w:szCs w:val="24"/>
              </w:rPr>
            </w:pPr>
            <w:r>
              <w:rPr>
                <w:sz w:val="24"/>
                <w:szCs w:val="24"/>
              </w:rPr>
              <w:t>221</w:t>
            </w:r>
          </w:p>
        </w:tc>
        <w:tc>
          <w:tcPr>
            <w:tcW w:w="674" w:type="pct"/>
          </w:tcPr>
          <w:p w14:paraId="0DA4385E" w14:textId="77777777" w:rsidR="00461C35" w:rsidRDefault="00461C35" w:rsidP="00DC7135">
            <w:pPr>
              <w:spacing w:line="480" w:lineRule="auto"/>
              <w:jc w:val="both"/>
              <w:rPr>
                <w:sz w:val="24"/>
                <w:szCs w:val="24"/>
              </w:rPr>
            </w:pPr>
            <w:r>
              <w:rPr>
                <w:sz w:val="24"/>
                <w:szCs w:val="24"/>
              </w:rPr>
              <w:t>365</w:t>
            </w:r>
          </w:p>
        </w:tc>
        <w:tc>
          <w:tcPr>
            <w:tcW w:w="674" w:type="pct"/>
          </w:tcPr>
          <w:p w14:paraId="7013206C" w14:textId="77777777" w:rsidR="00461C35" w:rsidRDefault="00461C35" w:rsidP="00DC7135">
            <w:pPr>
              <w:spacing w:line="480" w:lineRule="auto"/>
              <w:jc w:val="both"/>
              <w:rPr>
                <w:sz w:val="24"/>
                <w:szCs w:val="24"/>
              </w:rPr>
            </w:pPr>
            <w:r>
              <w:rPr>
                <w:sz w:val="24"/>
                <w:szCs w:val="24"/>
              </w:rPr>
              <w:t>4</w:t>
            </w:r>
          </w:p>
        </w:tc>
        <w:tc>
          <w:tcPr>
            <w:tcW w:w="675" w:type="pct"/>
          </w:tcPr>
          <w:p w14:paraId="28CFCAD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6A67566"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ProSe</w:t>
            </w:r>
            <w:proofErr w:type="spellEnd"/>
          </w:p>
        </w:tc>
        <w:tc>
          <w:tcPr>
            <w:tcW w:w="714" w:type="pct"/>
          </w:tcPr>
          <w:p w14:paraId="7AF2A038" w14:textId="77777777" w:rsidR="00461C35" w:rsidRPr="0047343D" w:rsidRDefault="00461C35" w:rsidP="00DC7135">
            <w:pPr>
              <w:pStyle w:val="NoSpacing"/>
              <w:rPr>
                <w:rFonts w:ascii="Times New Roman" w:hAnsi="Times New Roman" w:cs="Times New Roman"/>
                <w:sz w:val="24"/>
              </w:rPr>
            </w:pPr>
          </w:p>
        </w:tc>
      </w:tr>
      <w:tr w:rsidR="00461C35" w14:paraId="3020945C" w14:textId="77777777" w:rsidTr="00DC7135">
        <w:tc>
          <w:tcPr>
            <w:tcW w:w="772" w:type="pct"/>
          </w:tcPr>
          <w:p w14:paraId="26B8081C"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 Upstream</w:t>
            </w:r>
          </w:p>
        </w:tc>
        <w:tc>
          <w:tcPr>
            <w:tcW w:w="677" w:type="pct"/>
          </w:tcPr>
          <w:p w14:paraId="7D1BDD01" w14:textId="77777777" w:rsidR="00461C35" w:rsidRDefault="00461C35" w:rsidP="00DC7135">
            <w:pPr>
              <w:spacing w:line="480" w:lineRule="auto"/>
              <w:jc w:val="both"/>
              <w:rPr>
                <w:sz w:val="24"/>
                <w:szCs w:val="24"/>
              </w:rPr>
            </w:pPr>
            <w:r>
              <w:rPr>
                <w:sz w:val="24"/>
                <w:szCs w:val="24"/>
              </w:rPr>
              <w:t>137</w:t>
            </w:r>
          </w:p>
        </w:tc>
        <w:tc>
          <w:tcPr>
            <w:tcW w:w="674" w:type="pct"/>
          </w:tcPr>
          <w:p w14:paraId="30FA7077" w14:textId="77777777" w:rsidR="00461C35" w:rsidRDefault="00461C35" w:rsidP="00DC7135">
            <w:pPr>
              <w:spacing w:line="480" w:lineRule="auto"/>
              <w:jc w:val="both"/>
              <w:rPr>
                <w:sz w:val="24"/>
                <w:szCs w:val="24"/>
              </w:rPr>
            </w:pPr>
            <w:r>
              <w:rPr>
                <w:sz w:val="24"/>
                <w:szCs w:val="24"/>
              </w:rPr>
              <w:t>365</w:t>
            </w:r>
          </w:p>
        </w:tc>
        <w:tc>
          <w:tcPr>
            <w:tcW w:w="674" w:type="pct"/>
          </w:tcPr>
          <w:p w14:paraId="12B95DE0" w14:textId="77777777" w:rsidR="00461C35" w:rsidRDefault="00461C35" w:rsidP="00DC7135">
            <w:pPr>
              <w:spacing w:line="480" w:lineRule="auto"/>
              <w:jc w:val="both"/>
              <w:rPr>
                <w:sz w:val="24"/>
                <w:szCs w:val="24"/>
              </w:rPr>
            </w:pPr>
            <w:r>
              <w:rPr>
                <w:sz w:val="24"/>
                <w:szCs w:val="24"/>
              </w:rPr>
              <w:t>4</w:t>
            </w:r>
          </w:p>
        </w:tc>
        <w:tc>
          <w:tcPr>
            <w:tcW w:w="675" w:type="pct"/>
          </w:tcPr>
          <w:p w14:paraId="6C53094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897DDC1" w14:textId="77777777" w:rsidR="00461C35" w:rsidRPr="0047343D" w:rsidRDefault="00461C35" w:rsidP="00DC7135">
            <w:pPr>
              <w:pStyle w:val="NoSpacing"/>
              <w:rPr>
                <w:rFonts w:ascii="Times New Roman" w:hAnsi="Times New Roman" w:cs="Times New Roman"/>
                <w:sz w:val="24"/>
              </w:rPr>
            </w:pPr>
            <w:proofErr w:type="spellStart"/>
            <w:r w:rsidRPr="0047343D">
              <w:rPr>
                <w:rFonts w:ascii="Times New Roman" w:hAnsi="Times New Roman" w:cs="Times New Roman"/>
                <w:sz w:val="24"/>
              </w:rPr>
              <w:t>ProSe</w:t>
            </w:r>
            <w:proofErr w:type="spellEnd"/>
          </w:p>
        </w:tc>
        <w:tc>
          <w:tcPr>
            <w:tcW w:w="714" w:type="pct"/>
          </w:tcPr>
          <w:p w14:paraId="052323C9" w14:textId="77777777" w:rsidR="00461C35" w:rsidRPr="0047343D" w:rsidRDefault="00461C35" w:rsidP="00DC7135">
            <w:pPr>
              <w:pStyle w:val="NoSpacing"/>
              <w:rPr>
                <w:rFonts w:ascii="Times New Roman" w:hAnsi="Times New Roman" w:cs="Times New Roman"/>
                <w:sz w:val="24"/>
              </w:rPr>
            </w:pPr>
          </w:p>
        </w:tc>
      </w:tr>
      <w:tr w:rsidR="00461C35" w14:paraId="321613CB" w14:textId="77777777" w:rsidTr="00DC7135">
        <w:tc>
          <w:tcPr>
            <w:tcW w:w="772" w:type="pct"/>
          </w:tcPr>
          <w:p w14:paraId="6CE86C0E"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Severn</w:t>
            </w:r>
          </w:p>
        </w:tc>
        <w:tc>
          <w:tcPr>
            <w:tcW w:w="677" w:type="pct"/>
          </w:tcPr>
          <w:p w14:paraId="2B863EBD" w14:textId="77777777" w:rsidR="00461C35" w:rsidRDefault="00461C35" w:rsidP="00DC7135">
            <w:pPr>
              <w:spacing w:line="480" w:lineRule="auto"/>
              <w:jc w:val="both"/>
              <w:rPr>
                <w:sz w:val="24"/>
                <w:szCs w:val="24"/>
              </w:rPr>
            </w:pPr>
            <w:r>
              <w:rPr>
                <w:sz w:val="24"/>
                <w:szCs w:val="24"/>
              </w:rPr>
              <w:t>62</w:t>
            </w:r>
          </w:p>
        </w:tc>
        <w:tc>
          <w:tcPr>
            <w:tcW w:w="674" w:type="pct"/>
          </w:tcPr>
          <w:p w14:paraId="582190A1" w14:textId="77777777" w:rsidR="00461C35" w:rsidRDefault="00461C35" w:rsidP="00DC7135">
            <w:pPr>
              <w:spacing w:line="480" w:lineRule="auto"/>
              <w:jc w:val="both"/>
              <w:rPr>
                <w:sz w:val="24"/>
                <w:szCs w:val="24"/>
              </w:rPr>
            </w:pPr>
            <w:r>
              <w:rPr>
                <w:sz w:val="24"/>
                <w:szCs w:val="24"/>
              </w:rPr>
              <w:t>88</w:t>
            </w:r>
          </w:p>
        </w:tc>
        <w:tc>
          <w:tcPr>
            <w:tcW w:w="674" w:type="pct"/>
          </w:tcPr>
          <w:p w14:paraId="1AB664A1" w14:textId="77777777" w:rsidR="00461C35" w:rsidRDefault="00461C35" w:rsidP="00DC7135">
            <w:pPr>
              <w:spacing w:line="480" w:lineRule="auto"/>
              <w:jc w:val="both"/>
              <w:rPr>
                <w:sz w:val="24"/>
                <w:szCs w:val="24"/>
              </w:rPr>
            </w:pPr>
            <w:r>
              <w:rPr>
                <w:sz w:val="24"/>
                <w:szCs w:val="24"/>
              </w:rPr>
              <w:t>4</w:t>
            </w:r>
          </w:p>
        </w:tc>
        <w:tc>
          <w:tcPr>
            <w:tcW w:w="675" w:type="pct"/>
          </w:tcPr>
          <w:p w14:paraId="623F3CC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UK</w:t>
            </w:r>
          </w:p>
        </w:tc>
        <w:tc>
          <w:tcPr>
            <w:tcW w:w="814" w:type="pct"/>
          </w:tcPr>
          <w:p w14:paraId="2F0C1C73"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LISFLOOD-FP</w:t>
            </w:r>
          </w:p>
        </w:tc>
        <w:tc>
          <w:tcPr>
            <w:tcW w:w="714" w:type="pct"/>
          </w:tcPr>
          <w:p w14:paraId="7EAC466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Neal et al. (2015)</w:t>
            </w:r>
          </w:p>
        </w:tc>
      </w:tr>
      <w:tr w:rsidR="00461C35" w14:paraId="00D310FE" w14:textId="77777777" w:rsidTr="00DC7135">
        <w:tc>
          <w:tcPr>
            <w:tcW w:w="772" w:type="pct"/>
          </w:tcPr>
          <w:p w14:paraId="14023115"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St. Lawrence Downstream</w:t>
            </w:r>
          </w:p>
        </w:tc>
        <w:tc>
          <w:tcPr>
            <w:tcW w:w="677" w:type="pct"/>
          </w:tcPr>
          <w:p w14:paraId="3321C068" w14:textId="77777777" w:rsidR="00461C35" w:rsidRDefault="00461C35" w:rsidP="00DC7135">
            <w:pPr>
              <w:spacing w:line="480" w:lineRule="auto"/>
              <w:jc w:val="both"/>
              <w:rPr>
                <w:sz w:val="24"/>
                <w:szCs w:val="24"/>
              </w:rPr>
            </w:pPr>
            <w:r>
              <w:rPr>
                <w:sz w:val="24"/>
                <w:szCs w:val="24"/>
              </w:rPr>
              <w:t>9,037</w:t>
            </w:r>
          </w:p>
        </w:tc>
        <w:tc>
          <w:tcPr>
            <w:tcW w:w="674" w:type="pct"/>
          </w:tcPr>
          <w:p w14:paraId="30DF1E17" w14:textId="77777777" w:rsidR="00461C35" w:rsidRDefault="00461C35" w:rsidP="00DC7135">
            <w:pPr>
              <w:spacing w:line="480" w:lineRule="auto"/>
              <w:jc w:val="both"/>
              <w:rPr>
                <w:sz w:val="24"/>
                <w:szCs w:val="24"/>
              </w:rPr>
            </w:pPr>
            <w:r>
              <w:rPr>
                <w:sz w:val="24"/>
                <w:szCs w:val="24"/>
              </w:rPr>
              <w:t>139</w:t>
            </w:r>
          </w:p>
        </w:tc>
        <w:tc>
          <w:tcPr>
            <w:tcW w:w="674" w:type="pct"/>
          </w:tcPr>
          <w:p w14:paraId="7A9216B1" w14:textId="77777777" w:rsidR="00461C35" w:rsidRDefault="00461C35" w:rsidP="00DC7135">
            <w:pPr>
              <w:spacing w:line="480" w:lineRule="auto"/>
              <w:jc w:val="both"/>
              <w:rPr>
                <w:sz w:val="24"/>
                <w:szCs w:val="24"/>
              </w:rPr>
            </w:pPr>
            <w:r>
              <w:rPr>
                <w:sz w:val="24"/>
                <w:szCs w:val="24"/>
              </w:rPr>
              <w:t>4</w:t>
            </w:r>
          </w:p>
        </w:tc>
        <w:tc>
          <w:tcPr>
            <w:tcW w:w="675" w:type="pct"/>
          </w:tcPr>
          <w:p w14:paraId="517D894C"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Canada</w:t>
            </w:r>
          </w:p>
        </w:tc>
        <w:tc>
          <w:tcPr>
            <w:tcW w:w="814" w:type="pct"/>
          </w:tcPr>
          <w:p w14:paraId="58091255"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H2D2 (2D)</w:t>
            </w:r>
          </w:p>
        </w:tc>
        <w:tc>
          <w:tcPr>
            <w:tcW w:w="714" w:type="pct"/>
          </w:tcPr>
          <w:p w14:paraId="6F112C08" w14:textId="77777777" w:rsidR="00461C35" w:rsidRPr="0059283F" w:rsidRDefault="00461C35" w:rsidP="00DC7135">
            <w:pPr>
              <w:pStyle w:val="NoSpacing"/>
              <w:rPr>
                <w:rFonts w:ascii="Times New Roman" w:hAnsi="Times New Roman" w:cs="Times New Roman"/>
                <w:sz w:val="24"/>
              </w:rPr>
            </w:pPr>
            <w:proofErr w:type="spellStart"/>
            <w:r w:rsidRPr="0059283F">
              <w:rPr>
                <w:rFonts w:ascii="Times New Roman" w:hAnsi="Times New Roman" w:cs="Times New Roman"/>
                <w:iCs/>
                <w:sz w:val="24"/>
              </w:rPr>
              <w:t>Heniche</w:t>
            </w:r>
            <w:proofErr w:type="spellEnd"/>
            <w:r w:rsidRPr="0059283F">
              <w:rPr>
                <w:rFonts w:ascii="Times New Roman" w:hAnsi="Times New Roman" w:cs="Times New Roman"/>
                <w:iCs/>
                <w:sz w:val="24"/>
              </w:rPr>
              <w:t xml:space="preserve"> et al</w:t>
            </w:r>
            <w:r w:rsidRPr="0059283F">
              <w:rPr>
                <w:rFonts w:ascii="Times New Roman" w:hAnsi="Times New Roman" w:cs="Times New Roman"/>
                <w:sz w:val="24"/>
              </w:rPr>
              <w:t xml:space="preserve">. </w:t>
            </w:r>
            <w:r>
              <w:rPr>
                <w:rFonts w:ascii="Times New Roman" w:hAnsi="Times New Roman" w:cs="Times New Roman"/>
                <w:sz w:val="24"/>
              </w:rPr>
              <w:t>(2000)</w:t>
            </w:r>
          </w:p>
        </w:tc>
      </w:tr>
      <w:tr w:rsidR="00461C35" w14:paraId="1230A7B3" w14:textId="77777777" w:rsidTr="00DC7135">
        <w:tc>
          <w:tcPr>
            <w:tcW w:w="772" w:type="pct"/>
          </w:tcPr>
          <w:p w14:paraId="3C3F8AE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St. Lawrence Upstream</w:t>
            </w:r>
          </w:p>
        </w:tc>
        <w:tc>
          <w:tcPr>
            <w:tcW w:w="677" w:type="pct"/>
          </w:tcPr>
          <w:p w14:paraId="6CC0CDAE" w14:textId="77777777" w:rsidR="00461C35" w:rsidRDefault="00461C35" w:rsidP="00DC7135">
            <w:pPr>
              <w:spacing w:line="480" w:lineRule="auto"/>
              <w:jc w:val="both"/>
              <w:rPr>
                <w:sz w:val="24"/>
                <w:szCs w:val="24"/>
              </w:rPr>
            </w:pPr>
            <w:r>
              <w:rPr>
                <w:sz w:val="24"/>
                <w:szCs w:val="24"/>
              </w:rPr>
              <w:t>9,037</w:t>
            </w:r>
          </w:p>
        </w:tc>
        <w:tc>
          <w:tcPr>
            <w:tcW w:w="674" w:type="pct"/>
          </w:tcPr>
          <w:p w14:paraId="3B9F8AFD" w14:textId="77777777" w:rsidR="00461C35" w:rsidRDefault="00461C35" w:rsidP="00DC7135">
            <w:pPr>
              <w:spacing w:line="480" w:lineRule="auto"/>
              <w:jc w:val="both"/>
              <w:rPr>
                <w:sz w:val="24"/>
                <w:szCs w:val="24"/>
              </w:rPr>
            </w:pPr>
            <w:r>
              <w:rPr>
                <w:sz w:val="24"/>
                <w:szCs w:val="24"/>
              </w:rPr>
              <w:t>139</w:t>
            </w:r>
          </w:p>
        </w:tc>
        <w:tc>
          <w:tcPr>
            <w:tcW w:w="674" w:type="pct"/>
          </w:tcPr>
          <w:p w14:paraId="72A3F2A2" w14:textId="77777777" w:rsidR="00461C35" w:rsidRDefault="00461C35" w:rsidP="00DC7135">
            <w:pPr>
              <w:spacing w:line="480" w:lineRule="auto"/>
              <w:jc w:val="both"/>
              <w:rPr>
                <w:sz w:val="24"/>
                <w:szCs w:val="24"/>
              </w:rPr>
            </w:pPr>
            <w:r>
              <w:rPr>
                <w:sz w:val="24"/>
                <w:szCs w:val="24"/>
              </w:rPr>
              <w:t>4</w:t>
            </w:r>
          </w:p>
        </w:tc>
        <w:tc>
          <w:tcPr>
            <w:tcW w:w="675" w:type="pct"/>
          </w:tcPr>
          <w:p w14:paraId="16A0322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Canada</w:t>
            </w:r>
          </w:p>
        </w:tc>
        <w:tc>
          <w:tcPr>
            <w:tcW w:w="814" w:type="pct"/>
          </w:tcPr>
          <w:p w14:paraId="1AB1D5F8"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H2D2 (2D)</w:t>
            </w:r>
          </w:p>
        </w:tc>
        <w:tc>
          <w:tcPr>
            <w:tcW w:w="714" w:type="pct"/>
          </w:tcPr>
          <w:p w14:paraId="336A5AF8" w14:textId="77777777" w:rsidR="00461C35" w:rsidRPr="0047343D" w:rsidRDefault="00461C35" w:rsidP="00DC7135">
            <w:pPr>
              <w:pStyle w:val="NoSpacing"/>
              <w:rPr>
                <w:rFonts w:ascii="Times New Roman" w:hAnsi="Times New Roman" w:cs="Times New Roman"/>
                <w:sz w:val="24"/>
              </w:rPr>
            </w:pPr>
            <w:proofErr w:type="spellStart"/>
            <w:r w:rsidRPr="0059283F">
              <w:rPr>
                <w:rFonts w:ascii="Times New Roman" w:hAnsi="Times New Roman" w:cs="Times New Roman"/>
                <w:iCs/>
                <w:sz w:val="24"/>
              </w:rPr>
              <w:t>Heniche</w:t>
            </w:r>
            <w:proofErr w:type="spellEnd"/>
            <w:r w:rsidRPr="0059283F">
              <w:rPr>
                <w:rFonts w:ascii="Times New Roman" w:hAnsi="Times New Roman" w:cs="Times New Roman"/>
                <w:iCs/>
                <w:sz w:val="24"/>
              </w:rPr>
              <w:t xml:space="preserve"> et al</w:t>
            </w:r>
            <w:r w:rsidRPr="0059283F">
              <w:rPr>
                <w:rFonts w:ascii="Times New Roman" w:hAnsi="Times New Roman" w:cs="Times New Roman"/>
                <w:sz w:val="24"/>
              </w:rPr>
              <w:t xml:space="preserve">. </w:t>
            </w:r>
            <w:r>
              <w:rPr>
                <w:rFonts w:ascii="Times New Roman" w:hAnsi="Times New Roman" w:cs="Times New Roman"/>
                <w:sz w:val="24"/>
              </w:rPr>
              <w:t>(2000)</w:t>
            </w:r>
          </w:p>
        </w:tc>
      </w:tr>
      <w:tr w:rsidR="00461C35" w14:paraId="63522D75" w14:textId="77777777" w:rsidTr="00DC7135">
        <w:tc>
          <w:tcPr>
            <w:tcW w:w="772" w:type="pct"/>
          </w:tcPr>
          <w:p w14:paraId="6F9E3C11"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Tanana</w:t>
            </w:r>
          </w:p>
        </w:tc>
        <w:tc>
          <w:tcPr>
            <w:tcW w:w="677" w:type="pct"/>
          </w:tcPr>
          <w:p w14:paraId="2473414D" w14:textId="77777777" w:rsidR="00461C35" w:rsidRDefault="00461C35" w:rsidP="00DC7135">
            <w:pPr>
              <w:spacing w:line="480" w:lineRule="auto"/>
              <w:jc w:val="both"/>
              <w:rPr>
                <w:sz w:val="24"/>
                <w:szCs w:val="24"/>
              </w:rPr>
            </w:pPr>
            <w:r>
              <w:rPr>
                <w:sz w:val="24"/>
                <w:szCs w:val="24"/>
              </w:rPr>
              <w:t>1,450</w:t>
            </w:r>
          </w:p>
        </w:tc>
        <w:tc>
          <w:tcPr>
            <w:tcW w:w="674" w:type="pct"/>
          </w:tcPr>
          <w:p w14:paraId="749CFAD1" w14:textId="77777777" w:rsidR="00461C35" w:rsidRDefault="00461C35" w:rsidP="00DC7135">
            <w:pPr>
              <w:spacing w:line="480" w:lineRule="auto"/>
              <w:jc w:val="both"/>
              <w:rPr>
                <w:sz w:val="24"/>
                <w:szCs w:val="24"/>
              </w:rPr>
            </w:pPr>
            <w:r>
              <w:rPr>
                <w:sz w:val="24"/>
                <w:szCs w:val="24"/>
              </w:rPr>
              <w:t>100</w:t>
            </w:r>
          </w:p>
        </w:tc>
        <w:tc>
          <w:tcPr>
            <w:tcW w:w="674" w:type="pct"/>
          </w:tcPr>
          <w:p w14:paraId="454F0795" w14:textId="77777777" w:rsidR="00461C35" w:rsidRDefault="00461C35" w:rsidP="00DC7135">
            <w:pPr>
              <w:spacing w:line="480" w:lineRule="auto"/>
              <w:jc w:val="both"/>
              <w:rPr>
                <w:sz w:val="24"/>
                <w:szCs w:val="24"/>
              </w:rPr>
            </w:pPr>
            <w:r>
              <w:rPr>
                <w:sz w:val="24"/>
                <w:szCs w:val="24"/>
              </w:rPr>
              <w:t>9</w:t>
            </w:r>
          </w:p>
        </w:tc>
        <w:tc>
          <w:tcPr>
            <w:tcW w:w="675" w:type="pct"/>
          </w:tcPr>
          <w:p w14:paraId="03E2A91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7D6F2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LISFLOOD-FP</w:t>
            </w:r>
          </w:p>
        </w:tc>
        <w:tc>
          <w:tcPr>
            <w:tcW w:w="714" w:type="pct"/>
          </w:tcPr>
          <w:p w14:paraId="4C1F2EC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Humphries et al. (2014)</w:t>
            </w:r>
          </w:p>
        </w:tc>
      </w:tr>
      <w:tr w:rsidR="00461C35" w14:paraId="3C5E1FEF" w14:textId="77777777" w:rsidTr="00DC7135">
        <w:tc>
          <w:tcPr>
            <w:tcW w:w="772" w:type="pct"/>
          </w:tcPr>
          <w:p w14:paraId="62A6BEF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Wabash</w:t>
            </w:r>
          </w:p>
        </w:tc>
        <w:tc>
          <w:tcPr>
            <w:tcW w:w="677" w:type="pct"/>
          </w:tcPr>
          <w:p w14:paraId="31F7EA6F" w14:textId="77777777" w:rsidR="00461C35" w:rsidRDefault="00461C35" w:rsidP="00DC7135">
            <w:pPr>
              <w:spacing w:line="480" w:lineRule="auto"/>
              <w:jc w:val="both"/>
              <w:rPr>
                <w:sz w:val="24"/>
                <w:szCs w:val="24"/>
              </w:rPr>
            </w:pPr>
            <w:r>
              <w:rPr>
                <w:sz w:val="24"/>
                <w:szCs w:val="24"/>
              </w:rPr>
              <w:t>842</w:t>
            </w:r>
          </w:p>
        </w:tc>
        <w:tc>
          <w:tcPr>
            <w:tcW w:w="674" w:type="pct"/>
          </w:tcPr>
          <w:p w14:paraId="0EE977B9" w14:textId="77777777" w:rsidR="00461C35" w:rsidRDefault="00461C35" w:rsidP="00DC7135">
            <w:pPr>
              <w:spacing w:line="480" w:lineRule="auto"/>
              <w:jc w:val="both"/>
              <w:rPr>
                <w:sz w:val="24"/>
                <w:szCs w:val="24"/>
              </w:rPr>
            </w:pPr>
            <w:r>
              <w:rPr>
                <w:sz w:val="24"/>
                <w:szCs w:val="24"/>
              </w:rPr>
              <w:t>162</w:t>
            </w:r>
          </w:p>
        </w:tc>
        <w:tc>
          <w:tcPr>
            <w:tcW w:w="674" w:type="pct"/>
          </w:tcPr>
          <w:p w14:paraId="2DA2AE0E" w14:textId="77777777" w:rsidR="00461C35" w:rsidRDefault="00461C35" w:rsidP="00DC7135">
            <w:pPr>
              <w:spacing w:line="480" w:lineRule="auto"/>
              <w:jc w:val="both"/>
              <w:rPr>
                <w:sz w:val="24"/>
                <w:szCs w:val="24"/>
              </w:rPr>
            </w:pPr>
            <w:r>
              <w:rPr>
                <w:sz w:val="24"/>
                <w:szCs w:val="24"/>
              </w:rPr>
              <w:t>4</w:t>
            </w:r>
          </w:p>
        </w:tc>
        <w:tc>
          <w:tcPr>
            <w:tcW w:w="675" w:type="pct"/>
          </w:tcPr>
          <w:p w14:paraId="54FC0B4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644890FB"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EEEDB4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bl>
    <w:p w14:paraId="72710A23" w14:textId="03C16533" w:rsidR="005D0DB2" w:rsidRDefault="005D0DB2" w:rsidP="001000F0">
      <w:pPr>
        <w:pStyle w:val="ListParagraph"/>
        <w:keepNext/>
        <w:spacing w:after="160"/>
        <w:ind w:left="360" w:firstLine="360"/>
        <w:jc w:val="center"/>
      </w:pPr>
    </w:p>
    <w:p w14:paraId="2D5408DB" w14:textId="58D59D3D" w:rsidR="00D00EA6" w:rsidRDefault="00D00EA6" w:rsidP="00D00EA6">
      <w:pPr>
        <w:pStyle w:val="ListParagraph"/>
        <w:keepNext/>
        <w:spacing w:after="160"/>
        <w:ind w:left="360" w:firstLine="360"/>
        <w:jc w:val="center"/>
      </w:pPr>
    </w:p>
    <w:p w14:paraId="759ED141" w14:textId="77777777" w:rsidR="005D0DB2" w:rsidRPr="008D60C6" w:rsidRDefault="005D0DB2" w:rsidP="001000F0">
      <w:pPr>
        <w:pStyle w:val="Caption"/>
        <w:jc w:val="both"/>
        <w:rPr>
          <w:i w:val="0"/>
          <w:color w:val="auto"/>
          <w:sz w:val="20"/>
          <w:u w:val="single"/>
        </w:rPr>
      </w:pPr>
      <w:r w:rsidRPr="008D60C6">
        <w:rPr>
          <w:b/>
          <w:i w:val="0"/>
          <w:color w:val="auto"/>
          <w:sz w:val="20"/>
        </w:rPr>
        <w:t xml:space="preserve">Figure </w:t>
      </w:r>
      <w:proofErr w:type="spellStart"/>
      <w:r>
        <w:rPr>
          <w:b/>
          <w:i w:val="0"/>
          <w:color w:val="auto"/>
          <w:sz w:val="20"/>
        </w:rPr>
        <w:t>Sx</w:t>
      </w:r>
      <w:proofErr w:type="spellEnd"/>
      <w:r w:rsidRPr="008D60C6">
        <w:rPr>
          <w:b/>
          <w:i w:val="0"/>
          <w:color w:val="auto"/>
          <w:sz w:val="20"/>
        </w:rPr>
        <w:t>.</w:t>
      </w:r>
      <w:r w:rsidRPr="008D60C6">
        <w:rPr>
          <w:i w:val="0"/>
          <w:color w:val="auto"/>
          <w:sz w:val="20"/>
        </w:rPr>
        <w:t xml:space="preserve"> Hydrographs for the 34 test rivers, with observed discharge plotted as a dashed black line, default BAM priors in green, and new prior information using the supervised classification framework in beige.</w:t>
      </w:r>
      <w:r>
        <w:rPr>
          <w:i w:val="0"/>
          <w:color w:val="auto"/>
          <w:sz w:val="20"/>
        </w:rPr>
        <w:t xml:space="preserve"> The y-axis (flow) is normalized by mean observed discharge while the x-axis (time) is normalized by the maximum timestep for the river.  The majority of rivers show substantial improvement in mapping the magnitude (and sometimes dynamics) of the observed hydrograph. A few rivers show worsened prediction.</w:t>
      </w:r>
    </w:p>
    <w:p w14:paraId="6AF866D4" w14:textId="77777777" w:rsidR="00F6221D" w:rsidRDefault="00F6221D" w:rsidP="00F6221D">
      <w:pPr>
        <w:jc w:val="both"/>
      </w:pPr>
      <w:r>
        <w:rPr>
          <w:b/>
          <w:bCs/>
        </w:rPr>
        <w:t xml:space="preserve">Table </w:t>
      </w:r>
      <w:proofErr w:type="spellStart"/>
      <w:r>
        <w:rPr>
          <w:b/>
          <w:bCs/>
        </w:rPr>
        <w:t>Sx</w:t>
      </w:r>
      <w:proofErr w:type="spellEnd"/>
      <w:r>
        <w:rPr>
          <w:b/>
          <w:bCs/>
        </w:rPr>
        <w:t xml:space="preserve">. </w:t>
      </w:r>
      <w:r>
        <w:t xml:space="preserve">Performance Metrics using MERIT hydrography GRADES daily routed </w:t>
      </w:r>
      <w:r>
        <w:rPr>
          <w:i/>
          <w:iCs/>
        </w:rPr>
        <w:t xml:space="preserve">Q </w:t>
      </w:r>
      <w:r>
        <w:t xml:space="preserve">for the </w:t>
      </w:r>
      <w:r>
        <w:rPr>
          <w:i/>
          <w:iCs/>
        </w:rPr>
        <w:t xml:space="preserve">Q </w:t>
      </w:r>
      <w:r>
        <w:t>prior on 17 SWOT-simulated rivers. There is good median improvement across all four metrics if the Missouri river is removed, however the Missouri was so poorly estimated that error metrics across all rivers show net performance degradation.  Mean scores are also generally worse, indicating significant outliers.</w:t>
      </w:r>
    </w:p>
    <w:tbl>
      <w:tblPr>
        <w:tblStyle w:val="TableGrid"/>
        <w:tblW w:w="0" w:type="auto"/>
        <w:tblLook w:val="04A0" w:firstRow="1" w:lastRow="0" w:firstColumn="1" w:lastColumn="0" w:noHBand="0" w:noVBand="1"/>
      </w:tblPr>
      <w:tblGrid>
        <w:gridCol w:w="1870"/>
        <w:gridCol w:w="1870"/>
        <w:gridCol w:w="1870"/>
        <w:gridCol w:w="1870"/>
        <w:gridCol w:w="1870"/>
      </w:tblGrid>
      <w:tr w:rsidR="00F6221D" w14:paraId="322F805D" w14:textId="77777777" w:rsidTr="00DC7135">
        <w:tc>
          <w:tcPr>
            <w:tcW w:w="1870" w:type="dxa"/>
          </w:tcPr>
          <w:p w14:paraId="568DC3C8" w14:textId="77777777" w:rsidR="00F6221D" w:rsidRDefault="00F6221D" w:rsidP="00DC7135"/>
        </w:tc>
        <w:tc>
          <w:tcPr>
            <w:tcW w:w="1870" w:type="dxa"/>
          </w:tcPr>
          <w:p w14:paraId="179CB7BC" w14:textId="77777777" w:rsidR="00F6221D" w:rsidRPr="004D2AC4" w:rsidRDefault="00F6221D" w:rsidP="00DC7135">
            <w:pPr>
              <w:rPr>
                <w:b/>
                <w:bCs/>
              </w:rPr>
            </w:pPr>
            <w:r w:rsidRPr="004D2AC4">
              <w:rPr>
                <w:b/>
                <w:bCs/>
              </w:rPr>
              <w:t>Median</w:t>
            </w:r>
          </w:p>
        </w:tc>
        <w:tc>
          <w:tcPr>
            <w:tcW w:w="1870" w:type="dxa"/>
          </w:tcPr>
          <w:p w14:paraId="7241663C" w14:textId="77777777" w:rsidR="00F6221D" w:rsidRPr="004D2AC4" w:rsidRDefault="00F6221D" w:rsidP="00DC7135">
            <w:pPr>
              <w:rPr>
                <w:b/>
                <w:bCs/>
              </w:rPr>
            </w:pPr>
            <w:r w:rsidRPr="004D2AC4">
              <w:rPr>
                <w:b/>
                <w:bCs/>
              </w:rPr>
              <w:t>Mean</w:t>
            </w:r>
          </w:p>
        </w:tc>
        <w:tc>
          <w:tcPr>
            <w:tcW w:w="1870" w:type="dxa"/>
          </w:tcPr>
          <w:p w14:paraId="51FBFBD0" w14:textId="77777777" w:rsidR="00F6221D" w:rsidRPr="004D2AC4" w:rsidRDefault="00F6221D" w:rsidP="00DC7135">
            <w:pPr>
              <w:rPr>
                <w:b/>
                <w:bCs/>
              </w:rPr>
            </w:pPr>
            <w:r w:rsidRPr="004D2AC4">
              <w:rPr>
                <w:b/>
                <w:bCs/>
              </w:rPr>
              <w:t>Median (exc. Missouri</w:t>
            </w:r>
            <w:r>
              <w:rPr>
                <w:b/>
                <w:bCs/>
              </w:rPr>
              <w:t xml:space="preserve"> rivers</w:t>
            </w:r>
            <w:r w:rsidRPr="004D2AC4">
              <w:rPr>
                <w:b/>
                <w:bCs/>
              </w:rPr>
              <w:t>)</w:t>
            </w:r>
          </w:p>
        </w:tc>
        <w:tc>
          <w:tcPr>
            <w:tcW w:w="1870" w:type="dxa"/>
          </w:tcPr>
          <w:p w14:paraId="4AF849AE" w14:textId="77777777" w:rsidR="00F6221D" w:rsidRPr="004D2AC4" w:rsidRDefault="00F6221D" w:rsidP="00DC7135">
            <w:pPr>
              <w:rPr>
                <w:b/>
                <w:bCs/>
              </w:rPr>
            </w:pPr>
            <w:r w:rsidRPr="004D2AC4">
              <w:rPr>
                <w:b/>
                <w:bCs/>
              </w:rPr>
              <w:t>Mean (exc. Missouri</w:t>
            </w:r>
            <w:r>
              <w:rPr>
                <w:b/>
                <w:bCs/>
              </w:rPr>
              <w:t xml:space="preserve"> rivers</w:t>
            </w:r>
            <w:r w:rsidRPr="004D2AC4">
              <w:rPr>
                <w:b/>
                <w:bCs/>
              </w:rPr>
              <w:t>)</w:t>
            </w:r>
          </w:p>
        </w:tc>
      </w:tr>
      <w:tr w:rsidR="00F6221D" w14:paraId="1061D8C3" w14:textId="77777777" w:rsidTr="00DC7135">
        <w:tc>
          <w:tcPr>
            <w:tcW w:w="1870" w:type="dxa"/>
          </w:tcPr>
          <w:p w14:paraId="635C35B1" w14:textId="77777777" w:rsidR="00F6221D" w:rsidRPr="004D2AC4" w:rsidRDefault="00F6221D" w:rsidP="00DC7135">
            <w:pPr>
              <w:rPr>
                <w:b/>
                <w:bCs/>
              </w:rPr>
            </w:pPr>
            <w:r w:rsidRPr="004D2AC4">
              <w:rPr>
                <w:b/>
                <w:bCs/>
              </w:rPr>
              <w:t>NSE</w:t>
            </w:r>
            <w:r>
              <w:rPr>
                <w:b/>
                <w:bCs/>
              </w:rPr>
              <w:t xml:space="preserve"> % change</w:t>
            </w:r>
          </w:p>
        </w:tc>
        <w:tc>
          <w:tcPr>
            <w:tcW w:w="1870" w:type="dxa"/>
          </w:tcPr>
          <w:p w14:paraId="6384B332" w14:textId="77777777" w:rsidR="00F6221D" w:rsidRDefault="00F6221D" w:rsidP="00DC7135">
            <w:r>
              <w:t>-1.80</w:t>
            </w:r>
          </w:p>
        </w:tc>
        <w:tc>
          <w:tcPr>
            <w:tcW w:w="1870" w:type="dxa"/>
          </w:tcPr>
          <w:p w14:paraId="74DB7494" w14:textId="77777777" w:rsidR="00F6221D" w:rsidRDefault="00F6221D" w:rsidP="00DC7135">
            <w:r>
              <w:t>-730</w:t>
            </w:r>
          </w:p>
        </w:tc>
        <w:tc>
          <w:tcPr>
            <w:tcW w:w="1870" w:type="dxa"/>
          </w:tcPr>
          <w:p w14:paraId="221455CB" w14:textId="77777777" w:rsidR="00F6221D" w:rsidRDefault="00F6221D" w:rsidP="00DC7135">
            <w:r>
              <w:t>17.5</w:t>
            </w:r>
          </w:p>
        </w:tc>
        <w:tc>
          <w:tcPr>
            <w:tcW w:w="1870" w:type="dxa"/>
          </w:tcPr>
          <w:p w14:paraId="012C0253" w14:textId="77777777" w:rsidR="00F6221D" w:rsidRDefault="00F6221D" w:rsidP="00DC7135">
            <w:r>
              <w:t>-36.8</w:t>
            </w:r>
          </w:p>
        </w:tc>
      </w:tr>
      <w:tr w:rsidR="00F6221D" w14:paraId="18AF834B" w14:textId="77777777" w:rsidTr="00DC7135">
        <w:tc>
          <w:tcPr>
            <w:tcW w:w="1870" w:type="dxa"/>
          </w:tcPr>
          <w:p w14:paraId="14C56392" w14:textId="77777777" w:rsidR="00F6221D" w:rsidRPr="004D2AC4" w:rsidRDefault="00F6221D" w:rsidP="00DC7135">
            <w:pPr>
              <w:rPr>
                <w:b/>
                <w:bCs/>
              </w:rPr>
            </w:pPr>
            <w:r w:rsidRPr="004D2AC4">
              <w:rPr>
                <w:b/>
                <w:bCs/>
              </w:rPr>
              <w:t>NRMSE</w:t>
            </w:r>
            <w:r>
              <w:rPr>
                <w:b/>
                <w:bCs/>
              </w:rPr>
              <w:t xml:space="preserve"> % change</w:t>
            </w:r>
          </w:p>
        </w:tc>
        <w:tc>
          <w:tcPr>
            <w:tcW w:w="1870" w:type="dxa"/>
          </w:tcPr>
          <w:p w14:paraId="738995E4" w14:textId="77777777" w:rsidR="00F6221D" w:rsidRDefault="00F6221D" w:rsidP="00DC7135">
            <w:r>
              <w:t>40.8</w:t>
            </w:r>
          </w:p>
        </w:tc>
        <w:tc>
          <w:tcPr>
            <w:tcW w:w="1870" w:type="dxa"/>
          </w:tcPr>
          <w:p w14:paraId="004836B8" w14:textId="77777777" w:rsidR="00F6221D" w:rsidRDefault="00F6221D" w:rsidP="00DC7135">
            <w:r>
              <w:t>60.3</w:t>
            </w:r>
          </w:p>
        </w:tc>
        <w:tc>
          <w:tcPr>
            <w:tcW w:w="1870" w:type="dxa"/>
          </w:tcPr>
          <w:p w14:paraId="6D67D57B" w14:textId="77777777" w:rsidR="00F6221D" w:rsidRDefault="00F6221D" w:rsidP="00DC7135">
            <w:r>
              <w:t>-26.9</w:t>
            </w:r>
          </w:p>
        </w:tc>
        <w:tc>
          <w:tcPr>
            <w:tcW w:w="1870" w:type="dxa"/>
          </w:tcPr>
          <w:p w14:paraId="4375C912" w14:textId="77777777" w:rsidR="00F6221D" w:rsidRDefault="00F6221D" w:rsidP="00DC7135">
            <w:r>
              <w:t>61.9</w:t>
            </w:r>
          </w:p>
        </w:tc>
      </w:tr>
      <w:tr w:rsidR="00F6221D" w14:paraId="2B41CD8E" w14:textId="77777777" w:rsidTr="00DC7135">
        <w:tc>
          <w:tcPr>
            <w:tcW w:w="1870" w:type="dxa"/>
          </w:tcPr>
          <w:p w14:paraId="204CA03A" w14:textId="77777777" w:rsidR="00F6221D" w:rsidRPr="004D2AC4" w:rsidRDefault="00F6221D" w:rsidP="00DC7135">
            <w:pPr>
              <w:rPr>
                <w:b/>
                <w:bCs/>
              </w:rPr>
            </w:pPr>
            <w:r w:rsidRPr="004D2AC4">
              <w:rPr>
                <w:b/>
                <w:bCs/>
              </w:rPr>
              <w:t>RRMSE</w:t>
            </w:r>
            <w:r>
              <w:rPr>
                <w:b/>
                <w:bCs/>
              </w:rPr>
              <w:t xml:space="preserve"> % change</w:t>
            </w:r>
          </w:p>
        </w:tc>
        <w:tc>
          <w:tcPr>
            <w:tcW w:w="1870" w:type="dxa"/>
          </w:tcPr>
          <w:p w14:paraId="36AB8B97" w14:textId="77777777" w:rsidR="00F6221D" w:rsidRDefault="00F6221D" w:rsidP="00DC7135">
            <w:r>
              <w:t>78.2</w:t>
            </w:r>
          </w:p>
        </w:tc>
        <w:tc>
          <w:tcPr>
            <w:tcW w:w="1870" w:type="dxa"/>
          </w:tcPr>
          <w:p w14:paraId="6E16F45F" w14:textId="77777777" w:rsidR="00F6221D" w:rsidRDefault="00F6221D" w:rsidP="00DC7135">
            <w:r>
              <w:t>91.9</w:t>
            </w:r>
          </w:p>
        </w:tc>
        <w:tc>
          <w:tcPr>
            <w:tcW w:w="1870" w:type="dxa"/>
          </w:tcPr>
          <w:p w14:paraId="01A9DC86" w14:textId="77777777" w:rsidR="00F6221D" w:rsidRDefault="00F6221D" w:rsidP="00DC7135">
            <w:r>
              <w:t>-15.6</w:t>
            </w:r>
          </w:p>
        </w:tc>
        <w:tc>
          <w:tcPr>
            <w:tcW w:w="1870" w:type="dxa"/>
          </w:tcPr>
          <w:p w14:paraId="6C7DA578" w14:textId="77777777" w:rsidR="00F6221D" w:rsidRDefault="00F6221D" w:rsidP="00DC7135">
            <w:r>
              <w:t>92</w:t>
            </w:r>
          </w:p>
        </w:tc>
      </w:tr>
      <w:tr w:rsidR="00F6221D" w14:paraId="1E13F391" w14:textId="77777777" w:rsidTr="00DC7135">
        <w:tc>
          <w:tcPr>
            <w:tcW w:w="1870" w:type="dxa"/>
          </w:tcPr>
          <w:p w14:paraId="16778140" w14:textId="77777777" w:rsidR="00F6221D" w:rsidRPr="004D2AC4" w:rsidRDefault="00F6221D" w:rsidP="00DC7135">
            <w:pPr>
              <w:rPr>
                <w:b/>
                <w:bCs/>
              </w:rPr>
            </w:pPr>
            <w:proofErr w:type="spellStart"/>
            <w:r w:rsidRPr="004D2AC4">
              <w:rPr>
                <w:b/>
                <w:bCs/>
              </w:rPr>
              <w:lastRenderedPageBreak/>
              <w:t>rBIAS</w:t>
            </w:r>
            <w:proofErr w:type="spellEnd"/>
            <w:r>
              <w:rPr>
                <w:b/>
                <w:bCs/>
              </w:rPr>
              <w:t xml:space="preserve"> % change</w:t>
            </w:r>
          </w:p>
        </w:tc>
        <w:tc>
          <w:tcPr>
            <w:tcW w:w="1870" w:type="dxa"/>
          </w:tcPr>
          <w:p w14:paraId="01A644BA" w14:textId="77777777" w:rsidR="00F6221D" w:rsidRDefault="00F6221D" w:rsidP="00DC7135">
            <w:r>
              <w:t>142</w:t>
            </w:r>
          </w:p>
        </w:tc>
        <w:tc>
          <w:tcPr>
            <w:tcW w:w="1870" w:type="dxa"/>
          </w:tcPr>
          <w:p w14:paraId="62A74A31" w14:textId="77777777" w:rsidR="00F6221D" w:rsidRDefault="00F6221D" w:rsidP="00DC7135">
            <w:r>
              <w:t>102</w:t>
            </w:r>
          </w:p>
        </w:tc>
        <w:tc>
          <w:tcPr>
            <w:tcW w:w="1870" w:type="dxa"/>
          </w:tcPr>
          <w:p w14:paraId="46D6239A" w14:textId="77777777" w:rsidR="00F6221D" w:rsidRDefault="00F6221D" w:rsidP="00DC7135">
            <w:r>
              <w:t>14.7</w:t>
            </w:r>
          </w:p>
        </w:tc>
        <w:tc>
          <w:tcPr>
            <w:tcW w:w="1870" w:type="dxa"/>
          </w:tcPr>
          <w:p w14:paraId="20209C2B" w14:textId="77777777" w:rsidR="00F6221D" w:rsidRDefault="00F6221D" w:rsidP="00DC7135">
            <w:r>
              <w:t>64.9</w:t>
            </w:r>
          </w:p>
        </w:tc>
      </w:tr>
    </w:tbl>
    <w:p w14:paraId="6E44A398" w14:textId="7AD6AB6E" w:rsidR="00F6221D" w:rsidRDefault="00F6221D" w:rsidP="004D2B66">
      <w:pPr>
        <w:jc w:val="both"/>
        <w:rPr>
          <w:sz w:val="24"/>
        </w:rPr>
      </w:pPr>
    </w:p>
    <w:p w14:paraId="187B837D" w14:textId="77777777" w:rsidR="00F6221D" w:rsidRDefault="00F6221D" w:rsidP="004D2B66">
      <w:pPr>
        <w:jc w:val="both"/>
        <w:rPr>
          <w:sz w:val="24"/>
        </w:rPr>
      </w:pPr>
    </w:p>
    <w:p w14:paraId="1842311A" w14:textId="30DBF3F7" w:rsidR="00454913" w:rsidRDefault="00454913" w:rsidP="00454913">
      <w:pPr>
        <w:jc w:val="both"/>
        <w:rPr>
          <w:b/>
          <w:sz w:val="24"/>
        </w:rPr>
      </w:pPr>
      <w:r w:rsidRPr="00454913">
        <w:rPr>
          <w:b/>
          <w:sz w:val="24"/>
        </w:rPr>
        <w:t>References</w:t>
      </w:r>
    </w:p>
    <w:p w14:paraId="012B15E3" w14:textId="14A68491" w:rsidR="00454913" w:rsidRDefault="00C97A68" w:rsidP="00C97A68">
      <w:pPr>
        <w:rPr>
          <w:rFonts w:eastAsia="Times New Roman"/>
          <w:sz w:val="24"/>
          <w:szCs w:val="24"/>
        </w:rPr>
      </w:pPr>
      <w:r w:rsidRPr="00C97A68">
        <w:rPr>
          <w:rFonts w:eastAsia="Times New Roman"/>
          <w:sz w:val="24"/>
          <w:szCs w:val="24"/>
        </w:rPr>
        <w:t xml:space="preserve">Feng, D., Gleason, C. J., Yang, X., &amp; Pavelsky, T. M. (2019). Comparing discharge estimates made via the BAM algorithm in high‐order Arctic rivers derived solely from optical CubeSat, Landsat, and Sentinel‐2 data. </w:t>
      </w:r>
      <w:r w:rsidRPr="00C97A68">
        <w:rPr>
          <w:rFonts w:eastAsia="Times New Roman"/>
          <w:i/>
          <w:iCs/>
          <w:sz w:val="24"/>
          <w:szCs w:val="24"/>
        </w:rPr>
        <w:t>Water Resources Research</w:t>
      </w:r>
      <w:r w:rsidRPr="00C97A68">
        <w:rPr>
          <w:rFonts w:eastAsia="Times New Roman"/>
          <w:sz w:val="24"/>
          <w:szCs w:val="24"/>
        </w:rPr>
        <w:t xml:space="preserve">, </w:t>
      </w:r>
      <w:r w:rsidRPr="00C97A68">
        <w:rPr>
          <w:rFonts w:eastAsia="Times New Roman"/>
          <w:i/>
          <w:iCs/>
          <w:sz w:val="24"/>
          <w:szCs w:val="24"/>
        </w:rPr>
        <w:t>55</w:t>
      </w:r>
      <w:r w:rsidRPr="00C97A68">
        <w:rPr>
          <w:rFonts w:eastAsia="Times New Roman"/>
          <w:sz w:val="24"/>
          <w:szCs w:val="24"/>
        </w:rPr>
        <w:t>(9), 7753-7771.</w:t>
      </w:r>
    </w:p>
    <w:p w14:paraId="53387542" w14:textId="383C3A79" w:rsidR="008C5141" w:rsidRDefault="008C5141" w:rsidP="00C97A68">
      <w:pPr>
        <w:rPr>
          <w:rFonts w:eastAsia="Times New Roman"/>
          <w:sz w:val="24"/>
          <w:szCs w:val="24"/>
        </w:rPr>
      </w:pPr>
    </w:p>
    <w:p w14:paraId="799C17C2" w14:textId="2A18B23F" w:rsidR="008C5141" w:rsidRPr="008C5141" w:rsidRDefault="008C5141" w:rsidP="008C5141">
      <w:pPr>
        <w:pStyle w:val="NoSpacing"/>
        <w:jc w:val="both"/>
        <w:rPr>
          <w:rFonts w:ascii="Times New Roman" w:eastAsia="Times New Roman" w:hAnsi="Times New Roman" w:cs="Times New Roman"/>
          <w:szCs w:val="20"/>
        </w:rPr>
      </w:pPr>
      <w:r w:rsidRPr="008C5141">
        <w:rPr>
          <w:rFonts w:ascii="Times New Roman" w:hAnsi="Times New Roman" w:cs="Times New Roman"/>
          <w:sz w:val="24"/>
        </w:rPr>
        <w:t xml:space="preserve">Zou, Z., Xiao, X., Dong, J., Qin, Y., Doughty, R. B., </w:t>
      </w:r>
      <w:proofErr w:type="spellStart"/>
      <w:r w:rsidRPr="008C5141">
        <w:rPr>
          <w:rFonts w:ascii="Times New Roman" w:hAnsi="Times New Roman" w:cs="Times New Roman"/>
          <w:sz w:val="24"/>
        </w:rPr>
        <w:t>Menarguez</w:t>
      </w:r>
      <w:proofErr w:type="spellEnd"/>
      <w:r w:rsidRPr="008C5141">
        <w:rPr>
          <w:rFonts w:ascii="Times New Roman" w:hAnsi="Times New Roman" w:cs="Times New Roman"/>
          <w:sz w:val="24"/>
        </w:rPr>
        <w:t xml:space="preserve">, M. A., et al. (2018). Divergent trends of open-surface water body area in the contiguous United States from 1984 to 2016. </w:t>
      </w:r>
      <w:r w:rsidRPr="008C5141">
        <w:rPr>
          <w:rFonts w:ascii="Times New Roman" w:hAnsi="Times New Roman" w:cs="Times New Roman"/>
          <w:i/>
          <w:iCs/>
          <w:sz w:val="24"/>
        </w:rPr>
        <w:t>Proceedings of the National Academy of Sciences</w:t>
      </w:r>
      <w:r w:rsidRPr="008C5141">
        <w:rPr>
          <w:rFonts w:ascii="Times New Roman" w:hAnsi="Times New Roman" w:cs="Times New Roman"/>
          <w:sz w:val="24"/>
        </w:rPr>
        <w:t xml:space="preserve">, </w:t>
      </w:r>
      <w:r w:rsidRPr="008C5141">
        <w:rPr>
          <w:rFonts w:ascii="Times New Roman" w:hAnsi="Times New Roman" w:cs="Times New Roman"/>
          <w:i/>
          <w:iCs/>
          <w:sz w:val="24"/>
        </w:rPr>
        <w:t>115</w:t>
      </w:r>
      <w:r w:rsidRPr="008C5141">
        <w:rPr>
          <w:rFonts w:ascii="Times New Roman" w:hAnsi="Times New Roman" w:cs="Times New Roman"/>
          <w:sz w:val="24"/>
        </w:rPr>
        <w:t xml:space="preserve">(15), 3810–3815. </w:t>
      </w:r>
      <w:hyperlink r:id="rId14" w:history="1">
        <w:r w:rsidRPr="008C5141">
          <w:rPr>
            <w:rStyle w:val="Hyperlink"/>
            <w:rFonts w:ascii="Times New Roman" w:hAnsi="Times New Roman" w:cs="Times New Roman"/>
            <w:sz w:val="24"/>
          </w:rPr>
          <w:t>https://doi.org/10.1073/pnas.1719275115</w:t>
        </w:r>
      </w:hyperlink>
    </w:p>
    <w:sectPr w:rsidR="008C5141" w:rsidRPr="008C5141" w:rsidSect="00D27E2E">
      <w:headerReference w:type="default" r:id="rId15"/>
      <w:footerReference w:type="default" r:id="rId16"/>
      <w:headerReference w:type="first" r:id="rId17"/>
      <w:pgSz w:w="12240" w:h="15840"/>
      <w:pgMar w:top="1440" w:right="1440" w:bottom="1440" w:left="1440" w:header="432"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Craig Brinkerhoff" w:date="2020-03-05T15:42:00Z" w:initials="CB">
    <w:p w14:paraId="077143AD" w14:textId="0F7C43A7" w:rsidR="0049687E" w:rsidRDefault="0049687E">
      <w:pPr>
        <w:pStyle w:val="CommentText"/>
      </w:pPr>
      <w:r>
        <w:rPr>
          <w:rStyle w:val="CommentReference"/>
        </w:rPr>
        <w:annotationRef/>
      </w:r>
      <w:r>
        <w:t>Not sold on this</w:t>
      </w:r>
    </w:p>
  </w:comment>
  <w:comment w:id="26" w:author="Colin Gleason" w:date="2020-03-06T09:52:00Z" w:initials="CG">
    <w:p w14:paraId="3C4C219B" w14:textId="50DB7B45" w:rsidR="0049687E" w:rsidRDefault="0049687E">
      <w:pPr>
        <w:pStyle w:val="CommentText"/>
      </w:pPr>
      <w:r>
        <w:rPr>
          <w:rStyle w:val="CommentReference"/>
        </w:rPr>
        <w:annotationRef/>
      </w:r>
      <w:r>
        <w:t>We can’t name the dataset after is has been published, unfortunately!</w:t>
      </w:r>
    </w:p>
  </w:comment>
  <w:comment w:id="36" w:author="Colin Gleason" w:date="2020-03-06T09:55:00Z" w:initials="CG">
    <w:p w14:paraId="400C85AD" w14:textId="45438C78" w:rsidR="0049687E" w:rsidRDefault="0049687E">
      <w:pPr>
        <w:pStyle w:val="CommentText"/>
      </w:pPr>
      <w:r>
        <w:rPr>
          <w:rStyle w:val="CommentReference"/>
        </w:rPr>
        <w:annotationRef/>
      </w:r>
      <w:r>
        <w:t>We didn’t run bam on that many, right? That is the routed number, I think. Since routing doesn’t enter this paper, just report the total bam reach number. If that is the bam number, then that is, uh, dope.</w:t>
      </w:r>
    </w:p>
  </w:comment>
  <w:comment w:id="38" w:author="Craig Brinkerhoff [2]" w:date="2020-03-03T16:14:00Z" w:initials="CB">
    <w:p w14:paraId="0AAA51F6" w14:textId="4753A302" w:rsidR="0049687E" w:rsidRDefault="0049687E">
      <w:pPr>
        <w:pStyle w:val="CommentText"/>
      </w:pPr>
      <w:r>
        <w:rPr>
          <w:rStyle w:val="CommentReference"/>
        </w:rPr>
        <w:annotationRef/>
      </w:r>
      <w:r>
        <w:t>We only ran on 17… Should I run tests on Ganges and CT?</w:t>
      </w:r>
    </w:p>
  </w:comment>
  <w:comment w:id="39" w:author="Colin Gleason" w:date="2020-03-06T09:55:00Z" w:initials="CG">
    <w:p w14:paraId="5B8B8B97" w14:textId="55DEB521" w:rsidR="0049687E" w:rsidRDefault="0049687E">
      <w:pPr>
        <w:pStyle w:val="CommentText"/>
      </w:pPr>
      <w:r>
        <w:rPr>
          <w:rStyle w:val="CommentReference"/>
        </w:rPr>
        <w:annotationRef/>
      </w:r>
      <w:r>
        <w:t>Give it a rip and see what happens. We’re ok to cherry pick in those cases because we know the models are bad.</w:t>
      </w:r>
    </w:p>
  </w:comment>
  <w:comment w:id="41" w:author="Colin Gleason" w:date="2020-03-06T09:58:00Z" w:initials="CG">
    <w:p w14:paraId="18627129" w14:textId="32A73143" w:rsidR="0049687E" w:rsidRDefault="0049687E">
      <w:pPr>
        <w:pStyle w:val="CommentText"/>
      </w:pPr>
      <w:r>
        <w:rPr>
          <w:rStyle w:val="CommentReference"/>
        </w:rPr>
        <w:annotationRef/>
      </w:r>
      <w:r>
        <w:t xml:space="preserve">I think we need a data description section first- Mackenzie and </w:t>
      </w:r>
      <w:proofErr w:type="spellStart"/>
      <w:r>
        <w:t>pepsi</w:t>
      </w:r>
      <w:proofErr w:type="spellEnd"/>
      <w:r>
        <w:t xml:space="preserve"> rivers. Then go into </w:t>
      </w:r>
      <w:proofErr w:type="spellStart"/>
      <w:r>
        <w:t>mcfli</w:t>
      </w:r>
      <w:proofErr w:type="spellEnd"/>
      <w:r>
        <w:t>. This will also allow pushing the flowchart lower and dropping this two line section.</w:t>
      </w:r>
    </w:p>
  </w:comment>
  <w:comment w:id="43" w:author="Colin Gleason" w:date="2020-03-06T09:57:00Z" w:initials="CG">
    <w:p w14:paraId="4DEE3C64" w14:textId="2FBCFBD8" w:rsidR="0049687E" w:rsidRDefault="0049687E">
      <w:pPr>
        <w:pStyle w:val="CommentText"/>
      </w:pPr>
      <w:r>
        <w:rPr>
          <w:rStyle w:val="CommentReference"/>
        </w:rPr>
        <w:annotationRef/>
      </w:r>
      <w:r>
        <w:t xml:space="preserve">Ah. I would like to see the figures, just not so high res that they make emailing impossible. </w:t>
      </w:r>
    </w:p>
  </w:comment>
  <w:comment w:id="84" w:author="Colin Gleason" w:date="2020-03-06T10:10:00Z" w:initials="CG">
    <w:p w14:paraId="0723E8C0" w14:textId="62B9D67C" w:rsidR="0049687E" w:rsidRDefault="0049687E">
      <w:pPr>
        <w:pStyle w:val="CommentText"/>
      </w:pPr>
      <w:r>
        <w:rPr>
          <w:rStyle w:val="CommentReference"/>
        </w:rPr>
        <w:annotationRef/>
      </w:r>
      <w:r>
        <w:t xml:space="preserve">Flip flopping on this. Put those boxplots in the SI and keep this paper focused on </w:t>
      </w:r>
      <w:proofErr w:type="spellStart"/>
      <w:r>
        <w:t>geomorph</w:t>
      </w:r>
      <w:proofErr w:type="spellEnd"/>
      <w:r>
        <w:t>. Given the intro, this complicates it a bit.</w:t>
      </w:r>
    </w:p>
  </w:comment>
  <w:comment w:id="90" w:author="Colin Gleason" w:date="2020-03-06T10:12:00Z" w:initials="CG">
    <w:p w14:paraId="5D33DEF0" w14:textId="1484EE6F" w:rsidR="0049687E" w:rsidRDefault="0049687E">
      <w:pPr>
        <w:pStyle w:val="CommentText"/>
      </w:pPr>
      <w:r>
        <w:rPr>
          <w:rStyle w:val="CommentReference"/>
        </w:rPr>
        <w:annotationRef/>
      </w:r>
      <w:proofErr w:type="spellStart"/>
      <w:r>
        <w:t>Flowchar</w:t>
      </w:r>
      <w:proofErr w:type="spellEnd"/>
    </w:p>
  </w:comment>
  <w:comment w:id="91" w:author="Colin Gleason" w:date="2020-03-06T10:14:00Z" w:initials="CG">
    <w:p w14:paraId="2AC8EC26" w14:textId="52A6B08D" w:rsidR="00AA7DAD" w:rsidRDefault="00AA7DAD">
      <w:pPr>
        <w:pStyle w:val="CommentText"/>
      </w:pPr>
      <w:r>
        <w:rPr>
          <w:rStyle w:val="CommentReference"/>
        </w:rPr>
        <w:annotationRef/>
      </w:r>
      <w:r>
        <w:t xml:space="preserve">Also, this section needs to begin with a reminder that we are about redefining priors here. </w:t>
      </w:r>
      <w:r>
        <w:t>We’re currently jumping straight into the we made two interventions. Need to remind the readers what we’re about.</w:t>
      </w:r>
    </w:p>
  </w:comment>
  <w:comment w:id="95" w:author="Colin Gleason" w:date="2020-03-06T10:13:00Z" w:initials="CG">
    <w:p w14:paraId="2748711F" w14:textId="4C142E31" w:rsidR="0049687E" w:rsidRDefault="0049687E">
      <w:pPr>
        <w:pStyle w:val="CommentText"/>
      </w:pPr>
      <w:r>
        <w:rPr>
          <w:rStyle w:val="CommentReference"/>
        </w:rPr>
        <w:annotationRef/>
      </w:r>
      <w:r>
        <w:t>Gives the reader too much credit for remembering something from the intro. Reintroduce.</w:t>
      </w:r>
    </w:p>
  </w:comment>
  <w:comment w:id="96" w:author="Colin Gleason" w:date="2020-03-06T10:15:00Z" w:initials="CG">
    <w:p w14:paraId="12C9D7C3" w14:textId="125CE2B7" w:rsidR="00AA7DAD" w:rsidRDefault="00AA7DAD">
      <w:pPr>
        <w:pStyle w:val="CommentText"/>
      </w:pPr>
      <w:r>
        <w:rPr>
          <w:rStyle w:val="CommentReference"/>
        </w:rPr>
        <w:annotationRef/>
      </w:r>
      <w:r>
        <w:t>This section needs some work</w:t>
      </w:r>
    </w:p>
  </w:comment>
  <w:comment w:id="103" w:author="Colin Gleason" w:date="2020-03-06T10:16:00Z" w:initials="CG">
    <w:p w14:paraId="6AEC3B86" w14:textId="7A6A7D00" w:rsidR="00AA7DAD" w:rsidRDefault="00AA7DAD">
      <w:pPr>
        <w:pStyle w:val="CommentText"/>
      </w:pPr>
      <w:r>
        <w:rPr>
          <w:rStyle w:val="CommentReference"/>
        </w:rPr>
        <w:annotationRef/>
      </w:r>
      <w:r>
        <w:t>Table of priors would help. Also, mention why other priors aren’t needed. We surely need the Q priors, no?</w:t>
      </w:r>
    </w:p>
  </w:comment>
  <w:comment w:id="104" w:author="Colin Gleason" w:date="2020-03-06T10:18:00Z" w:initials="CG">
    <w:p w14:paraId="3C84AE57" w14:textId="68717940" w:rsidR="00AA7DAD" w:rsidRDefault="00AA7DAD">
      <w:pPr>
        <w:pStyle w:val="CommentText"/>
      </w:pPr>
      <w:r>
        <w:rPr>
          <w:rStyle w:val="CommentReference"/>
        </w:rPr>
        <w:annotationRef/>
      </w:r>
      <w:proofErr w:type="gramStart"/>
      <w:r>
        <w:t>But,</w:t>
      </w:r>
      <w:proofErr w:type="gramEnd"/>
      <w:r>
        <w:t xml:space="preserve"> this assumes readers know what this is!</w:t>
      </w:r>
    </w:p>
  </w:comment>
  <w:comment w:id="105" w:author="Craig Brinkerhoff [2]" w:date="2020-03-02T18:51:00Z" w:initials="CB">
    <w:p w14:paraId="2569275A" w14:textId="712FDF8D" w:rsidR="0049687E" w:rsidRDefault="0049687E">
      <w:pPr>
        <w:pStyle w:val="CommentText"/>
      </w:pPr>
      <w:r>
        <w:rPr>
          <w:rStyle w:val="CommentReference"/>
        </w:rPr>
        <w:annotationRef/>
      </w:r>
      <w:r>
        <w:t xml:space="preserve">I just realized we only ran on 17/19 </w:t>
      </w:r>
      <w:proofErr w:type="spellStart"/>
      <w:r>
        <w:t>pepsi</w:t>
      </w:r>
      <w:proofErr w:type="spellEnd"/>
      <w:r>
        <w:t xml:space="preserve"> 1 rivers. Should I justify this or run analysis on CT and </w:t>
      </w:r>
      <w:proofErr w:type="spellStart"/>
      <w:r>
        <w:t>ganges</w:t>
      </w:r>
      <w:proofErr w:type="spellEnd"/>
      <w:r>
        <w:t>?</w:t>
      </w:r>
    </w:p>
  </w:comment>
  <w:comment w:id="106" w:author="Craig Brinkerhoff [2]" w:date="2020-03-05T19:09:00Z" w:initials="CB">
    <w:p w14:paraId="0F874AD5" w14:textId="5144779D" w:rsidR="0049687E" w:rsidRDefault="0049687E">
      <w:pPr>
        <w:pStyle w:val="CommentText"/>
      </w:pPr>
      <w:r>
        <w:rPr>
          <w:rStyle w:val="CommentReference"/>
        </w:rPr>
        <w:annotationRef/>
      </w:r>
      <w:r>
        <w:t xml:space="preserve">Including </w:t>
      </w:r>
      <w:proofErr w:type="spellStart"/>
      <w:r>
        <w:t>pepsi</w:t>
      </w:r>
      <w:proofErr w:type="spellEnd"/>
      <w:r>
        <w:t xml:space="preserve"> 2</w:t>
      </w:r>
    </w:p>
  </w:comment>
  <w:comment w:id="107" w:author="Craig Brinkerhoff [2]" w:date="2020-03-05T19:09:00Z" w:initials="CB">
    <w:p w14:paraId="547CFC4D" w14:textId="72435F79" w:rsidR="0049687E" w:rsidRDefault="0049687E">
      <w:pPr>
        <w:pStyle w:val="CommentText"/>
      </w:pPr>
      <w:r>
        <w:rPr>
          <w:rStyle w:val="CommentReference"/>
        </w:rPr>
        <w:annotationRef/>
      </w:r>
      <w:r>
        <w:t xml:space="preserve">Need to update sans </w:t>
      </w:r>
      <w:proofErr w:type="spellStart"/>
      <w:r>
        <w:t>metroman</w:t>
      </w:r>
      <w:proofErr w:type="spellEnd"/>
    </w:p>
  </w:comment>
  <w:comment w:id="108" w:author="Craig Brinkerhoff" w:date="2020-02-14T12:50:00Z" w:initials="CB">
    <w:p w14:paraId="5D23A52C" w14:textId="2876F507" w:rsidR="0049687E" w:rsidRDefault="0049687E">
      <w:pPr>
        <w:pStyle w:val="CommentText"/>
      </w:pPr>
      <w:r>
        <w:rPr>
          <w:rStyle w:val="CommentReference"/>
        </w:rPr>
        <w:annotationRef/>
      </w:r>
      <w:r>
        <w:t>For all 34 rivers. Needs to be updated.</w:t>
      </w:r>
    </w:p>
  </w:comment>
  <w:comment w:id="109" w:author="Craig Brinkerhoff" w:date="2020-02-12T15:05:00Z" w:initials="CB">
    <w:p w14:paraId="3F464A83" w14:textId="77777777" w:rsidR="0049687E" w:rsidRDefault="0049687E" w:rsidP="00962DA0">
      <w:pPr>
        <w:pStyle w:val="CommentText"/>
      </w:pPr>
      <w:r>
        <w:rPr>
          <w:rStyle w:val="CommentReference"/>
        </w:rPr>
        <w:annotationRef/>
      </w:r>
      <w:proofErr w:type="spellStart"/>
      <w:r>
        <w:t>Metroman</w:t>
      </w:r>
      <w:proofErr w:type="spellEnd"/>
      <w:r>
        <w:t xml:space="preserve"> on bottom row</w:t>
      </w:r>
    </w:p>
  </w:comment>
  <w:comment w:id="110" w:author="Craig Brinkerhoff" w:date="2020-02-14T13:06:00Z" w:initials="CB">
    <w:p w14:paraId="7B67305D" w14:textId="7ED21763" w:rsidR="0049687E" w:rsidRDefault="0049687E">
      <w:pPr>
        <w:pStyle w:val="CommentText"/>
      </w:pPr>
      <w:r>
        <w:rPr>
          <w:rStyle w:val="CommentReference"/>
        </w:rPr>
        <w:annotationRef/>
      </w:r>
      <w:r>
        <w:t>Across 34 rivers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7143AD" w15:done="0"/>
  <w15:commentEx w15:paraId="3C4C219B" w15:paraIdParent="077143AD" w15:done="0"/>
  <w15:commentEx w15:paraId="400C85AD" w15:done="0"/>
  <w15:commentEx w15:paraId="0AAA51F6" w15:done="0"/>
  <w15:commentEx w15:paraId="5B8B8B97" w15:paraIdParent="0AAA51F6" w15:done="0"/>
  <w15:commentEx w15:paraId="18627129" w15:done="0"/>
  <w15:commentEx w15:paraId="4DEE3C64" w15:done="0"/>
  <w15:commentEx w15:paraId="0723E8C0" w15:done="0"/>
  <w15:commentEx w15:paraId="5D33DEF0" w15:done="0"/>
  <w15:commentEx w15:paraId="2AC8EC26" w15:done="0"/>
  <w15:commentEx w15:paraId="2748711F" w15:done="0"/>
  <w15:commentEx w15:paraId="12C9D7C3" w15:done="0"/>
  <w15:commentEx w15:paraId="6AEC3B86" w15:done="0"/>
  <w15:commentEx w15:paraId="3C84AE57" w15:done="0"/>
  <w15:commentEx w15:paraId="2569275A" w15:done="0"/>
  <w15:commentEx w15:paraId="0F874AD5" w15:done="0"/>
  <w15:commentEx w15:paraId="547CFC4D" w15:done="0"/>
  <w15:commentEx w15:paraId="5D23A52C" w15:done="0"/>
  <w15:commentEx w15:paraId="3F464A83" w15:done="0"/>
  <w15:commentEx w15:paraId="7B673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0C9BC4" w16cex:dateUtc="2020-03-06T14:52:00Z"/>
  <w16cex:commentExtensible w16cex:durableId="220C9C9B" w16cex:dateUtc="2020-03-06T14:55:00Z"/>
  <w16cex:commentExtensible w16cex:durableId="220C9C78" w16cex:dateUtc="2020-03-06T14:55:00Z"/>
  <w16cex:commentExtensible w16cex:durableId="220C9D5C" w16cex:dateUtc="2020-03-06T14:58:00Z"/>
  <w16cex:commentExtensible w16cex:durableId="220C9D22" w16cex:dateUtc="2020-03-06T14:57:00Z"/>
  <w16cex:commentExtensible w16cex:durableId="220CA015" w16cex:dateUtc="2020-03-06T15:10:00Z"/>
  <w16cex:commentExtensible w16cex:durableId="220CA09C" w16cex:dateUtc="2020-03-06T15:12:00Z"/>
  <w16cex:commentExtensible w16cex:durableId="220CA116" w16cex:dateUtc="2020-03-06T15:14:00Z"/>
  <w16cex:commentExtensible w16cex:durableId="220CA0D4" w16cex:dateUtc="2020-03-06T15:13:00Z"/>
  <w16cex:commentExtensible w16cex:durableId="220CA15B" w16cex:dateUtc="2020-03-06T15:15:00Z"/>
  <w16cex:commentExtensible w16cex:durableId="220CA189" w16cex:dateUtc="2020-03-06T15:16:00Z"/>
  <w16cex:commentExtensible w16cex:durableId="220CA1EF" w16cex:dateUtc="2020-03-06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7143AD" w16cid:durableId="220BBBB9"/>
  <w16cid:commentId w16cid:paraId="3C4C219B" w16cid:durableId="220C9BC4"/>
  <w16cid:commentId w16cid:paraId="400C85AD" w16cid:durableId="220C9C9B"/>
  <w16cid:commentId w16cid:paraId="0AAA51F6" w16cid:durableId="22090102"/>
  <w16cid:commentId w16cid:paraId="5B8B8B97" w16cid:durableId="220C9C78"/>
  <w16cid:commentId w16cid:paraId="18627129" w16cid:durableId="220C9D5C"/>
  <w16cid:commentId w16cid:paraId="4DEE3C64" w16cid:durableId="220C9D22"/>
  <w16cid:commentId w16cid:paraId="0723E8C0" w16cid:durableId="220CA015"/>
  <w16cid:commentId w16cid:paraId="5D33DEF0" w16cid:durableId="220CA09C"/>
  <w16cid:commentId w16cid:paraId="2AC8EC26" w16cid:durableId="220CA116"/>
  <w16cid:commentId w16cid:paraId="2748711F" w16cid:durableId="220CA0D4"/>
  <w16cid:commentId w16cid:paraId="12C9D7C3" w16cid:durableId="220CA15B"/>
  <w16cid:commentId w16cid:paraId="6AEC3B86" w16cid:durableId="220CA189"/>
  <w16cid:commentId w16cid:paraId="3C84AE57" w16cid:durableId="220CA1EF"/>
  <w16cid:commentId w16cid:paraId="2569275A" w16cid:durableId="2207D43C"/>
  <w16cid:commentId w16cid:paraId="0F874AD5" w16cid:durableId="220BCCD2"/>
  <w16cid:commentId w16cid:paraId="547CFC4D" w16cid:durableId="220BCD00"/>
  <w16cid:commentId w16cid:paraId="5D23A52C" w16cid:durableId="21F24CBC"/>
  <w16cid:commentId w16cid:paraId="3F464A83" w16cid:durableId="21F24CBD"/>
  <w16cid:commentId w16cid:paraId="7B67305D" w16cid:durableId="21F24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2345A" w14:textId="77777777" w:rsidR="003B3929" w:rsidRDefault="003B3929" w:rsidP="000379AB">
      <w:r>
        <w:separator/>
      </w:r>
    </w:p>
  </w:endnote>
  <w:endnote w:type="continuationSeparator" w:id="0">
    <w:p w14:paraId="524D5EEA" w14:textId="77777777" w:rsidR="003B3929" w:rsidRDefault="003B3929"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962503"/>
      <w:docPartObj>
        <w:docPartGallery w:val="Page Numbers (Bottom of Page)"/>
        <w:docPartUnique/>
      </w:docPartObj>
    </w:sdtPr>
    <w:sdtEndPr>
      <w:rPr>
        <w:noProof/>
      </w:rPr>
    </w:sdtEndPr>
    <w:sdtContent>
      <w:p w14:paraId="577BA34B" w14:textId="7A16118C" w:rsidR="0049687E" w:rsidRDefault="0049687E">
        <w:pPr>
          <w:pStyle w:val="Footer"/>
          <w:jc w:val="center"/>
        </w:pPr>
        <w:r>
          <w:t>-</w:t>
        </w:r>
        <w:r>
          <w:fldChar w:fldCharType="begin"/>
        </w:r>
        <w:r>
          <w:instrText xml:space="preserve"> PAGE   \* MERGEFORMAT </w:instrText>
        </w:r>
        <w:r>
          <w:fldChar w:fldCharType="separate"/>
        </w:r>
        <w:r>
          <w:rPr>
            <w:noProof/>
          </w:rPr>
          <w:t>28</w:t>
        </w:r>
        <w:r>
          <w:rPr>
            <w:noProof/>
          </w:rPr>
          <w:fldChar w:fldCharType="end"/>
        </w:r>
        <w:r>
          <w:rPr>
            <w:noProof/>
          </w:rPr>
          <w:t>-</w:t>
        </w:r>
      </w:p>
    </w:sdtContent>
  </w:sdt>
  <w:p w14:paraId="67FAD72B" w14:textId="77777777" w:rsidR="0049687E" w:rsidRDefault="00496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BEAB1" w14:textId="77777777" w:rsidR="003B3929" w:rsidRDefault="003B3929" w:rsidP="000379AB">
      <w:r>
        <w:separator/>
      </w:r>
    </w:p>
  </w:footnote>
  <w:footnote w:type="continuationSeparator" w:id="0">
    <w:p w14:paraId="3D0D596E" w14:textId="77777777" w:rsidR="003B3929" w:rsidRDefault="003B3929"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5FE63" w14:textId="035B3A9C" w:rsidR="0049687E" w:rsidRDefault="0049687E" w:rsidP="007778ED">
    <w:pPr>
      <w:pStyle w:val="Header"/>
      <w:jc w:val="center"/>
    </w:pPr>
    <w:r>
      <w:t xml:space="preserve">Confidential manuscript submitted to </w:t>
    </w:r>
    <w:r>
      <w:rPr>
        <w:i/>
      </w:rPr>
      <w:t>Water Resources Research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75CCC" w14:textId="2816AD77" w:rsidR="0049687E" w:rsidRDefault="0049687E"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004A97"/>
    <w:multiLevelType w:val="hybridMultilevel"/>
    <w:tmpl w:val="722462D6"/>
    <w:lvl w:ilvl="0" w:tplc="3320C64A">
      <w:start w:val="1"/>
      <w:numFmt w:val="decimal"/>
      <w:lvlText w:val="%1)"/>
      <w:lvlJc w:val="left"/>
      <w:pPr>
        <w:tabs>
          <w:tab w:val="num" w:pos="720"/>
        </w:tabs>
        <w:ind w:left="720" w:hanging="360"/>
      </w:pPr>
    </w:lvl>
    <w:lvl w:ilvl="1" w:tplc="7C02F316" w:tentative="1">
      <w:start w:val="1"/>
      <w:numFmt w:val="decimal"/>
      <w:lvlText w:val="%2)"/>
      <w:lvlJc w:val="left"/>
      <w:pPr>
        <w:tabs>
          <w:tab w:val="num" w:pos="1440"/>
        </w:tabs>
        <w:ind w:left="1440" w:hanging="360"/>
      </w:pPr>
    </w:lvl>
    <w:lvl w:ilvl="2" w:tplc="3DF68BF0" w:tentative="1">
      <w:start w:val="1"/>
      <w:numFmt w:val="decimal"/>
      <w:lvlText w:val="%3)"/>
      <w:lvlJc w:val="left"/>
      <w:pPr>
        <w:tabs>
          <w:tab w:val="num" w:pos="2160"/>
        </w:tabs>
        <w:ind w:left="2160" w:hanging="360"/>
      </w:pPr>
    </w:lvl>
    <w:lvl w:ilvl="3" w:tplc="FBC68422" w:tentative="1">
      <w:start w:val="1"/>
      <w:numFmt w:val="decimal"/>
      <w:lvlText w:val="%4)"/>
      <w:lvlJc w:val="left"/>
      <w:pPr>
        <w:tabs>
          <w:tab w:val="num" w:pos="2880"/>
        </w:tabs>
        <w:ind w:left="2880" w:hanging="360"/>
      </w:pPr>
    </w:lvl>
    <w:lvl w:ilvl="4" w:tplc="855CB1E0" w:tentative="1">
      <w:start w:val="1"/>
      <w:numFmt w:val="decimal"/>
      <w:lvlText w:val="%5)"/>
      <w:lvlJc w:val="left"/>
      <w:pPr>
        <w:tabs>
          <w:tab w:val="num" w:pos="3600"/>
        </w:tabs>
        <w:ind w:left="3600" w:hanging="360"/>
      </w:pPr>
    </w:lvl>
    <w:lvl w:ilvl="5" w:tplc="4DEE2B7A" w:tentative="1">
      <w:start w:val="1"/>
      <w:numFmt w:val="decimal"/>
      <w:lvlText w:val="%6)"/>
      <w:lvlJc w:val="left"/>
      <w:pPr>
        <w:tabs>
          <w:tab w:val="num" w:pos="4320"/>
        </w:tabs>
        <w:ind w:left="4320" w:hanging="360"/>
      </w:pPr>
    </w:lvl>
    <w:lvl w:ilvl="6" w:tplc="347ABB46" w:tentative="1">
      <w:start w:val="1"/>
      <w:numFmt w:val="decimal"/>
      <w:lvlText w:val="%7)"/>
      <w:lvlJc w:val="left"/>
      <w:pPr>
        <w:tabs>
          <w:tab w:val="num" w:pos="5040"/>
        </w:tabs>
        <w:ind w:left="5040" w:hanging="360"/>
      </w:pPr>
    </w:lvl>
    <w:lvl w:ilvl="7" w:tplc="11EA8654" w:tentative="1">
      <w:start w:val="1"/>
      <w:numFmt w:val="decimal"/>
      <w:lvlText w:val="%8)"/>
      <w:lvlJc w:val="left"/>
      <w:pPr>
        <w:tabs>
          <w:tab w:val="num" w:pos="5760"/>
        </w:tabs>
        <w:ind w:left="5760" w:hanging="360"/>
      </w:pPr>
    </w:lvl>
    <w:lvl w:ilvl="8" w:tplc="AF607AFC" w:tentative="1">
      <w:start w:val="1"/>
      <w:numFmt w:val="decimal"/>
      <w:lvlText w:val="%9)"/>
      <w:lvlJc w:val="left"/>
      <w:pPr>
        <w:tabs>
          <w:tab w:val="num" w:pos="6480"/>
        </w:tabs>
        <w:ind w:left="6480" w:hanging="360"/>
      </w:pPr>
    </w:lvl>
  </w:abstractNum>
  <w:abstractNum w:abstractNumId="3" w15:restartNumberingAfterBreak="0">
    <w:nsid w:val="1D1A205D"/>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A72FFC"/>
    <w:multiLevelType w:val="multilevel"/>
    <w:tmpl w:val="3898A54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D38F7"/>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18273A2"/>
    <w:multiLevelType w:val="multilevel"/>
    <w:tmpl w:val="B1045E0A"/>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95B25B2"/>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253B4"/>
    <w:multiLevelType w:val="multilevel"/>
    <w:tmpl w:val="F0D6F852"/>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98F2DED"/>
    <w:multiLevelType w:val="hybridMultilevel"/>
    <w:tmpl w:val="2E004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B253F5"/>
    <w:multiLevelType w:val="multilevel"/>
    <w:tmpl w:val="3CCCD15C"/>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6402477"/>
    <w:multiLevelType w:val="multilevel"/>
    <w:tmpl w:val="F0D6F852"/>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0" w15:restartNumberingAfterBreak="0">
    <w:nsid w:val="6DCC0D59"/>
    <w:multiLevelType w:val="hybridMultilevel"/>
    <w:tmpl w:val="A7480C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921DC0"/>
    <w:multiLevelType w:val="multilevel"/>
    <w:tmpl w:val="532EA06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0140AC9"/>
    <w:multiLevelType w:val="multilevel"/>
    <w:tmpl w:val="D848C038"/>
    <w:lvl w:ilvl="0">
      <w:start w:val="2"/>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19"/>
  </w:num>
  <w:num w:numId="4">
    <w:abstractNumId w:val="9"/>
  </w:num>
  <w:num w:numId="5">
    <w:abstractNumId w:val="10"/>
  </w:num>
  <w:num w:numId="6">
    <w:abstractNumId w:val="16"/>
  </w:num>
  <w:num w:numId="7">
    <w:abstractNumId w:val="17"/>
  </w:num>
  <w:num w:numId="8">
    <w:abstractNumId w:val="18"/>
  </w:num>
  <w:num w:numId="9">
    <w:abstractNumId w:val="5"/>
  </w:num>
  <w:num w:numId="10">
    <w:abstractNumId w:val="13"/>
  </w:num>
  <w:num w:numId="11">
    <w:abstractNumId w:val="2"/>
  </w:num>
  <w:num w:numId="12">
    <w:abstractNumId w:val="20"/>
  </w:num>
  <w:num w:numId="13">
    <w:abstractNumId w:val="21"/>
  </w:num>
  <w:num w:numId="14">
    <w:abstractNumId w:val="4"/>
  </w:num>
  <w:num w:numId="15">
    <w:abstractNumId w:val="15"/>
  </w:num>
  <w:num w:numId="16">
    <w:abstractNumId w:val="11"/>
  </w:num>
  <w:num w:numId="17">
    <w:abstractNumId w:val="6"/>
  </w:num>
  <w:num w:numId="18">
    <w:abstractNumId w:val="8"/>
  </w:num>
  <w:num w:numId="19">
    <w:abstractNumId w:val="3"/>
  </w:num>
  <w:num w:numId="20">
    <w:abstractNumId w:val="22"/>
  </w:num>
  <w:num w:numId="21">
    <w:abstractNumId w:val="12"/>
  </w:num>
  <w:num w:numId="22">
    <w:abstractNumId w:val="14"/>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Gleason">
    <w15:presenceInfo w15:providerId="AD" w15:userId="S::cjgleason@umass.edu::d3f2cade-24a9-41f0-932d-d6a66b7cdbdb"/>
  </w15:person>
  <w15:person w15:author="Craig Brinkerhoff">
    <w15:presenceInfo w15:providerId="AD" w15:userId="S-1-5-21-2876571829-1334996891-2675354618-145321"/>
  </w15:person>
  <w15:person w15:author="Craig Brinkerhoff [2]">
    <w15:presenceInfo w15:providerId="Windows Live" w15:userId="6e5cf8784bf46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291"/>
    <w:rsid w:val="0000073D"/>
    <w:rsid w:val="0000197C"/>
    <w:rsid w:val="00001EE5"/>
    <w:rsid w:val="000021CD"/>
    <w:rsid w:val="00002CAD"/>
    <w:rsid w:val="00002CFA"/>
    <w:rsid w:val="00003407"/>
    <w:rsid w:val="00003737"/>
    <w:rsid w:val="00003A6F"/>
    <w:rsid w:val="000040FE"/>
    <w:rsid w:val="000041A6"/>
    <w:rsid w:val="000052DD"/>
    <w:rsid w:val="00005E3F"/>
    <w:rsid w:val="000066AD"/>
    <w:rsid w:val="00007A5E"/>
    <w:rsid w:val="00010F92"/>
    <w:rsid w:val="0001108F"/>
    <w:rsid w:val="00011A9F"/>
    <w:rsid w:val="00012263"/>
    <w:rsid w:val="00012979"/>
    <w:rsid w:val="00012980"/>
    <w:rsid w:val="000136AA"/>
    <w:rsid w:val="00014725"/>
    <w:rsid w:val="000155B5"/>
    <w:rsid w:val="00015D46"/>
    <w:rsid w:val="0001671E"/>
    <w:rsid w:val="00016A35"/>
    <w:rsid w:val="00020D5B"/>
    <w:rsid w:val="00021524"/>
    <w:rsid w:val="00021FED"/>
    <w:rsid w:val="000223F1"/>
    <w:rsid w:val="00022AA2"/>
    <w:rsid w:val="00022B84"/>
    <w:rsid w:val="00022BD6"/>
    <w:rsid w:val="00023856"/>
    <w:rsid w:val="00023F00"/>
    <w:rsid w:val="0002506C"/>
    <w:rsid w:val="000253CA"/>
    <w:rsid w:val="00025A50"/>
    <w:rsid w:val="00025E46"/>
    <w:rsid w:val="00026D5D"/>
    <w:rsid w:val="00027140"/>
    <w:rsid w:val="00027251"/>
    <w:rsid w:val="00030AB0"/>
    <w:rsid w:val="00031829"/>
    <w:rsid w:val="00032930"/>
    <w:rsid w:val="00033070"/>
    <w:rsid w:val="00034C3C"/>
    <w:rsid w:val="00034C53"/>
    <w:rsid w:val="00035FB8"/>
    <w:rsid w:val="0003695F"/>
    <w:rsid w:val="00036E19"/>
    <w:rsid w:val="00037084"/>
    <w:rsid w:val="000373D0"/>
    <w:rsid w:val="000379AB"/>
    <w:rsid w:val="000400FE"/>
    <w:rsid w:val="00040B74"/>
    <w:rsid w:val="00040D3A"/>
    <w:rsid w:val="00040DB1"/>
    <w:rsid w:val="00042439"/>
    <w:rsid w:val="000424F5"/>
    <w:rsid w:val="00042849"/>
    <w:rsid w:val="00044138"/>
    <w:rsid w:val="00044675"/>
    <w:rsid w:val="00044A42"/>
    <w:rsid w:val="0004633D"/>
    <w:rsid w:val="00047455"/>
    <w:rsid w:val="00047C86"/>
    <w:rsid w:val="00052668"/>
    <w:rsid w:val="000527F7"/>
    <w:rsid w:val="00053D3F"/>
    <w:rsid w:val="000542D1"/>
    <w:rsid w:val="00054440"/>
    <w:rsid w:val="00054C48"/>
    <w:rsid w:val="0005547C"/>
    <w:rsid w:val="0005618A"/>
    <w:rsid w:val="00056371"/>
    <w:rsid w:val="0005644B"/>
    <w:rsid w:val="00056455"/>
    <w:rsid w:val="000564F9"/>
    <w:rsid w:val="00056E3E"/>
    <w:rsid w:val="00057510"/>
    <w:rsid w:val="0005756B"/>
    <w:rsid w:val="000576EF"/>
    <w:rsid w:val="00057DBE"/>
    <w:rsid w:val="00060277"/>
    <w:rsid w:val="00060F33"/>
    <w:rsid w:val="00061C20"/>
    <w:rsid w:val="00063208"/>
    <w:rsid w:val="00063E8D"/>
    <w:rsid w:val="00064085"/>
    <w:rsid w:val="000642C6"/>
    <w:rsid w:val="00064758"/>
    <w:rsid w:val="00064C0A"/>
    <w:rsid w:val="000657C6"/>
    <w:rsid w:val="00065B2F"/>
    <w:rsid w:val="00066BDE"/>
    <w:rsid w:val="00070326"/>
    <w:rsid w:val="00071279"/>
    <w:rsid w:val="00071AFA"/>
    <w:rsid w:val="00071B15"/>
    <w:rsid w:val="0007222E"/>
    <w:rsid w:val="00072BA2"/>
    <w:rsid w:val="00072DF2"/>
    <w:rsid w:val="00072F5B"/>
    <w:rsid w:val="0007343F"/>
    <w:rsid w:val="00073F75"/>
    <w:rsid w:val="000756E3"/>
    <w:rsid w:val="00075F51"/>
    <w:rsid w:val="00076760"/>
    <w:rsid w:val="00076895"/>
    <w:rsid w:val="00076ECE"/>
    <w:rsid w:val="000802D6"/>
    <w:rsid w:val="00080A8E"/>
    <w:rsid w:val="00080EA1"/>
    <w:rsid w:val="00081921"/>
    <w:rsid w:val="00081A78"/>
    <w:rsid w:val="00081E34"/>
    <w:rsid w:val="000823A0"/>
    <w:rsid w:val="000825AF"/>
    <w:rsid w:val="00082B95"/>
    <w:rsid w:val="00082D40"/>
    <w:rsid w:val="00083128"/>
    <w:rsid w:val="00083144"/>
    <w:rsid w:val="00083798"/>
    <w:rsid w:val="000839B3"/>
    <w:rsid w:val="00083FF6"/>
    <w:rsid w:val="0008430A"/>
    <w:rsid w:val="000851C6"/>
    <w:rsid w:val="000853DF"/>
    <w:rsid w:val="000868ED"/>
    <w:rsid w:val="00087504"/>
    <w:rsid w:val="000875D7"/>
    <w:rsid w:val="00087616"/>
    <w:rsid w:val="0008791E"/>
    <w:rsid w:val="00087F3B"/>
    <w:rsid w:val="00090109"/>
    <w:rsid w:val="0009062B"/>
    <w:rsid w:val="00091CF4"/>
    <w:rsid w:val="000923FB"/>
    <w:rsid w:val="00092C52"/>
    <w:rsid w:val="0009324F"/>
    <w:rsid w:val="00093295"/>
    <w:rsid w:val="000935B0"/>
    <w:rsid w:val="00093AC0"/>
    <w:rsid w:val="00093E54"/>
    <w:rsid w:val="000942C5"/>
    <w:rsid w:val="00094CFD"/>
    <w:rsid w:val="00095DB4"/>
    <w:rsid w:val="00096712"/>
    <w:rsid w:val="00096CF8"/>
    <w:rsid w:val="00097DB5"/>
    <w:rsid w:val="00097EEA"/>
    <w:rsid w:val="000A03E1"/>
    <w:rsid w:val="000A05E7"/>
    <w:rsid w:val="000A08C3"/>
    <w:rsid w:val="000A0CC4"/>
    <w:rsid w:val="000A0D6C"/>
    <w:rsid w:val="000A0EF1"/>
    <w:rsid w:val="000A10C8"/>
    <w:rsid w:val="000A1104"/>
    <w:rsid w:val="000A18FA"/>
    <w:rsid w:val="000A3C24"/>
    <w:rsid w:val="000A4567"/>
    <w:rsid w:val="000A4B33"/>
    <w:rsid w:val="000A4F90"/>
    <w:rsid w:val="000A6640"/>
    <w:rsid w:val="000A667A"/>
    <w:rsid w:val="000A6A05"/>
    <w:rsid w:val="000A7467"/>
    <w:rsid w:val="000B0A25"/>
    <w:rsid w:val="000B0CAC"/>
    <w:rsid w:val="000B1A3B"/>
    <w:rsid w:val="000B22EF"/>
    <w:rsid w:val="000B29EF"/>
    <w:rsid w:val="000B3DB6"/>
    <w:rsid w:val="000B4598"/>
    <w:rsid w:val="000B5EFC"/>
    <w:rsid w:val="000B6499"/>
    <w:rsid w:val="000B6E8D"/>
    <w:rsid w:val="000B795F"/>
    <w:rsid w:val="000B7D6D"/>
    <w:rsid w:val="000C0D1F"/>
    <w:rsid w:val="000C16F2"/>
    <w:rsid w:val="000C2421"/>
    <w:rsid w:val="000C597A"/>
    <w:rsid w:val="000C59C6"/>
    <w:rsid w:val="000C5CF2"/>
    <w:rsid w:val="000C6FA4"/>
    <w:rsid w:val="000C7BB8"/>
    <w:rsid w:val="000C7BBF"/>
    <w:rsid w:val="000D004D"/>
    <w:rsid w:val="000D020C"/>
    <w:rsid w:val="000D2340"/>
    <w:rsid w:val="000D2591"/>
    <w:rsid w:val="000D2BC1"/>
    <w:rsid w:val="000D31FD"/>
    <w:rsid w:val="000D5381"/>
    <w:rsid w:val="000D6A0C"/>
    <w:rsid w:val="000D7276"/>
    <w:rsid w:val="000D75F1"/>
    <w:rsid w:val="000D7734"/>
    <w:rsid w:val="000D77A5"/>
    <w:rsid w:val="000E10AA"/>
    <w:rsid w:val="000E10FC"/>
    <w:rsid w:val="000E16AE"/>
    <w:rsid w:val="000E25B7"/>
    <w:rsid w:val="000E27FE"/>
    <w:rsid w:val="000E2E28"/>
    <w:rsid w:val="000E32C2"/>
    <w:rsid w:val="000E431E"/>
    <w:rsid w:val="000E4B82"/>
    <w:rsid w:val="000E4D86"/>
    <w:rsid w:val="000E63C3"/>
    <w:rsid w:val="000E6AC1"/>
    <w:rsid w:val="000E7429"/>
    <w:rsid w:val="000E769A"/>
    <w:rsid w:val="000E7995"/>
    <w:rsid w:val="000F020C"/>
    <w:rsid w:val="000F2754"/>
    <w:rsid w:val="000F2A93"/>
    <w:rsid w:val="000F423E"/>
    <w:rsid w:val="000F439B"/>
    <w:rsid w:val="000F5178"/>
    <w:rsid w:val="000F59F3"/>
    <w:rsid w:val="000F7415"/>
    <w:rsid w:val="000F771A"/>
    <w:rsid w:val="000F7C65"/>
    <w:rsid w:val="00100075"/>
    <w:rsid w:val="001000F0"/>
    <w:rsid w:val="0010189E"/>
    <w:rsid w:val="001030A4"/>
    <w:rsid w:val="0010396E"/>
    <w:rsid w:val="00104CF3"/>
    <w:rsid w:val="00104D5A"/>
    <w:rsid w:val="0010647F"/>
    <w:rsid w:val="0010658C"/>
    <w:rsid w:val="001069B5"/>
    <w:rsid w:val="00107C5C"/>
    <w:rsid w:val="00110110"/>
    <w:rsid w:val="0011072C"/>
    <w:rsid w:val="0011141D"/>
    <w:rsid w:val="001114E3"/>
    <w:rsid w:val="00111E71"/>
    <w:rsid w:val="00112685"/>
    <w:rsid w:val="00112D45"/>
    <w:rsid w:val="001131CC"/>
    <w:rsid w:val="001153EC"/>
    <w:rsid w:val="001154C7"/>
    <w:rsid w:val="0011613B"/>
    <w:rsid w:val="0011643C"/>
    <w:rsid w:val="00116B27"/>
    <w:rsid w:val="00117371"/>
    <w:rsid w:val="00117E72"/>
    <w:rsid w:val="001202D1"/>
    <w:rsid w:val="00120621"/>
    <w:rsid w:val="00120D3A"/>
    <w:rsid w:val="00120D91"/>
    <w:rsid w:val="00120D98"/>
    <w:rsid w:val="001217B8"/>
    <w:rsid w:val="001217CD"/>
    <w:rsid w:val="00122331"/>
    <w:rsid w:val="00122C7E"/>
    <w:rsid w:val="00122D7E"/>
    <w:rsid w:val="001236D3"/>
    <w:rsid w:val="00123CEE"/>
    <w:rsid w:val="0012427C"/>
    <w:rsid w:val="00124707"/>
    <w:rsid w:val="0012508A"/>
    <w:rsid w:val="00126032"/>
    <w:rsid w:val="00126208"/>
    <w:rsid w:val="0012639A"/>
    <w:rsid w:val="00127018"/>
    <w:rsid w:val="0013038D"/>
    <w:rsid w:val="0013105E"/>
    <w:rsid w:val="00131602"/>
    <w:rsid w:val="00131F50"/>
    <w:rsid w:val="001326F1"/>
    <w:rsid w:val="00133508"/>
    <w:rsid w:val="0013388F"/>
    <w:rsid w:val="0013474B"/>
    <w:rsid w:val="001352B6"/>
    <w:rsid w:val="001365C5"/>
    <w:rsid w:val="00136F69"/>
    <w:rsid w:val="001371F9"/>
    <w:rsid w:val="00137737"/>
    <w:rsid w:val="00137A00"/>
    <w:rsid w:val="00137C24"/>
    <w:rsid w:val="0014094D"/>
    <w:rsid w:val="001417E7"/>
    <w:rsid w:val="001427CE"/>
    <w:rsid w:val="00142A7E"/>
    <w:rsid w:val="001431C2"/>
    <w:rsid w:val="0014343A"/>
    <w:rsid w:val="001436A6"/>
    <w:rsid w:val="0014462A"/>
    <w:rsid w:val="00145921"/>
    <w:rsid w:val="0014642A"/>
    <w:rsid w:val="00147A8A"/>
    <w:rsid w:val="00154925"/>
    <w:rsid w:val="001550D3"/>
    <w:rsid w:val="0015556C"/>
    <w:rsid w:val="001556A8"/>
    <w:rsid w:val="0015595C"/>
    <w:rsid w:val="001561CA"/>
    <w:rsid w:val="00156EB9"/>
    <w:rsid w:val="00157E0F"/>
    <w:rsid w:val="00161BE6"/>
    <w:rsid w:val="00162313"/>
    <w:rsid w:val="00162667"/>
    <w:rsid w:val="00162BFF"/>
    <w:rsid w:val="00165ACB"/>
    <w:rsid w:val="00165B56"/>
    <w:rsid w:val="0016614A"/>
    <w:rsid w:val="0016674E"/>
    <w:rsid w:val="00167532"/>
    <w:rsid w:val="0017076F"/>
    <w:rsid w:val="001708AF"/>
    <w:rsid w:val="00171487"/>
    <w:rsid w:val="00171921"/>
    <w:rsid w:val="00171D98"/>
    <w:rsid w:val="00171F5A"/>
    <w:rsid w:val="00173426"/>
    <w:rsid w:val="00174903"/>
    <w:rsid w:val="0017557A"/>
    <w:rsid w:val="00176014"/>
    <w:rsid w:val="00176161"/>
    <w:rsid w:val="001767D6"/>
    <w:rsid w:val="0018001F"/>
    <w:rsid w:val="0018012F"/>
    <w:rsid w:val="0018075B"/>
    <w:rsid w:val="00180D74"/>
    <w:rsid w:val="0018391A"/>
    <w:rsid w:val="00183ED5"/>
    <w:rsid w:val="00184334"/>
    <w:rsid w:val="00184EE5"/>
    <w:rsid w:val="00184F2F"/>
    <w:rsid w:val="00185C80"/>
    <w:rsid w:val="0018696F"/>
    <w:rsid w:val="00186C6B"/>
    <w:rsid w:val="001870F6"/>
    <w:rsid w:val="00187226"/>
    <w:rsid w:val="00187FA1"/>
    <w:rsid w:val="00190284"/>
    <w:rsid w:val="00190496"/>
    <w:rsid w:val="001916A4"/>
    <w:rsid w:val="00192800"/>
    <w:rsid w:val="00192F5B"/>
    <w:rsid w:val="00193D8C"/>
    <w:rsid w:val="00193E9A"/>
    <w:rsid w:val="0019425E"/>
    <w:rsid w:val="00194C85"/>
    <w:rsid w:val="00196129"/>
    <w:rsid w:val="001963D1"/>
    <w:rsid w:val="00196735"/>
    <w:rsid w:val="0019695C"/>
    <w:rsid w:val="0019747A"/>
    <w:rsid w:val="001A04E0"/>
    <w:rsid w:val="001A09E8"/>
    <w:rsid w:val="001A0D34"/>
    <w:rsid w:val="001A14F5"/>
    <w:rsid w:val="001A1D1B"/>
    <w:rsid w:val="001A262A"/>
    <w:rsid w:val="001A3250"/>
    <w:rsid w:val="001A3417"/>
    <w:rsid w:val="001A3A4B"/>
    <w:rsid w:val="001A4013"/>
    <w:rsid w:val="001A4257"/>
    <w:rsid w:val="001A531B"/>
    <w:rsid w:val="001A6647"/>
    <w:rsid w:val="001A7829"/>
    <w:rsid w:val="001A7BC9"/>
    <w:rsid w:val="001B0AF2"/>
    <w:rsid w:val="001B128F"/>
    <w:rsid w:val="001B15F4"/>
    <w:rsid w:val="001B1A45"/>
    <w:rsid w:val="001B2CE8"/>
    <w:rsid w:val="001B3B52"/>
    <w:rsid w:val="001B3B9B"/>
    <w:rsid w:val="001B4607"/>
    <w:rsid w:val="001B4ABB"/>
    <w:rsid w:val="001B5396"/>
    <w:rsid w:val="001B5548"/>
    <w:rsid w:val="001B5B91"/>
    <w:rsid w:val="001B60DF"/>
    <w:rsid w:val="001B60E4"/>
    <w:rsid w:val="001B6BC5"/>
    <w:rsid w:val="001B7883"/>
    <w:rsid w:val="001B789B"/>
    <w:rsid w:val="001C0566"/>
    <w:rsid w:val="001C0684"/>
    <w:rsid w:val="001C1194"/>
    <w:rsid w:val="001C12E7"/>
    <w:rsid w:val="001C1591"/>
    <w:rsid w:val="001C23CC"/>
    <w:rsid w:val="001C2B0D"/>
    <w:rsid w:val="001C382D"/>
    <w:rsid w:val="001C3E8B"/>
    <w:rsid w:val="001C4135"/>
    <w:rsid w:val="001C437F"/>
    <w:rsid w:val="001C4428"/>
    <w:rsid w:val="001C547C"/>
    <w:rsid w:val="001C5CBD"/>
    <w:rsid w:val="001C5F2B"/>
    <w:rsid w:val="001C651C"/>
    <w:rsid w:val="001C7931"/>
    <w:rsid w:val="001C7CDD"/>
    <w:rsid w:val="001D02B3"/>
    <w:rsid w:val="001D0AF6"/>
    <w:rsid w:val="001D1653"/>
    <w:rsid w:val="001D1F37"/>
    <w:rsid w:val="001D1F6F"/>
    <w:rsid w:val="001D367F"/>
    <w:rsid w:val="001D3FB6"/>
    <w:rsid w:val="001D4F11"/>
    <w:rsid w:val="001D73A7"/>
    <w:rsid w:val="001D7433"/>
    <w:rsid w:val="001D7FD5"/>
    <w:rsid w:val="001E0629"/>
    <w:rsid w:val="001E0646"/>
    <w:rsid w:val="001E144F"/>
    <w:rsid w:val="001E2209"/>
    <w:rsid w:val="001E278A"/>
    <w:rsid w:val="001E2CF9"/>
    <w:rsid w:val="001E2D09"/>
    <w:rsid w:val="001E32DC"/>
    <w:rsid w:val="001E33EF"/>
    <w:rsid w:val="001E47DA"/>
    <w:rsid w:val="001E4D24"/>
    <w:rsid w:val="001E4D5B"/>
    <w:rsid w:val="001E4F84"/>
    <w:rsid w:val="001E5441"/>
    <w:rsid w:val="001E549A"/>
    <w:rsid w:val="001E6CDA"/>
    <w:rsid w:val="001E7EAB"/>
    <w:rsid w:val="001F0AB1"/>
    <w:rsid w:val="001F0E2E"/>
    <w:rsid w:val="001F1182"/>
    <w:rsid w:val="001F1937"/>
    <w:rsid w:val="001F1F64"/>
    <w:rsid w:val="001F2394"/>
    <w:rsid w:val="001F3473"/>
    <w:rsid w:val="001F3B01"/>
    <w:rsid w:val="001F4833"/>
    <w:rsid w:val="001F4E5F"/>
    <w:rsid w:val="001F6C97"/>
    <w:rsid w:val="001F6D36"/>
    <w:rsid w:val="001F6E56"/>
    <w:rsid w:val="001F6EC4"/>
    <w:rsid w:val="002003DA"/>
    <w:rsid w:val="00200A81"/>
    <w:rsid w:val="00200BDF"/>
    <w:rsid w:val="00201025"/>
    <w:rsid w:val="0020170F"/>
    <w:rsid w:val="002017D9"/>
    <w:rsid w:val="00201BB6"/>
    <w:rsid w:val="00201E82"/>
    <w:rsid w:val="002024C4"/>
    <w:rsid w:val="002028E2"/>
    <w:rsid w:val="00202914"/>
    <w:rsid w:val="00202DC0"/>
    <w:rsid w:val="00203584"/>
    <w:rsid w:val="00203C12"/>
    <w:rsid w:val="0020405D"/>
    <w:rsid w:val="00204096"/>
    <w:rsid w:val="0020428C"/>
    <w:rsid w:val="00204EB7"/>
    <w:rsid w:val="00205B83"/>
    <w:rsid w:val="00205BC1"/>
    <w:rsid w:val="0021062A"/>
    <w:rsid w:val="002112B8"/>
    <w:rsid w:val="0021200C"/>
    <w:rsid w:val="0021215C"/>
    <w:rsid w:val="00213D12"/>
    <w:rsid w:val="00214491"/>
    <w:rsid w:val="00214A09"/>
    <w:rsid w:val="00215894"/>
    <w:rsid w:val="0021639B"/>
    <w:rsid w:val="00216892"/>
    <w:rsid w:val="00216D16"/>
    <w:rsid w:val="00217231"/>
    <w:rsid w:val="002177F9"/>
    <w:rsid w:val="00217F14"/>
    <w:rsid w:val="002206F0"/>
    <w:rsid w:val="00220AC2"/>
    <w:rsid w:val="00221E22"/>
    <w:rsid w:val="00222055"/>
    <w:rsid w:val="00222208"/>
    <w:rsid w:val="00223428"/>
    <w:rsid w:val="00224916"/>
    <w:rsid w:val="00224CAB"/>
    <w:rsid w:val="00224F99"/>
    <w:rsid w:val="0022536D"/>
    <w:rsid w:val="002272C4"/>
    <w:rsid w:val="00230DD7"/>
    <w:rsid w:val="00230F96"/>
    <w:rsid w:val="00231D0B"/>
    <w:rsid w:val="00231FDC"/>
    <w:rsid w:val="00232B58"/>
    <w:rsid w:val="002330BD"/>
    <w:rsid w:val="00233A2E"/>
    <w:rsid w:val="0023428E"/>
    <w:rsid w:val="002343DF"/>
    <w:rsid w:val="00234FAA"/>
    <w:rsid w:val="002352D5"/>
    <w:rsid w:val="00235324"/>
    <w:rsid w:val="002353B7"/>
    <w:rsid w:val="002354A0"/>
    <w:rsid w:val="002366F0"/>
    <w:rsid w:val="00237295"/>
    <w:rsid w:val="00240AE5"/>
    <w:rsid w:val="00242405"/>
    <w:rsid w:val="0024257F"/>
    <w:rsid w:val="0024295B"/>
    <w:rsid w:val="0024320E"/>
    <w:rsid w:val="00243B84"/>
    <w:rsid w:val="00243CDA"/>
    <w:rsid w:val="00244341"/>
    <w:rsid w:val="0024492B"/>
    <w:rsid w:val="0024496E"/>
    <w:rsid w:val="002455F4"/>
    <w:rsid w:val="00246197"/>
    <w:rsid w:val="002461E2"/>
    <w:rsid w:val="0024721C"/>
    <w:rsid w:val="0024755D"/>
    <w:rsid w:val="002478B6"/>
    <w:rsid w:val="00250BFA"/>
    <w:rsid w:val="00250D6F"/>
    <w:rsid w:val="002516C8"/>
    <w:rsid w:val="002524EB"/>
    <w:rsid w:val="0025371E"/>
    <w:rsid w:val="0025411E"/>
    <w:rsid w:val="00254C5A"/>
    <w:rsid w:val="00255469"/>
    <w:rsid w:val="002558CD"/>
    <w:rsid w:val="00255992"/>
    <w:rsid w:val="00255D97"/>
    <w:rsid w:val="00255DB3"/>
    <w:rsid w:val="00256524"/>
    <w:rsid w:val="00256B24"/>
    <w:rsid w:val="002576E7"/>
    <w:rsid w:val="002606E5"/>
    <w:rsid w:val="00262C51"/>
    <w:rsid w:val="002636C7"/>
    <w:rsid w:val="002646DC"/>
    <w:rsid w:val="00264A3C"/>
    <w:rsid w:val="00265549"/>
    <w:rsid w:val="0026560D"/>
    <w:rsid w:val="00265EB0"/>
    <w:rsid w:val="00266D05"/>
    <w:rsid w:val="00266EC1"/>
    <w:rsid w:val="00267245"/>
    <w:rsid w:val="002674BA"/>
    <w:rsid w:val="00267C61"/>
    <w:rsid w:val="00270682"/>
    <w:rsid w:val="0027071A"/>
    <w:rsid w:val="00271B8F"/>
    <w:rsid w:val="00271F2D"/>
    <w:rsid w:val="00272624"/>
    <w:rsid w:val="002727B9"/>
    <w:rsid w:val="00272996"/>
    <w:rsid w:val="00272E9A"/>
    <w:rsid w:val="002730C0"/>
    <w:rsid w:val="00273330"/>
    <w:rsid w:val="002735E3"/>
    <w:rsid w:val="00273E3A"/>
    <w:rsid w:val="002758A4"/>
    <w:rsid w:val="00275DD0"/>
    <w:rsid w:val="002776ED"/>
    <w:rsid w:val="00277FAE"/>
    <w:rsid w:val="00280369"/>
    <w:rsid w:val="00280965"/>
    <w:rsid w:val="00280FA7"/>
    <w:rsid w:val="002816D1"/>
    <w:rsid w:val="00282B62"/>
    <w:rsid w:val="002833F4"/>
    <w:rsid w:val="002836D2"/>
    <w:rsid w:val="0028514D"/>
    <w:rsid w:val="00285166"/>
    <w:rsid w:val="00287481"/>
    <w:rsid w:val="002876BB"/>
    <w:rsid w:val="002901F4"/>
    <w:rsid w:val="00290441"/>
    <w:rsid w:val="00290AE4"/>
    <w:rsid w:val="00290CBB"/>
    <w:rsid w:val="00291546"/>
    <w:rsid w:val="00291723"/>
    <w:rsid w:val="002921CF"/>
    <w:rsid w:val="00293BDF"/>
    <w:rsid w:val="00294AA8"/>
    <w:rsid w:val="00295154"/>
    <w:rsid w:val="002951EF"/>
    <w:rsid w:val="00295E91"/>
    <w:rsid w:val="00297820"/>
    <w:rsid w:val="00297A6A"/>
    <w:rsid w:val="002A223E"/>
    <w:rsid w:val="002A4833"/>
    <w:rsid w:val="002A4A0D"/>
    <w:rsid w:val="002A537B"/>
    <w:rsid w:val="002A54A1"/>
    <w:rsid w:val="002A6842"/>
    <w:rsid w:val="002A7912"/>
    <w:rsid w:val="002B0174"/>
    <w:rsid w:val="002B0B6A"/>
    <w:rsid w:val="002B1767"/>
    <w:rsid w:val="002B2475"/>
    <w:rsid w:val="002B4138"/>
    <w:rsid w:val="002B46B9"/>
    <w:rsid w:val="002B48DB"/>
    <w:rsid w:val="002B59FF"/>
    <w:rsid w:val="002B5BBE"/>
    <w:rsid w:val="002B5C6C"/>
    <w:rsid w:val="002B6BA1"/>
    <w:rsid w:val="002B6F41"/>
    <w:rsid w:val="002B6F74"/>
    <w:rsid w:val="002B71D8"/>
    <w:rsid w:val="002B7693"/>
    <w:rsid w:val="002B7EFA"/>
    <w:rsid w:val="002C29C7"/>
    <w:rsid w:val="002C3172"/>
    <w:rsid w:val="002C3263"/>
    <w:rsid w:val="002C3830"/>
    <w:rsid w:val="002C3A0A"/>
    <w:rsid w:val="002C3F8E"/>
    <w:rsid w:val="002C522D"/>
    <w:rsid w:val="002C554F"/>
    <w:rsid w:val="002C564A"/>
    <w:rsid w:val="002C6325"/>
    <w:rsid w:val="002C6B19"/>
    <w:rsid w:val="002C7085"/>
    <w:rsid w:val="002C7E5A"/>
    <w:rsid w:val="002D07EC"/>
    <w:rsid w:val="002D0D16"/>
    <w:rsid w:val="002D125F"/>
    <w:rsid w:val="002D1A93"/>
    <w:rsid w:val="002D34BE"/>
    <w:rsid w:val="002D4310"/>
    <w:rsid w:val="002D4462"/>
    <w:rsid w:val="002D44BC"/>
    <w:rsid w:val="002D4945"/>
    <w:rsid w:val="002D5C4F"/>
    <w:rsid w:val="002D6BEA"/>
    <w:rsid w:val="002D6F11"/>
    <w:rsid w:val="002E04D1"/>
    <w:rsid w:val="002E06B8"/>
    <w:rsid w:val="002E0E29"/>
    <w:rsid w:val="002E2816"/>
    <w:rsid w:val="002E351C"/>
    <w:rsid w:val="002E3590"/>
    <w:rsid w:val="002E4C57"/>
    <w:rsid w:val="002E4EC5"/>
    <w:rsid w:val="002E5E94"/>
    <w:rsid w:val="002E6CC5"/>
    <w:rsid w:val="002E760B"/>
    <w:rsid w:val="002E7827"/>
    <w:rsid w:val="002E7FD8"/>
    <w:rsid w:val="002F04B7"/>
    <w:rsid w:val="002F0FEC"/>
    <w:rsid w:val="002F1316"/>
    <w:rsid w:val="002F151C"/>
    <w:rsid w:val="002F1720"/>
    <w:rsid w:val="002F1B06"/>
    <w:rsid w:val="002F1C2A"/>
    <w:rsid w:val="002F1E81"/>
    <w:rsid w:val="002F2289"/>
    <w:rsid w:val="002F3B11"/>
    <w:rsid w:val="002F5109"/>
    <w:rsid w:val="002F595E"/>
    <w:rsid w:val="002F5B98"/>
    <w:rsid w:val="002F6E15"/>
    <w:rsid w:val="002F7B04"/>
    <w:rsid w:val="00300253"/>
    <w:rsid w:val="00300271"/>
    <w:rsid w:val="00300BB4"/>
    <w:rsid w:val="003010CF"/>
    <w:rsid w:val="003012FC"/>
    <w:rsid w:val="00302239"/>
    <w:rsid w:val="00302873"/>
    <w:rsid w:val="00303341"/>
    <w:rsid w:val="00303B68"/>
    <w:rsid w:val="00303C46"/>
    <w:rsid w:val="00303C5F"/>
    <w:rsid w:val="00303E52"/>
    <w:rsid w:val="0030463A"/>
    <w:rsid w:val="00304F74"/>
    <w:rsid w:val="00305F20"/>
    <w:rsid w:val="003060F2"/>
    <w:rsid w:val="0030649D"/>
    <w:rsid w:val="003066FC"/>
    <w:rsid w:val="00310533"/>
    <w:rsid w:val="00310B1C"/>
    <w:rsid w:val="00310BDA"/>
    <w:rsid w:val="003120BF"/>
    <w:rsid w:val="00313317"/>
    <w:rsid w:val="00313449"/>
    <w:rsid w:val="003136DE"/>
    <w:rsid w:val="003137C3"/>
    <w:rsid w:val="0031481B"/>
    <w:rsid w:val="00315231"/>
    <w:rsid w:val="00316731"/>
    <w:rsid w:val="003167E9"/>
    <w:rsid w:val="00316BD7"/>
    <w:rsid w:val="00316F0C"/>
    <w:rsid w:val="003179F1"/>
    <w:rsid w:val="00317C4A"/>
    <w:rsid w:val="003206A3"/>
    <w:rsid w:val="003212D8"/>
    <w:rsid w:val="003212F1"/>
    <w:rsid w:val="00321596"/>
    <w:rsid w:val="00321C2A"/>
    <w:rsid w:val="00321D57"/>
    <w:rsid w:val="003224B1"/>
    <w:rsid w:val="003224B2"/>
    <w:rsid w:val="003230D8"/>
    <w:rsid w:val="00323EFE"/>
    <w:rsid w:val="00324E1A"/>
    <w:rsid w:val="00324E22"/>
    <w:rsid w:val="0032640C"/>
    <w:rsid w:val="00327C5E"/>
    <w:rsid w:val="00327E92"/>
    <w:rsid w:val="003319EE"/>
    <w:rsid w:val="00332B98"/>
    <w:rsid w:val="00332EBE"/>
    <w:rsid w:val="003340B6"/>
    <w:rsid w:val="003344A8"/>
    <w:rsid w:val="0033503D"/>
    <w:rsid w:val="003354D6"/>
    <w:rsid w:val="003356B9"/>
    <w:rsid w:val="00336BE9"/>
    <w:rsid w:val="003370DE"/>
    <w:rsid w:val="003378D0"/>
    <w:rsid w:val="00337A10"/>
    <w:rsid w:val="00340E96"/>
    <w:rsid w:val="00341363"/>
    <w:rsid w:val="003414C6"/>
    <w:rsid w:val="003418B5"/>
    <w:rsid w:val="00341BA7"/>
    <w:rsid w:val="003424E6"/>
    <w:rsid w:val="00343CC7"/>
    <w:rsid w:val="00344A1C"/>
    <w:rsid w:val="003453E3"/>
    <w:rsid w:val="00346DF6"/>
    <w:rsid w:val="00347E63"/>
    <w:rsid w:val="003515F7"/>
    <w:rsid w:val="00351E32"/>
    <w:rsid w:val="00352665"/>
    <w:rsid w:val="00353ABC"/>
    <w:rsid w:val="003542E3"/>
    <w:rsid w:val="00354354"/>
    <w:rsid w:val="00355281"/>
    <w:rsid w:val="00355F01"/>
    <w:rsid w:val="00356C19"/>
    <w:rsid w:val="003571DE"/>
    <w:rsid w:val="00357C91"/>
    <w:rsid w:val="003615C4"/>
    <w:rsid w:val="00361714"/>
    <w:rsid w:val="003624B4"/>
    <w:rsid w:val="0036280A"/>
    <w:rsid w:val="0036519E"/>
    <w:rsid w:val="003663F3"/>
    <w:rsid w:val="00366B62"/>
    <w:rsid w:val="00366C88"/>
    <w:rsid w:val="00367607"/>
    <w:rsid w:val="003709F7"/>
    <w:rsid w:val="00370C39"/>
    <w:rsid w:val="00370FCA"/>
    <w:rsid w:val="0037168F"/>
    <w:rsid w:val="00371DD3"/>
    <w:rsid w:val="00372044"/>
    <w:rsid w:val="003722ED"/>
    <w:rsid w:val="00372873"/>
    <w:rsid w:val="00372EE0"/>
    <w:rsid w:val="00372F14"/>
    <w:rsid w:val="00374370"/>
    <w:rsid w:val="003744E4"/>
    <w:rsid w:val="003745DC"/>
    <w:rsid w:val="0037466A"/>
    <w:rsid w:val="00374B56"/>
    <w:rsid w:val="003754E6"/>
    <w:rsid w:val="00375902"/>
    <w:rsid w:val="0037624E"/>
    <w:rsid w:val="003768C7"/>
    <w:rsid w:val="0037797E"/>
    <w:rsid w:val="00377BAB"/>
    <w:rsid w:val="00377CFF"/>
    <w:rsid w:val="003802DB"/>
    <w:rsid w:val="003808DB"/>
    <w:rsid w:val="00380EA6"/>
    <w:rsid w:val="00380F2E"/>
    <w:rsid w:val="003814B9"/>
    <w:rsid w:val="003818C9"/>
    <w:rsid w:val="0038191F"/>
    <w:rsid w:val="003825D1"/>
    <w:rsid w:val="00383553"/>
    <w:rsid w:val="0038593A"/>
    <w:rsid w:val="003877EB"/>
    <w:rsid w:val="00387A2E"/>
    <w:rsid w:val="003900D8"/>
    <w:rsid w:val="0039034B"/>
    <w:rsid w:val="003917B1"/>
    <w:rsid w:val="003922A1"/>
    <w:rsid w:val="00392807"/>
    <w:rsid w:val="00394DCD"/>
    <w:rsid w:val="003967FA"/>
    <w:rsid w:val="00396B23"/>
    <w:rsid w:val="00397082"/>
    <w:rsid w:val="003971AD"/>
    <w:rsid w:val="003A05FA"/>
    <w:rsid w:val="003A08DB"/>
    <w:rsid w:val="003A093C"/>
    <w:rsid w:val="003A12BD"/>
    <w:rsid w:val="003A2012"/>
    <w:rsid w:val="003A3C3C"/>
    <w:rsid w:val="003A3CF1"/>
    <w:rsid w:val="003A40F5"/>
    <w:rsid w:val="003A606F"/>
    <w:rsid w:val="003A61F5"/>
    <w:rsid w:val="003A6302"/>
    <w:rsid w:val="003A6C50"/>
    <w:rsid w:val="003A70FB"/>
    <w:rsid w:val="003A713F"/>
    <w:rsid w:val="003A744A"/>
    <w:rsid w:val="003A78DF"/>
    <w:rsid w:val="003A7BC7"/>
    <w:rsid w:val="003A7D31"/>
    <w:rsid w:val="003B0367"/>
    <w:rsid w:val="003B038C"/>
    <w:rsid w:val="003B0B2C"/>
    <w:rsid w:val="003B12F7"/>
    <w:rsid w:val="003B15E1"/>
    <w:rsid w:val="003B1713"/>
    <w:rsid w:val="003B19BF"/>
    <w:rsid w:val="003B2BD1"/>
    <w:rsid w:val="003B2DD8"/>
    <w:rsid w:val="003B30CC"/>
    <w:rsid w:val="003B35AA"/>
    <w:rsid w:val="003B3929"/>
    <w:rsid w:val="003B3F49"/>
    <w:rsid w:val="003B3FE8"/>
    <w:rsid w:val="003B4305"/>
    <w:rsid w:val="003B4548"/>
    <w:rsid w:val="003B4F8F"/>
    <w:rsid w:val="003B53EB"/>
    <w:rsid w:val="003B5AFB"/>
    <w:rsid w:val="003B5CB1"/>
    <w:rsid w:val="003B6016"/>
    <w:rsid w:val="003B6072"/>
    <w:rsid w:val="003B6934"/>
    <w:rsid w:val="003B7D0D"/>
    <w:rsid w:val="003C0613"/>
    <w:rsid w:val="003C2D0B"/>
    <w:rsid w:val="003C2F18"/>
    <w:rsid w:val="003C2F78"/>
    <w:rsid w:val="003C3CD1"/>
    <w:rsid w:val="003C448A"/>
    <w:rsid w:val="003C4723"/>
    <w:rsid w:val="003C4C85"/>
    <w:rsid w:val="003C58FE"/>
    <w:rsid w:val="003C5F93"/>
    <w:rsid w:val="003C7312"/>
    <w:rsid w:val="003C76F2"/>
    <w:rsid w:val="003C77A8"/>
    <w:rsid w:val="003D0A53"/>
    <w:rsid w:val="003D24C6"/>
    <w:rsid w:val="003D2762"/>
    <w:rsid w:val="003D4911"/>
    <w:rsid w:val="003D4E3B"/>
    <w:rsid w:val="003D525E"/>
    <w:rsid w:val="003D5851"/>
    <w:rsid w:val="003D5C11"/>
    <w:rsid w:val="003D5F36"/>
    <w:rsid w:val="003D5F9A"/>
    <w:rsid w:val="003D6B12"/>
    <w:rsid w:val="003D6B9D"/>
    <w:rsid w:val="003D6E7D"/>
    <w:rsid w:val="003D76F1"/>
    <w:rsid w:val="003D7A18"/>
    <w:rsid w:val="003D7AC3"/>
    <w:rsid w:val="003D7E75"/>
    <w:rsid w:val="003E143E"/>
    <w:rsid w:val="003E22EB"/>
    <w:rsid w:val="003E4F53"/>
    <w:rsid w:val="003E56F6"/>
    <w:rsid w:val="003E5C51"/>
    <w:rsid w:val="003E655A"/>
    <w:rsid w:val="003E6602"/>
    <w:rsid w:val="003E660A"/>
    <w:rsid w:val="003E6852"/>
    <w:rsid w:val="003E6CAE"/>
    <w:rsid w:val="003E72AB"/>
    <w:rsid w:val="003E7AB6"/>
    <w:rsid w:val="003F0013"/>
    <w:rsid w:val="003F0117"/>
    <w:rsid w:val="003F071B"/>
    <w:rsid w:val="003F0802"/>
    <w:rsid w:val="003F199B"/>
    <w:rsid w:val="003F1C3F"/>
    <w:rsid w:val="003F1C91"/>
    <w:rsid w:val="003F2039"/>
    <w:rsid w:val="003F327E"/>
    <w:rsid w:val="003F32B9"/>
    <w:rsid w:val="003F3F5C"/>
    <w:rsid w:val="003F48E3"/>
    <w:rsid w:val="003F58E7"/>
    <w:rsid w:val="003F5E52"/>
    <w:rsid w:val="003F5F99"/>
    <w:rsid w:val="003F5FD9"/>
    <w:rsid w:val="003F69AA"/>
    <w:rsid w:val="003F6C75"/>
    <w:rsid w:val="003F78A9"/>
    <w:rsid w:val="00400279"/>
    <w:rsid w:val="00400425"/>
    <w:rsid w:val="004009A6"/>
    <w:rsid w:val="00400A44"/>
    <w:rsid w:val="00400A64"/>
    <w:rsid w:val="00401946"/>
    <w:rsid w:val="00401FBE"/>
    <w:rsid w:val="00403C84"/>
    <w:rsid w:val="00403DAD"/>
    <w:rsid w:val="00405C3C"/>
    <w:rsid w:val="00407844"/>
    <w:rsid w:val="00410370"/>
    <w:rsid w:val="00410482"/>
    <w:rsid w:val="00410A44"/>
    <w:rsid w:val="00410EE3"/>
    <w:rsid w:val="00412301"/>
    <w:rsid w:val="00412DD1"/>
    <w:rsid w:val="00413BCD"/>
    <w:rsid w:val="0041401F"/>
    <w:rsid w:val="00414398"/>
    <w:rsid w:val="004155F8"/>
    <w:rsid w:val="00416480"/>
    <w:rsid w:val="0041652E"/>
    <w:rsid w:val="00417E8E"/>
    <w:rsid w:val="004220C0"/>
    <w:rsid w:val="00422AED"/>
    <w:rsid w:val="004247B5"/>
    <w:rsid w:val="00424BD5"/>
    <w:rsid w:val="004250B0"/>
    <w:rsid w:val="004263F6"/>
    <w:rsid w:val="0042674B"/>
    <w:rsid w:val="00426C6A"/>
    <w:rsid w:val="0043037F"/>
    <w:rsid w:val="00430570"/>
    <w:rsid w:val="00431A76"/>
    <w:rsid w:val="004327F6"/>
    <w:rsid w:val="00432EA9"/>
    <w:rsid w:val="004330E6"/>
    <w:rsid w:val="00433707"/>
    <w:rsid w:val="00433C06"/>
    <w:rsid w:val="00433F45"/>
    <w:rsid w:val="00433F6C"/>
    <w:rsid w:val="004353CF"/>
    <w:rsid w:val="00436CFF"/>
    <w:rsid w:val="00436E5D"/>
    <w:rsid w:val="00436EF7"/>
    <w:rsid w:val="00436FC1"/>
    <w:rsid w:val="00440166"/>
    <w:rsid w:val="004414A6"/>
    <w:rsid w:val="00441963"/>
    <w:rsid w:val="00441AB1"/>
    <w:rsid w:val="00441F66"/>
    <w:rsid w:val="0044244A"/>
    <w:rsid w:val="00442647"/>
    <w:rsid w:val="004426B0"/>
    <w:rsid w:val="00442ACF"/>
    <w:rsid w:val="00443041"/>
    <w:rsid w:val="00443DBC"/>
    <w:rsid w:val="004445AE"/>
    <w:rsid w:val="00444F3C"/>
    <w:rsid w:val="00444F6B"/>
    <w:rsid w:val="0044568A"/>
    <w:rsid w:val="00445D12"/>
    <w:rsid w:val="0044785D"/>
    <w:rsid w:val="004511CC"/>
    <w:rsid w:val="0045122C"/>
    <w:rsid w:val="00451479"/>
    <w:rsid w:val="0045233E"/>
    <w:rsid w:val="00452C1D"/>
    <w:rsid w:val="0045371A"/>
    <w:rsid w:val="00454732"/>
    <w:rsid w:val="00454874"/>
    <w:rsid w:val="00454913"/>
    <w:rsid w:val="00454949"/>
    <w:rsid w:val="00454DA8"/>
    <w:rsid w:val="00457038"/>
    <w:rsid w:val="0045741A"/>
    <w:rsid w:val="00457D62"/>
    <w:rsid w:val="004600FB"/>
    <w:rsid w:val="00460382"/>
    <w:rsid w:val="00461383"/>
    <w:rsid w:val="00461604"/>
    <w:rsid w:val="00461C35"/>
    <w:rsid w:val="00464316"/>
    <w:rsid w:val="00464C21"/>
    <w:rsid w:val="00465D84"/>
    <w:rsid w:val="00466CDC"/>
    <w:rsid w:val="00467C7A"/>
    <w:rsid w:val="00470A40"/>
    <w:rsid w:val="004723B0"/>
    <w:rsid w:val="00472BAC"/>
    <w:rsid w:val="0047343D"/>
    <w:rsid w:val="0047420D"/>
    <w:rsid w:val="00474663"/>
    <w:rsid w:val="00474E19"/>
    <w:rsid w:val="00475440"/>
    <w:rsid w:val="004760D6"/>
    <w:rsid w:val="0047639B"/>
    <w:rsid w:val="00476515"/>
    <w:rsid w:val="00477F86"/>
    <w:rsid w:val="004800AC"/>
    <w:rsid w:val="00480FAA"/>
    <w:rsid w:val="004812FE"/>
    <w:rsid w:val="00481316"/>
    <w:rsid w:val="0048196C"/>
    <w:rsid w:val="004819C3"/>
    <w:rsid w:val="00481D78"/>
    <w:rsid w:val="0048200E"/>
    <w:rsid w:val="00482D12"/>
    <w:rsid w:val="00483555"/>
    <w:rsid w:val="00484043"/>
    <w:rsid w:val="00484E01"/>
    <w:rsid w:val="00486FA8"/>
    <w:rsid w:val="00487D01"/>
    <w:rsid w:val="00490C27"/>
    <w:rsid w:val="0049104C"/>
    <w:rsid w:val="004915C8"/>
    <w:rsid w:val="00491607"/>
    <w:rsid w:val="00491FB6"/>
    <w:rsid w:val="004923F8"/>
    <w:rsid w:val="00493588"/>
    <w:rsid w:val="004939D5"/>
    <w:rsid w:val="0049656F"/>
    <w:rsid w:val="00496856"/>
    <w:rsid w:val="0049687E"/>
    <w:rsid w:val="00497352"/>
    <w:rsid w:val="00497A5C"/>
    <w:rsid w:val="00497D9A"/>
    <w:rsid w:val="004A00C7"/>
    <w:rsid w:val="004A06DF"/>
    <w:rsid w:val="004A0E95"/>
    <w:rsid w:val="004A198B"/>
    <w:rsid w:val="004A1A6D"/>
    <w:rsid w:val="004A2285"/>
    <w:rsid w:val="004A2623"/>
    <w:rsid w:val="004A3648"/>
    <w:rsid w:val="004A3830"/>
    <w:rsid w:val="004A5AA1"/>
    <w:rsid w:val="004A5E24"/>
    <w:rsid w:val="004A5EE8"/>
    <w:rsid w:val="004A666E"/>
    <w:rsid w:val="004A69CD"/>
    <w:rsid w:val="004A6F1C"/>
    <w:rsid w:val="004A7DC6"/>
    <w:rsid w:val="004B002D"/>
    <w:rsid w:val="004B183C"/>
    <w:rsid w:val="004B2868"/>
    <w:rsid w:val="004B4002"/>
    <w:rsid w:val="004B40C2"/>
    <w:rsid w:val="004B4B08"/>
    <w:rsid w:val="004B63E0"/>
    <w:rsid w:val="004B74A0"/>
    <w:rsid w:val="004B79ED"/>
    <w:rsid w:val="004B7B20"/>
    <w:rsid w:val="004C13E6"/>
    <w:rsid w:val="004C184C"/>
    <w:rsid w:val="004C1BFE"/>
    <w:rsid w:val="004C241F"/>
    <w:rsid w:val="004C3BB0"/>
    <w:rsid w:val="004C42E5"/>
    <w:rsid w:val="004C450A"/>
    <w:rsid w:val="004C5034"/>
    <w:rsid w:val="004C5B86"/>
    <w:rsid w:val="004C744D"/>
    <w:rsid w:val="004D2095"/>
    <w:rsid w:val="004D212F"/>
    <w:rsid w:val="004D2AC4"/>
    <w:rsid w:val="004D2B66"/>
    <w:rsid w:val="004D357C"/>
    <w:rsid w:val="004D38CC"/>
    <w:rsid w:val="004D3967"/>
    <w:rsid w:val="004D4270"/>
    <w:rsid w:val="004D4956"/>
    <w:rsid w:val="004D4A52"/>
    <w:rsid w:val="004D4D30"/>
    <w:rsid w:val="004D4E50"/>
    <w:rsid w:val="004D50B2"/>
    <w:rsid w:val="004D5EA2"/>
    <w:rsid w:val="004D6481"/>
    <w:rsid w:val="004D7E3D"/>
    <w:rsid w:val="004E0201"/>
    <w:rsid w:val="004E0BC2"/>
    <w:rsid w:val="004E12F5"/>
    <w:rsid w:val="004E139A"/>
    <w:rsid w:val="004E165E"/>
    <w:rsid w:val="004E193A"/>
    <w:rsid w:val="004E1C87"/>
    <w:rsid w:val="004E1FB1"/>
    <w:rsid w:val="004E20B8"/>
    <w:rsid w:val="004E2CDA"/>
    <w:rsid w:val="004E2E0F"/>
    <w:rsid w:val="004E44DC"/>
    <w:rsid w:val="004E4B01"/>
    <w:rsid w:val="004E4D35"/>
    <w:rsid w:val="004E5D07"/>
    <w:rsid w:val="004E7646"/>
    <w:rsid w:val="004E7844"/>
    <w:rsid w:val="004E7FEC"/>
    <w:rsid w:val="004F0566"/>
    <w:rsid w:val="004F1151"/>
    <w:rsid w:val="004F15D7"/>
    <w:rsid w:val="004F183B"/>
    <w:rsid w:val="004F1C0F"/>
    <w:rsid w:val="004F251D"/>
    <w:rsid w:val="004F276D"/>
    <w:rsid w:val="004F2796"/>
    <w:rsid w:val="004F2883"/>
    <w:rsid w:val="004F3BB8"/>
    <w:rsid w:val="004F4930"/>
    <w:rsid w:val="004F5173"/>
    <w:rsid w:val="004F57D7"/>
    <w:rsid w:val="004F6D9E"/>
    <w:rsid w:val="004F77A2"/>
    <w:rsid w:val="005000C2"/>
    <w:rsid w:val="00500998"/>
    <w:rsid w:val="00501FC6"/>
    <w:rsid w:val="00502616"/>
    <w:rsid w:val="00502A36"/>
    <w:rsid w:val="00502FB4"/>
    <w:rsid w:val="00503000"/>
    <w:rsid w:val="00503B24"/>
    <w:rsid w:val="00503D0F"/>
    <w:rsid w:val="00503E87"/>
    <w:rsid w:val="00504993"/>
    <w:rsid w:val="0050554A"/>
    <w:rsid w:val="00506323"/>
    <w:rsid w:val="00506664"/>
    <w:rsid w:val="00506C4D"/>
    <w:rsid w:val="0051067F"/>
    <w:rsid w:val="00511DB1"/>
    <w:rsid w:val="005140CB"/>
    <w:rsid w:val="00514B33"/>
    <w:rsid w:val="00515C68"/>
    <w:rsid w:val="005167EA"/>
    <w:rsid w:val="00516903"/>
    <w:rsid w:val="005175E2"/>
    <w:rsid w:val="00520082"/>
    <w:rsid w:val="0052029A"/>
    <w:rsid w:val="005202CF"/>
    <w:rsid w:val="00520FFF"/>
    <w:rsid w:val="005223B1"/>
    <w:rsid w:val="005237A6"/>
    <w:rsid w:val="00523830"/>
    <w:rsid w:val="00530F63"/>
    <w:rsid w:val="00531790"/>
    <w:rsid w:val="00532C73"/>
    <w:rsid w:val="005332A0"/>
    <w:rsid w:val="005335BF"/>
    <w:rsid w:val="005336C4"/>
    <w:rsid w:val="00533A12"/>
    <w:rsid w:val="0053443A"/>
    <w:rsid w:val="0053463C"/>
    <w:rsid w:val="00535376"/>
    <w:rsid w:val="005353F2"/>
    <w:rsid w:val="005358D5"/>
    <w:rsid w:val="00536F5E"/>
    <w:rsid w:val="00540478"/>
    <w:rsid w:val="00540AAF"/>
    <w:rsid w:val="00541F8D"/>
    <w:rsid w:val="0054283E"/>
    <w:rsid w:val="00543231"/>
    <w:rsid w:val="005437A4"/>
    <w:rsid w:val="00543AE2"/>
    <w:rsid w:val="00544AF4"/>
    <w:rsid w:val="005458B6"/>
    <w:rsid w:val="00545B4D"/>
    <w:rsid w:val="00545B6C"/>
    <w:rsid w:val="00545D80"/>
    <w:rsid w:val="00546BBF"/>
    <w:rsid w:val="00547592"/>
    <w:rsid w:val="0055025C"/>
    <w:rsid w:val="00552E2F"/>
    <w:rsid w:val="00552EE4"/>
    <w:rsid w:val="00553E30"/>
    <w:rsid w:val="0055416B"/>
    <w:rsid w:val="005545CE"/>
    <w:rsid w:val="0055464C"/>
    <w:rsid w:val="005557AB"/>
    <w:rsid w:val="0055617C"/>
    <w:rsid w:val="00556395"/>
    <w:rsid w:val="00557C24"/>
    <w:rsid w:val="005612EC"/>
    <w:rsid w:val="00561476"/>
    <w:rsid w:val="00562C9F"/>
    <w:rsid w:val="00564C0D"/>
    <w:rsid w:val="00565069"/>
    <w:rsid w:val="005655AC"/>
    <w:rsid w:val="0056585E"/>
    <w:rsid w:val="00565E91"/>
    <w:rsid w:val="00565F93"/>
    <w:rsid w:val="00566740"/>
    <w:rsid w:val="00567807"/>
    <w:rsid w:val="00567AF8"/>
    <w:rsid w:val="00567B65"/>
    <w:rsid w:val="00567EF8"/>
    <w:rsid w:val="00567FF2"/>
    <w:rsid w:val="005702F9"/>
    <w:rsid w:val="005711BB"/>
    <w:rsid w:val="00571469"/>
    <w:rsid w:val="00571E66"/>
    <w:rsid w:val="005721B3"/>
    <w:rsid w:val="0057235E"/>
    <w:rsid w:val="00573DAA"/>
    <w:rsid w:val="005744D4"/>
    <w:rsid w:val="005744E0"/>
    <w:rsid w:val="00575087"/>
    <w:rsid w:val="00575C0B"/>
    <w:rsid w:val="005761F3"/>
    <w:rsid w:val="0057624E"/>
    <w:rsid w:val="0057683C"/>
    <w:rsid w:val="005769B1"/>
    <w:rsid w:val="00576B07"/>
    <w:rsid w:val="00580A76"/>
    <w:rsid w:val="0058119B"/>
    <w:rsid w:val="00581CAB"/>
    <w:rsid w:val="005827A3"/>
    <w:rsid w:val="00583307"/>
    <w:rsid w:val="00583D54"/>
    <w:rsid w:val="0058418F"/>
    <w:rsid w:val="00585029"/>
    <w:rsid w:val="00585FC2"/>
    <w:rsid w:val="00587832"/>
    <w:rsid w:val="00590A27"/>
    <w:rsid w:val="00592485"/>
    <w:rsid w:val="0059283F"/>
    <w:rsid w:val="00592EE3"/>
    <w:rsid w:val="0059323A"/>
    <w:rsid w:val="00593759"/>
    <w:rsid w:val="00593A55"/>
    <w:rsid w:val="005947A4"/>
    <w:rsid w:val="00594ABC"/>
    <w:rsid w:val="00594E08"/>
    <w:rsid w:val="005950CB"/>
    <w:rsid w:val="00595C84"/>
    <w:rsid w:val="005961EE"/>
    <w:rsid w:val="005962B7"/>
    <w:rsid w:val="005962E2"/>
    <w:rsid w:val="00596534"/>
    <w:rsid w:val="005973E8"/>
    <w:rsid w:val="00597557"/>
    <w:rsid w:val="005A1B5E"/>
    <w:rsid w:val="005A2454"/>
    <w:rsid w:val="005A3C92"/>
    <w:rsid w:val="005A40E7"/>
    <w:rsid w:val="005A43D7"/>
    <w:rsid w:val="005A6D51"/>
    <w:rsid w:val="005A7024"/>
    <w:rsid w:val="005A7971"/>
    <w:rsid w:val="005A7AEE"/>
    <w:rsid w:val="005B27EF"/>
    <w:rsid w:val="005B30BF"/>
    <w:rsid w:val="005B35AA"/>
    <w:rsid w:val="005B3F6E"/>
    <w:rsid w:val="005B490F"/>
    <w:rsid w:val="005B4954"/>
    <w:rsid w:val="005B578A"/>
    <w:rsid w:val="005B5828"/>
    <w:rsid w:val="005B68AD"/>
    <w:rsid w:val="005B6F7A"/>
    <w:rsid w:val="005B727E"/>
    <w:rsid w:val="005C1013"/>
    <w:rsid w:val="005C1020"/>
    <w:rsid w:val="005C1487"/>
    <w:rsid w:val="005C1D44"/>
    <w:rsid w:val="005C2BFA"/>
    <w:rsid w:val="005C2DFD"/>
    <w:rsid w:val="005C3367"/>
    <w:rsid w:val="005C451C"/>
    <w:rsid w:val="005C5CAF"/>
    <w:rsid w:val="005C6D80"/>
    <w:rsid w:val="005C700B"/>
    <w:rsid w:val="005C7621"/>
    <w:rsid w:val="005C7952"/>
    <w:rsid w:val="005D0914"/>
    <w:rsid w:val="005D0DB2"/>
    <w:rsid w:val="005D12BA"/>
    <w:rsid w:val="005D1A57"/>
    <w:rsid w:val="005D4380"/>
    <w:rsid w:val="005D4995"/>
    <w:rsid w:val="005D56BB"/>
    <w:rsid w:val="005D60F5"/>
    <w:rsid w:val="005D6272"/>
    <w:rsid w:val="005D63C5"/>
    <w:rsid w:val="005E0555"/>
    <w:rsid w:val="005E0D3D"/>
    <w:rsid w:val="005E173C"/>
    <w:rsid w:val="005E188D"/>
    <w:rsid w:val="005E1A7C"/>
    <w:rsid w:val="005E2B45"/>
    <w:rsid w:val="005E43CE"/>
    <w:rsid w:val="005E598E"/>
    <w:rsid w:val="005E7D1D"/>
    <w:rsid w:val="005F01C3"/>
    <w:rsid w:val="005F02A9"/>
    <w:rsid w:val="005F11A3"/>
    <w:rsid w:val="005F1982"/>
    <w:rsid w:val="005F2107"/>
    <w:rsid w:val="005F21A8"/>
    <w:rsid w:val="005F2274"/>
    <w:rsid w:val="005F3193"/>
    <w:rsid w:val="005F5D06"/>
    <w:rsid w:val="005F77F6"/>
    <w:rsid w:val="006000E5"/>
    <w:rsid w:val="006005DA"/>
    <w:rsid w:val="006009A3"/>
    <w:rsid w:val="00600FA4"/>
    <w:rsid w:val="006015E4"/>
    <w:rsid w:val="00601CD8"/>
    <w:rsid w:val="00601F90"/>
    <w:rsid w:val="00602084"/>
    <w:rsid w:val="0060226A"/>
    <w:rsid w:val="00602414"/>
    <w:rsid w:val="00602671"/>
    <w:rsid w:val="00603E59"/>
    <w:rsid w:val="00604212"/>
    <w:rsid w:val="00604633"/>
    <w:rsid w:val="006059FD"/>
    <w:rsid w:val="006062E9"/>
    <w:rsid w:val="00606446"/>
    <w:rsid w:val="00606C0C"/>
    <w:rsid w:val="00607D7B"/>
    <w:rsid w:val="0061041B"/>
    <w:rsid w:val="00610D4A"/>
    <w:rsid w:val="00611321"/>
    <w:rsid w:val="006115FA"/>
    <w:rsid w:val="00611D67"/>
    <w:rsid w:val="00612759"/>
    <w:rsid w:val="006127A0"/>
    <w:rsid w:val="0061309D"/>
    <w:rsid w:val="006134EC"/>
    <w:rsid w:val="00613F64"/>
    <w:rsid w:val="00614056"/>
    <w:rsid w:val="00615DAF"/>
    <w:rsid w:val="00616264"/>
    <w:rsid w:val="0061651E"/>
    <w:rsid w:val="00616AAB"/>
    <w:rsid w:val="006171FF"/>
    <w:rsid w:val="00617397"/>
    <w:rsid w:val="006203B2"/>
    <w:rsid w:val="006206C4"/>
    <w:rsid w:val="0062081C"/>
    <w:rsid w:val="0062099F"/>
    <w:rsid w:val="00620A3E"/>
    <w:rsid w:val="00620AB7"/>
    <w:rsid w:val="00621744"/>
    <w:rsid w:val="00621D9C"/>
    <w:rsid w:val="00622A44"/>
    <w:rsid w:val="00622EB7"/>
    <w:rsid w:val="00624062"/>
    <w:rsid w:val="00626A94"/>
    <w:rsid w:val="00627279"/>
    <w:rsid w:val="00627409"/>
    <w:rsid w:val="006305F7"/>
    <w:rsid w:val="0063112A"/>
    <w:rsid w:val="00631394"/>
    <w:rsid w:val="0063168E"/>
    <w:rsid w:val="00631BBF"/>
    <w:rsid w:val="00631EA1"/>
    <w:rsid w:val="0063285A"/>
    <w:rsid w:val="006332DA"/>
    <w:rsid w:val="0063640D"/>
    <w:rsid w:val="00636560"/>
    <w:rsid w:val="00637EBE"/>
    <w:rsid w:val="00640150"/>
    <w:rsid w:val="006406D9"/>
    <w:rsid w:val="00640951"/>
    <w:rsid w:val="006412BA"/>
    <w:rsid w:val="00641FE0"/>
    <w:rsid w:val="00642A61"/>
    <w:rsid w:val="006437BA"/>
    <w:rsid w:val="00643FC4"/>
    <w:rsid w:val="00644237"/>
    <w:rsid w:val="0064453B"/>
    <w:rsid w:val="00644FAE"/>
    <w:rsid w:val="00646A37"/>
    <w:rsid w:val="00647227"/>
    <w:rsid w:val="00647839"/>
    <w:rsid w:val="0065083C"/>
    <w:rsid w:val="00651274"/>
    <w:rsid w:val="006515A8"/>
    <w:rsid w:val="00651CA5"/>
    <w:rsid w:val="00651CB0"/>
    <w:rsid w:val="006525E4"/>
    <w:rsid w:val="00652933"/>
    <w:rsid w:val="00653D37"/>
    <w:rsid w:val="00654EC6"/>
    <w:rsid w:val="00655C4B"/>
    <w:rsid w:val="0065609C"/>
    <w:rsid w:val="006565C1"/>
    <w:rsid w:val="00660543"/>
    <w:rsid w:val="006606D8"/>
    <w:rsid w:val="006615F8"/>
    <w:rsid w:val="00661835"/>
    <w:rsid w:val="00662594"/>
    <w:rsid w:val="006636D6"/>
    <w:rsid w:val="0066375A"/>
    <w:rsid w:val="00664992"/>
    <w:rsid w:val="00664B6A"/>
    <w:rsid w:val="006663D3"/>
    <w:rsid w:val="0067043A"/>
    <w:rsid w:val="00670AE1"/>
    <w:rsid w:val="0067159A"/>
    <w:rsid w:val="00671C85"/>
    <w:rsid w:val="00673990"/>
    <w:rsid w:val="00673ED7"/>
    <w:rsid w:val="006758BC"/>
    <w:rsid w:val="00675944"/>
    <w:rsid w:val="0067688E"/>
    <w:rsid w:val="00676A95"/>
    <w:rsid w:val="00676F88"/>
    <w:rsid w:val="00677390"/>
    <w:rsid w:val="00677B6D"/>
    <w:rsid w:val="0068154A"/>
    <w:rsid w:val="00681CE0"/>
    <w:rsid w:val="00682AA0"/>
    <w:rsid w:val="00683D7B"/>
    <w:rsid w:val="006842EE"/>
    <w:rsid w:val="0068446B"/>
    <w:rsid w:val="00684D3B"/>
    <w:rsid w:val="006852F4"/>
    <w:rsid w:val="006855D1"/>
    <w:rsid w:val="00685885"/>
    <w:rsid w:val="00686129"/>
    <w:rsid w:val="006864B6"/>
    <w:rsid w:val="0068682A"/>
    <w:rsid w:val="00686BED"/>
    <w:rsid w:val="00686FD9"/>
    <w:rsid w:val="00690421"/>
    <w:rsid w:val="00690708"/>
    <w:rsid w:val="00690BDD"/>
    <w:rsid w:val="006922E0"/>
    <w:rsid w:val="00692B67"/>
    <w:rsid w:val="0069322F"/>
    <w:rsid w:val="00693331"/>
    <w:rsid w:val="006938E0"/>
    <w:rsid w:val="0069584E"/>
    <w:rsid w:val="00695B91"/>
    <w:rsid w:val="0069658E"/>
    <w:rsid w:val="00696A92"/>
    <w:rsid w:val="0069719A"/>
    <w:rsid w:val="00697624"/>
    <w:rsid w:val="0069767E"/>
    <w:rsid w:val="006976FC"/>
    <w:rsid w:val="00697AD7"/>
    <w:rsid w:val="006A1988"/>
    <w:rsid w:val="006A1CC1"/>
    <w:rsid w:val="006A1FE1"/>
    <w:rsid w:val="006A2913"/>
    <w:rsid w:val="006A2B46"/>
    <w:rsid w:val="006A2CC2"/>
    <w:rsid w:val="006A4A63"/>
    <w:rsid w:val="006A4F9D"/>
    <w:rsid w:val="006A6127"/>
    <w:rsid w:val="006A6462"/>
    <w:rsid w:val="006A7228"/>
    <w:rsid w:val="006A7731"/>
    <w:rsid w:val="006B05ED"/>
    <w:rsid w:val="006B150E"/>
    <w:rsid w:val="006B1EBE"/>
    <w:rsid w:val="006B2939"/>
    <w:rsid w:val="006B2BEA"/>
    <w:rsid w:val="006B31BC"/>
    <w:rsid w:val="006B4ED3"/>
    <w:rsid w:val="006B5BA0"/>
    <w:rsid w:val="006B6730"/>
    <w:rsid w:val="006B6C81"/>
    <w:rsid w:val="006B708F"/>
    <w:rsid w:val="006B7970"/>
    <w:rsid w:val="006B7F5B"/>
    <w:rsid w:val="006C0D5D"/>
    <w:rsid w:val="006C272A"/>
    <w:rsid w:val="006C3D0A"/>
    <w:rsid w:val="006C415A"/>
    <w:rsid w:val="006C4293"/>
    <w:rsid w:val="006C4619"/>
    <w:rsid w:val="006C4EBC"/>
    <w:rsid w:val="006C6A90"/>
    <w:rsid w:val="006C70B2"/>
    <w:rsid w:val="006C73A9"/>
    <w:rsid w:val="006D09CC"/>
    <w:rsid w:val="006D0C8A"/>
    <w:rsid w:val="006D0F5A"/>
    <w:rsid w:val="006D0F7B"/>
    <w:rsid w:val="006D1BFB"/>
    <w:rsid w:val="006D225A"/>
    <w:rsid w:val="006D33AE"/>
    <w:rsid w:val="006D4305"/>
    <w:rsid w:val="006D46E1"/>
    <w:rsid w:val="006D61F4"/>
    <w:rsid w:val="006D629D"/>
    <w:rsid w:val="006D67AA"/>
    <w:rsid w:val="006D67CA"/>
    <w:rsid w:val="006D6926"/>
    <w:rsid w:val="006D7B1A"/>
    <w:rsid w:val="006D7EA5"/>
    <w:rsid w:val="006E0E24"/>
    <w:rsid w:val="006E11EF"/>
    <w:rsid w:val="006E1D46"/>
    <w:rsid w:val="006E244B"/>
    <w:rsid w:val="006E3017"/>
    <w:rsid w:val="006E4860"/>
    <w:rsid w:val="006E49BE"/>
    <w:rsid w:val="006E5155"/>
    <w:rsid w:val="006E5713"/>
    <w:rsid w:val="006E5B62"/>
    <w:rsid w:val="006E616C"/>
    <w:rsid w:val="006E6BB3"/>
    <w:rsid w:val="006E7223"/>
    <w:rsid w:val="006F00AA"/>
    <w:rsid w:val="006F101D"/>
    <w:rsid w:val="006F1086"/>
    <w:rsid w:val="006F109A"/>
    <w:rsid w:val="006F171C"/>
    <w:rsid w:val="006F267A"/>
    <w:rsid w:val="006F2B08"/>
    <w:rsid w:val="006F3174"/>
    <w:rsid w:val="006F4F6A"/>
    <w:rsid w:val="006F5B62"/>
    <w:rsid w:val="006F5C45"/>
    <w:rsid w:val="006F662E"/>
    <w:rsid w:val="006F6A43"/>
    <w:rsid w:val="006F6B3B"/>
    <w:rsid w:val="00700112"/>
    <w:rsid w:val="00701624"/>
    <w:rsid w:val="00701AD1"/>
    <w:rsid w:val="00701B49"/>
    <w:rsid w:val="007021C3"/>
    <w:rsid w:val="00703501"/>
    <w:rsid w:val="0070406B"/>
    <w:rsid w:val="0070429C"/>
    <w:rsid w:val="007053D5"/>
    <w:rsid w:val="007057B0"/>
    <w:rsid w:val="00707AC2"/>
    <w:rsid w:val="00707E65"/>
    <w:rsid w:val="00710094"/>
    <w:rsid w:val="007109C7"/>
    <w:rsid w:val="00711601"/>
    <w:rsid w:val="00711D16"/>
    <w:rsid w:val="00712CC4"/>
    <w:rsid w:val="00713518"/>
    <w:rsid w:val="0071383E"/>
    <w:rsid w:val="00713DBD"/>
    <w:rsid w:val="00714B6D"/>
    <w:rsid w:val="00714E65"/>
    <w:rsid w:val="00716805"/>
    <w:rsid w:val="007169A4"/>
    <w:rsid w:val="00717D56"/>
    <w:rsid w:val="00720140"/>
    <w:rsid w:val="00720408"/>
    <w:rsid w:val="0072157D"/>
    <w:rsid w:val="007216F4"/>
    <w:rsid w:val="0072189F"/>
    <w:rsid w:val="00721964"/>
    <w:rsid w:val="00723C1D"/>
    <w:rsid w:val="00723E4B"/>
    <w:rsid w:val="00724AF5"/>
    <w:rsid w:val="00725CCA"/>
    <w:rsid w:val="00726034"/>
    <w:rsid w:val="007261DE"/>
    <w:rsid w:val="0072629A"/>
    <w:rsid w:val="007263D7"/>
    <w:rsid w:val="00726EED"/>
    <w:rsid w:val="00730DEE"/>
    <w:rsid w:val="007313F7"/>
    <w:rsid w:val="00731BF0"/>
    <w:rsid w:val="00731C3E"/>
    <w:rsid w:val="007327C8"/>
    <w:rsid w:val="00733041"/>
    <w:rsid w:val="007338CF"/>
    <w:rsid w:val="00734D11"/>
    <w:rsid w:val="00734F64"/>
    <w:rsid w:val="00735792"/>
    <w:rsid w:val="00735A4D"/>
    <w:rsid w:val="00737464"/>
    <w:rsid w:val="00737CE0"/>
    <w:rsid w:val="0074024F"/>
    <w:rsid w:val="007411EB"/>
    <w:rsid w:val="007415E9"/>
    <w:rsid w:val="00743853"/>
    <w:rsid w:val="00743BD6"/>
    <w:rsid w:val="00743C8E"/>
    <w:rsid w:val="007455BD"/>
    <w:rsid w:val="00745AB0"/>
    <w:rsid w:val="00745C6F"/>
    <w:rsid w:val="00745EB6"/>
    <w:rsid w:val="0074614B"/>
    <w:rsid w:val="0074695A"/>
    <w:rsid w:val="00746BE8"/>
    <w:rsid w:val="007471F2"/>
    <w:rsid w:val="00750534"/>
    <w:rsid w:val="00751A72"/>
    <w:rsid w:val="007526A8"/>
    <w:rsid w:val="007528D8"/>
    <w:rsid w:val="007541BD"/>
    <w:rsid w:val="007546E8"/>
    <w:rsid w:val="00754AE3"/>
    <w:rsid w:val="00755A84"/>
    <w:rsid w:val="007563FB"/>
    <w:rsid w:val="007572FF"/>
    <w:rsid w:val="00757308"/>
    <w:rsid w:val="00760487"/>
    <w:rsid w:val="007606A5"/>
    <w:rsid w:val="00760AB3"/>
    <w:rsid w:val="007613F4"/>
    <w:rsid w:val="007620FF"/>
    <w:rsid w:val="007627D0"/>
    <w:rsid w:val="00762C15"/>
    <w:rsid w:val="0076402F"/>
    <w:rsid w:val="00764498"/>
    <w:rsid w:val="007648E3"/>
    <w:rsid w:val="007655BB"/>
    <w:rsid w:val="00765A94"/>
    <w:rsid w:val="00765C32"/>
    <w:rsid w:val="00765C57"/>
    <w:rsid w:val="0076721D"/>
    <w:rsid w:val="00771F6E"/>
    <w:rsid w:val="007736B1"/>
    <w:rsid w:val="0077435E"/>
    <w:rsid w:val="007746FC"/>
    <w:rsid w:val="007748D5"/>
    <w:rsid w:val="007749EE"/>
    <w:rsid w:val="00775D5D"/>
    <w:rsid w:val="007763BB"/>
    <w:rsid w:val="0077662B"/>
    <w:rsid w:val="00776838"/>
    <w:rsid w:val="00776986"/>
    <w:rsid w:val="007778ED"/>
    <w:rsid w:val="00780B28"/>
    <w:rsid w:val="007825A4"/>
    <w:rsid w:val="00782B3D"/>
    <w:rsid w:val="00783090"/>
    <w:rsid w:val="007831BB"/>
    <w:rsid w:val="007834D0"/>
    <w:rsid w:val="00784799"/>
    <w:rsid w:val="00784D75"/>
    <w:rsid w:val="007853DC"/>
    <w:rsid w:val="00785412"/>
    <w:rsid w:val="007856DD"/>
    <w:rsid w:val="00785715"/>
    <w:rsid w:val="00786548"/>
    <w:rsid w:val="00786808"/>
    <w:rsid w:val="007868FC"/>
    <w:rsid w:val="00786ECC"/>
    <w:rsid w:val="00790762"/>
    <w:rsid w:val="007928E0"/>
    <w:rsid w:val="00792D28"/>
    <w:rsid w:val="007941B2"/>
    <w:rsid w:val="00794DE5"/>
    <w:rsid w:val="00794F8B"/>
    <w:rsid w:val="00795F58"/>
    <w:rsid w:val="0079680A"/>
    <w:rsid w:val="00796FB8"/>
    <w:rsid w:val="00796FC5"/>
    <w:rsid w:val="007975B4"/>
    <w:rsid w:val="00797890"/>
    <w:rsid w:val="00797B84"/>
    <w:rsid w:val="00797BC7"/>
    <w:rsid w:val="007A0D61"/>
    <w:rsid w:val="007A1506"/>
    <w:rsid w:val="007A19FD"/>
    <w:rsid w:val="007A2760"/>
    <w:rsid w:val="007A27ED"/>
    <w:rsid w:val="007A2B11"/>
    <w:rsid w:val="007A2EFC"/>
    <w:rsid w:val="007A369F"/>
    <w:rsid w:val="007A4F45"/>
    <w:rsid w:val="007A6239"/>
    <w:rsid w:val="007A62E3"/>
    <w:rsid w:val="007B13F8"/>
    <w:rsid w:val="007B15B4"/>
    <w:rsid w:val="007B15DB"/>
    <w:rsid w:val="007B1EAA"/>
    <w:rsid w:val="007B281C"/>
    <w:rsid w:val="007B305D"/>
    <w:rsid w:val="007B4441"/>
    <w:rsid w:val="007B468E"/>
    <w:rsid w:val="007B46DF"/>
    <w:rsid w:val="007B470D"/>
    <w:rsid w:val="007B4FCB"/>
    <w:rsid w:val="007B6537"/>
    <w:rsid w:val="007B6DB9"/>
    <w:rsid w:val="007B6E29"/>
    <w:rsid w:val="007B7A11"/>
    <w:rsid w:val="007C00DE"/>
    <w:rsid w:val="007C0DAD"/>
    <w:rsid w:val="007C127B"/>
    <w:rsid w:val="007C175E"/>
    <w:rsid w:val="007C24D6"/>
    <w:rsid w:val="007C5289"/>
    <w:rsid w:val="007C531C"/>
    <w:rsid w:val="007C59A4"/>
    <w:rsid w:val="007C65E8"/>
    <w:rsid w:val="007C69F5"/>
    <w:rsid w:val="007C6A09"/>
    <w:rsid w:val="007C6FA0"/>
    <w:rsid w:val="007C7CD4"/>
    <w:rsid w:val="007D0AD4"/>
    <w:rsid w:val="007D0DBC"/>
    <w:rsid w:val="007D0EBA"/>
    <w:rsid w:val="007D1BC9"/>
    <w:rsid w:val="007D2840"/>
    <w:rsid w:val="007D301C"/>
    <w:rsid w:val="007D3509"/>
    <w:rsid w:val="007D3ABF"/>
    <w:rsid w:val="007D45CA"/>
    <w:rsid w:val="007D4842"/>
    <w:rsid w:val="007D525B"/>
    <w:rsid w:val="007D5338"/>
    <w:rsid w:val="007D5982"/>
    <w:rsid w:val="007D5EC3"/>
    <w:rsid w:val="007D7528"/>
    <w:rsid w:val="007D7F67"/>
    <w:rsid w:val="007D7FBB"/>
    <w:rsid w:val="007E0FD2"/>
    <w:rsid w:val="007E1747"/>
    <w:rsid w:val="007E2C5D"/>
    <w:rsid w:val="007E3240"/>
    <w:rsid w:val="007E3255"/>
    <w:rsid w:val="007E69CF"/>
    <w:rsid w:val="007E6DA8"/>
    <w:rsid w:val="007E74AC"/>
    <w:rsid w:val="007E7C6A"/>
    <w:rsid w:val="007F0223"/>
    <w:rsid w:val="007F1264"/>
    <w:rsid w:val="007F1D99"/>
    <w:rsid w:val="007F2079"/>
    <w:rsid w:val="007F2657"/>
    <w:rsid w:val="007F350E"/>
    <w:rsid w:val="007F37E7"/>
    <w:rsid w:val="007F394D"/>
    <w:rsid w:val="007F398E"/>
    <w:rsid w:val="007F3C50"/>
    <w:rsid w:val="007F453D"/>
    <w:rsid w:val="007F4664"/>
    <w:rsid w:val="007F4E27"/>
    <w:rsid w:val="007F4F34"/>
    <w:rsid w:val="007F548F"/>
    <w:rsid w:val="007F673D"/>
    <w:rsid w:val="007F6CD4"/>
    <w:rsid w:val="007F7D41"/>
    <w:rsid w:val="00800A81"/>
    <w:rsid w:val="00800F06"/>
    <w:rsid w:val="008017E1"/>
    <w:rsid w:val="00801B43"/>
    <w:rsid w:val="00801D01"/>
    <w:rsid w:val="008021DB"/>
    <w:rsid w:val="00802289"/>
    <w:rsid w:val="008026A4"/>
    <w:rsid w:val="008026BE"/>
    <w:rsid w:val="0080278C"/>
    <w:rsid w:val="00803143"/>
    <w:rsid w:val="0080395D"/>
    <w:rsid w:val="008048AD"/>
    <w:rsid w:val="00804EF3"/>
    <w:rsid w:val="008059AD"/>
    <w:rsid w:val="0080625D"/>
    <w:rsid w:val="0080690C"/>
    <w:rsid w:val="00806A89"/>
    <w:rsid w:val="00810017"/>
    <w:rsid w:val="00811BE3"/>
    <w:rsid w:val="00811C1B"/>
    <w:rsid w:val="008122A0"/>
    <w:rsid w:val="008122D0"/>
    <w:rsid w:val="008127AC"/>
    <w:rsid w:val="00812AB5"/>
    <w:rsid w:val="00812AC4"/>
    <w:rsid w:val="00812FBB"/>
    <w:rsid w:val="00813315"/>
    <w:rsid w:val="0081570C"/>
    <w:rsid w:val="00816BE7"/>
    <w:rsid w:val="00817AD1"/>
    <w:rsid w:val="00817B6F"/>
    <w:rsid w:val="008219DF"/>
    <w:rsid w:val="00821FB5"/>
    <w:rsid w:val="00822234"/>
    <w:rsid w:val="008224A2"/>
    <w:rsid w:val="008225E6"/>
    <w:rsid w:val="00822672"/>
    <w:rsid w:val="008230B4"/>
    <w:rsid w:val="008244C0"/>
    <w:rsid w:val="0082534F"/>
    <w:rsid w:val="00825533"/>
    <w:rsid w:val="008266A1"/>
    <w:rsid w:val="00827224"/>
    <w:rsid w:val="00830454"/>
    <w:rsid w:val="00830CC7"/>
    <w:rsid w:val="00831A45"/>
    <w:rsid w:val="00831FA8"/>
    <w:rsid w:val="008323B3"/>
    <w:rsid w:val="00832B58"/>
    <w:rsid w:val="008334AB"/>
    <w:rsid w:val="008349CC"/>
    <w:rsid w:val="0083537F"/>
    <w:rsid w:val="00835753"/>
    <w:rsid w:val="00836919"/>
    <w:rsid w:val="008375D2"/>
    <w:rsid w:val="00837BE3"/>
    <w:rsid w:val="00837E5D"/>
    <w:rsid w:val="0084012C"/>
    <w:rsid w:val="008401B4"/>
    <w:rsid w:val="0084046D"/>
    <w:rsid w:val="00840F9F"/>
    <w:rsid w:val="00841897"/>
    <w:rsid w:val="00841F50"/>
    <w:rsid w:val="0084267C"/>
    <w:rsid w:val="00843714"/>
    <w:rsid w:val="00847BC5"/>
    <w:rsid w:val="0085018D"/>
    <w:rsid w:val="00850517"/>
    <w:rsid w:val="008520A6"/>
    <w:rsid w:val="008520EF"/>
    <w:rsid w:val="00853101"/>
    <w:rsid w:val="0085416C"/>
    <w:rsid w:val="00854851"/>
    <w:rsid w:val="008557D5"/>
    <w:rsid w:val="00855AC1"/>
    <w:rsid w:val="00855B07"/>
    <w:rsid w:val="00857213"/>
    <w:rsid w:val="0085767E"/>
    <w:rsid w:val="008601AA"/>
    <w:rsid w:val="00861763"/>
    <w:rsid w:val="00861B20"/>
    <w:rsid w:val="00862066"/>
    <w:rsid w:val="00863077"/>
    <w:rsid w:val="00864230"/>
    <w:rsid w:val="00865AB6"/>
    <w:rsid w:val="00865BFA"/>
    <w:rsid w:val="00866918"/>
    <w:rsid w:val="00866959"/>
    <w:rsid w:val="00866A8C"/>
    <w:rsid w:val="00867907"/>
    <w:rsid w:val="00870DEF"/>
    <w:rsid w:val="00871D54"/>
    <w:rsid w:val="00871F1C"/>
    <w:rsid w:val="00872592"/>
    <w:rsid w:val="008755E2"/>
    <w:rsid w:val="00875DCC"/>
    <w:rsid w:val="00875EA4"/>
    <w:rsid w:val="00875F73"/>
    <w:rsid w:val="00876251"/>
    <w:rsid w:val="008769F3"/>
    <w:rsid w:val="00877BD1"/>
    <w:rsid w:val="00877EC8"/>
    <w:rsid w:val="0088037E"/>
    <w:rsid w:val="00882227"/>
    <w:rsid w:val="008823A9"/>
    <w:rsid w:val="00882795"/>
    <w:rsid w:val="00882E0E"/>
    <w:rsid w:val="0088320C"/>
    <w:rsid w:val="008845C3"/>
    <w:rsid w:val="00884B4B"/>
    <w:rsid w:val="00884EC6"/>
    <w:rsid w:val="00884ECA"/>
    <w:rsid w:val="00884F04"/>
    <w:rsid w:val="00887027"/>
    <w:rsid w:val="00887137"/>
    <w:rsid w:val="00891299"/>
    <w:rsid w:val="00891EFA"/>
    <w:rsid w:val="00891FD5"/>
    <w:rsid w:val="00892B42"/>
    <w:rsid w:val="008930A2"/>
    <w:rsid w:val="00893C60"/>
    <w:rsid w:val="008946E9"/>
    <w:rsid w:val="008947EC"/>
    <w:rsid w:val="00894A34"/>
    <w:rsid w:val="00894F70"/>
    <w:rsid w:val="00895191"/>
    <w:rsid w:val="00895B13"/>
    <w:rsid w:val="00895C21"/>
    <w:rsid w:val="00896F5B"/>
    <w:rsid w:val="008979A2"/>
    <w:rsid w:val="00897A3B"/>
    <w:rsid w:val="00897D7E"/>
    <w:rsid w:val="008A0340"/>
    <w:rsid w:val="008A06D7"/>
    <w:rsid w:val="008A0EBF"/>
    <w:rsid w:val="008A1B5B"/>
    <w:rsid w:val="008A1ED6"/>
    <w:rsid w:val="008A2555"/>
    <w:rsid w:val="008A27CF"/>
    <w:rsid w:val="008A2E2C"/>
    <w:rsid w:val="008A34AF"/>
    <w:rsid w:val="008A34BF"/>
    <w:rsid w:val="008A382C"/>
    <w:rsid w:val="008A3E01"/>
    <w:rsid w:val="008A575C"/>
    <w:rsid w:val="008A6077"/>
    <w:rsid w:val="008A69F2"/>
    <w:rsid w:val="008A6E21"/>
    <w:rsid w:val="008A75F4"/>
    <w:rsid w:val="008A771D"/>
    <w:rsid w:val="008A7C08"/>
    <w:rsid w:val="008B030B"/>
    <w:rsid w:val="008B0379"/>
    <w:rsid w:val="008B0729"/>
    <w:rsid w:val="008B230D"/>
    <w:rsid w:val="008B2FE2"/>
    <w:rsid w:val="008B4DEF"/>
    <w:rsid w:val="008B5849"/>
    <w:rsid w:val="008B5D1B"/>
    <w:rsid w:val="008B6006"/>
    <w:rsid w:val="008B6085"/>
    <w:rsid w:val="008B6EE5"/>
    <w:rsid w:val="008B70CA"/>
    <w:rsid w:val="008B7642"/>
    <w:rsid w:val="008B7B75"/>
    <w:rsid w:val="008C0860"/>
    <w:rsid w:val="008C0BE7"/>
    <w:rsid w:val="008C20A1"/>
    <w:rsid w:val="008C37E9"/>
    <w:rsid w:val="008C5141"/>
    <w:rsid w:val="008C52A3"/>
    <w:rsid w:val="008D0B5E"/>
    <w:rsid w:val="008D135C"/>
    <w:rsid w:val="008D17E1"/>
    <w:rsid w:val="008D1898"/>
    <w:rsid w:val="008D3087"/>
    <w:rsid w:val="008D3F45"/>
    <w:rsid w:val="008D42CC"/>
    <w:rsid w:val="008D59B8"/>
    <w:rsid w:val="008D60C6"/>
    <w:rsid w:val="008D766F"/>
    <w:rsid w:val="008E06B1"/>
    <w:rsid w:val="008E0A27"/>
    <w:rsid w:val="008E0EDA"/>
    <w:rsid w:val="008E1987"/>
    <w:rsid w:val="008E255F"/>
    <w:rsid w:val="008E29CF"/>
    <w:rsid w:val="008E29F3"/>
    <w:rsid w:val="008E2B63"/>
    <w:rsid w:val="008E34A0"/>
    <w:rsid w:val="008E595B"/>
    <w:rsid w:val="008E6984"/>
    <w:rsid w:val="008E6ADD"/>
    <w:rsid w:val="008F017D"/>
    <w:rsid w:val="008F0C5A"/>
    <w:rsid w:val="008F1015"/>
    <w:rsid w:val="008F2D11"/>
    <w:rsid w:val="008F3A13"/>
    <w:rsid w:val="008F3A54"/>
    <w:rsid w:val="008F3A84"/>
    <w:rsid w:val="008F3BDA"/>
    <w:rsid w:val="008F431F"/>
    <w:rsid w:val="008F5363"/>
    <w:rsid w:val="008F56D7"/>
    <w:rsid w:val="008F5753"/>
    <w:rsid w:val="008F59B6"/>
    <w:rsid w:val="008F6353"/>
    <w:rsid w:val="008F6360"/>
    <w:rsid w:val="008F6C05"/>
    <w:rsid w:val="008F719D"/>
    <w:rsid w:val="008F747E"/>
    <w:rsid w:val="00900C6D"/>
    <w:rsid w:val="00900E05"/>
    <w:rsid w:val="00901070"/>
    <w:rsid w:val="00901970"/>
    <w:rsid w:val="00901E9D"/>
    <w:rsid w:val="009029E3"/>
    <w:rsid w:val="00903BF9"/>
    <w:rsid w:val="009040BA"/>
    <w:rsid w:val="00904CAC"/>
    <w:rsid w:val="00904D21"/>
    <w:rsid w:val="0090506B"/>
    <w:rsid w:val="0090531E"/>
    <w:rsid w:val="00905C6C"/>
    <w:rsid w:val="00906620"/>
    <w:rsid w:val="00907926"/>
    <w:rsid w:val="00907DAB"/>
    <w:rsid w:val="00907FB9"/>
    <w:rsid w:val="00911DF8"/>
    <w:rsid w:val="00912239"/>
    <w:rsid w:val="00912323"/>
    <w:rsid w:val="009123E9"/>
    <w:rsid w:val="00912EF7"/>
    <w:rsid w:val="00912F19"/>
    <w:rsid w:val="00913F5F"/>
    <w:rsid w:val="009147BF"/>
    <w:rsid w:val="00916C7D"/>
    <w:rsid w:val="00916D4B"/>
    <w:rsid w:val="009207B0"/>
    <w:rsid w:val="00920864"/>
    <w:rsid w:val="009227FA"/>
    <w:rsid w:val="009232CA"/>
    <w:rsid w:val="0092373D"/>
    <w:rsid w:val="00923AE1"/>
    <w:rsid w:val="0092470D"/>
    <w:rsid w:val="00924859"/>
    <w:rsid w:val="00925DE9"/>
    <w:rsid w:val="00926257"/>
    <w:rsid w:val="009269BE"/>
    <w:rsid w:val="009274E3"/>
    <w:rsid w:val="009301A7"/>
    <w:rsid w:val="00930781"/>
    <w:rsid w:val="00930CBC"/>
    <w:rsid w:val="00930FEA"/>
    <w:rsid w:val="009329B0"/>
    <w:rsid w:val="00932C4E"/>
    <w:rsid w:val="00932C63"/>
    <w:rsid w:val="00932D19"/>
    <w:rsid w:val="00934655"/>
    <w:rsid w:val="00936996"/>
    <w:rsid w:val="00936A92"/>
    <w:rsid w:val="009374C3"/>
    <w:rsid w:val="009401D7"/>
    <w:rsid w:val="00941BE8"/>
    <w:rsid w:val="00942AE8"/>
    <w:rsid w:val="00942F8C"/>
    <w:rsid w:val="00944228"/>
    <w:rsid w:val="009442D8"/>
    <w:rsid w:val="00944E82"/>
    <w:rsid w:val="009454B5"/>
    <w:rsid w:val="00945D7A"/>
    <w:rsid w:val="00947A2B"/>
    <w:rsid w:val="0095066A"/>
    <w:rsid w:val="00950DF4"/>
    <w:rsid w:val="009515B6"/>
    <w:rsid w:val="00951978"/>
    <w:rsid w:val="00951B88"/>
    <w:rsid w:val="009524B5"/>
    <w:rsid w:val="00954CFC"/>
    <w:rsid w:val="00955591"/>
    <w:rsid w:val="00957D35"/>
    <w:rsid w:val="009624CA"/>
    <w:rsid w:val="00962C23"/>
    <w:rsid w:val="00962CDC"/>
    <w:rsid w:val="00962DA0"/>
    <w:rsid w:val="00963148"/>
    <w:rsid w:val="00965563"/>
    <w:rsid w:val="009662DE"/>
    <w:rsid w:val="009662F8"/>
    <w:rsid w:val="009674AE"/>
    <w:rsid w:val="0097135D"/>
    <w:rsid w:val="00971556"/>
    <w:rsid w:val="00971B41"/>
    <w:rsid w:val="0097213C"/>
    <w:rsid w:val="00972326"/>
    <w:rsid w:val="00972A1D"/>
    <w:rsid w:val="00974452"/>
    <w:rsid w:val="009748B9"/>
    <w:rsid w:val="00975467"/>
    <w:rsid w:val="00975D9D"/>
    <w:rsid w:val="00976611"/>
    <w:rsid w:val="00976804"/>
    <w:rsid w:val="00977174"/>
    <w:rsid w:val="00980462"/>
    <w:rsid w:val="00980AB3"/>
    <w:rsid w:val="009819F4"/>
    <w:rsid w:val="009823A3"/>
    <w:rsid w:val="00982713"/>
    <w:rsid w:val="009829A0"/>
    <w:rsid w:val="0098375F"/>
    <w:rsid w:val="0098382F"/>
    <w:rsid w:val="00983B45"/>
    <w:rsid w:val="00984BEE"/>
    <w:rsid w:val="00985EC1"/>
    <w:rsid w:val="0098619A"/>
    <w:rsid w:val="00986CAC"/>
    <w:rsid w:val="009876D6"/>
    <w:rsid w:val="00987C7D"/>
    <w:rsid w:val="00990466"/>
    <w:rsid w:val="0099094D"/>
    <w:rsid w:val="00990A0C"/>
    <w:rsid w:val="00991A3B"/>
    <w:rsid w:val="0099218B"/>
    <w:rsid w:val="00993CC9"/>
    <w:rsid w:val="009956C7"/>
    <w:rsid w:val="0099625A"/>
    <w:rsid w:val="00996439"/>
    <w:rsid w:val="0099666F"/>
    <w:rsid w:val="00997A9B"/>
    <w:rsid w:val="009A0076"/>
    <w:rsid w:val="009A035E"/>
    <w:rsid w:val="009A23A6"/>
    <w:rsid w:val="009A4ECC"/>
    <w:rsid w:val="009A5B61"/>
    <w:rsid w:val="009A5ECB"/>
    <w:rsid w:val="009A6C51"/>
    <w:rsid w:val="009A6EAD"/>
    <w:rsid w:val="009A6EAF"/>
    <w:rsid w:val="009A78F5"/>
    <w:rsid w:val="009A7A8F"/>
    <w:rsid w:val="009B09A0"/>
    <w:rsid w:val="009B1ECA"/>
    <w:rsid w:val="009B1F5B"/>
    <w:rsid w:val="009B2749"/>
    <w:rsid w:val="009B3661"/>
    <w:rsid w:val="009B380D"/>
    <w:rsid w:val="009B39F3"/>
    <w:rsid w:val="009B4133"/>
    <w:rsid w:val="009B47B1"/>
    <w:rsid w:val="009B5008"/>
    <w:rsid w:val="009B5DD6"/>
    <w:rsid w:val="009B5FDC"/>
    <w:rsid w:val="009B623C"/>
    <w:rsid w:val="009B6348"/>
    <w:rsid w:val="009B6ABA"/>
    <w:rsid w:val="009B6C82"/>
    <w:rsid w:val="009B72C9"/>
    <w:rsid w:val="009C2737"/>
    <w:rsid w:val="009C2CE1"/>
    <w:rsid w:val="009C31D8"/>
    <w:rsid w:val="009C4B02"/>
    <w:rsid w:val="009C4F29"/>
    <w:rsid w:val="009C597A"/>
    <w:rsid w:val="009C6404"/>
    <w:rsid w:val="009D07AA"/>
    <w:rsid w:val="009D1F2B"/>
    <w:rsid w:val="009D2287"/>
    <w:rsid w:val="009D46A9"/>
    <w:rsid w:val="009D537B"/>
    <w:rsid w:val="009D688C"/>
    <w:rsid w:val="009E0AB6"/>
    <w:rsid w:val="009E1369"/>
    <w:rsid w:val="009E166B"/>
    <w:rsid w:val="009E1CD0"/>
    <w:rsid w:val="009E27C9"/>
    <w:rsid w:val="009E2890"/>
    <w:rsid w:val="009E3FDB"/>
    <w:rsid w:val="009E45AD"/>
    <w:rsid w:val="009E64EF"/>
    <w:rsid w:val="009E6B5B"/>
    <w:rsid w:val="009E6DEC"/>
    <w:rsid w:val="009F0662"/>
    <w:rsid w:val="009F091E"/>
    <w:rsid w:val="009F15B7"/>
    <w:rsid w:val="009F16BA"/>
    <w:rsid w:val="009F1907"/>
    <w:rsid w:val="009F1E36"/>
    <w:rsid w:val="009F219B"/>
    <w:rsid w:val="009F289D"/>
    <w:rsid w:val="009F29A5"/>
    <w:rsid w:val="009F37D6"/>
    <w:rsid w:val="009F5044"/>
    <w:rsid w:val="009F5195"/>
    <w:rsid w:val="009F563D"/>
    <w:rsid w:val="009F6538"/>
    <w:rsid w:val="009F6A38"/>
    <w:rsid w:val="009F6BBC"/>
    <w:rsid w:val="009F6C47"/>
    <w:rsid w:val="009F7E28"/>
    <w:rsid w:val="00A00326"/>
    <w:rsid w:val="00A00CA5"/>
    <w:rsid w:val="00A00FF2"/>
    <w:rsid w:val="00A0183B"/>
    <w:rsid w:val="00A01854"/>
    <w:rsid w:val="00A03494"/>
    <w:rsid w:val="00A034B4"/>
    <w:rsid w:val="00A035CB"/>
    <w:rsid w:val="00A03B66"/>
    <w:rsid w:val="00A04290"/>
    <w:rsid w:val="00A04871"/>
    <w:rsid w:val="00A0532B"/>
    <w:rsid w:val="00A055BC"/>
    <w:rsid w:val="00A05C3E"/>
    <w:rsid w:val="00A06555"/>
    <w:rsid w:val="00A06950"/>
    <w:rsid w:val="00A10386"/>
    <w:rsid w:val="00A125B1"/>
    <w:rsid w:val="00A1296C"/>
    <w:rsid w:val="00A12F89"/>
    <w:rsid w:val="00A13290"/>
    <w:rsid w:val="00A1382E"/>
    <w:rsid w:val="00A145CC"/>
    <w:rsid w:val="00A14F00"/>
    <w:rsid w:val="00A17466"/>
    <w:rsid w:val="00A17DCB"/>
    <w:rsid w:val="00A201ED"/>
    <w:rsid w:val="00A208A3"/>
    <w:rsid w:val="00A2096C"/>
    <w:rsid w:val="00A215B9"/>
    <w:rsid w:val="00A21673"/>
    <w:rsid w:val="00A22919"/>
    <w:rsid w:val="00A23840"/>
    <w:rsid w:val="00A23F65"/>
    <w:rsid w:val="00A24F96"/>
    <w:rsid w:val="00A25EA7"/>
    <w:rsid w:val="00A260A3"/>
    <w:rsid w:val="00A26300"/>
    <w:rsid w:val="00A26987"/>
    <w:rsid w:val="00A26AAD"/>
    <w:rsid w:val="00A26C93"/>
    <w:rsid w:val="00A2770B"/>
    <w:rsid w:val="00A27763"/>
    <w:rsid w:val="00A3044D"/>
    <w:rsid w:val="00A3109F"/>
    <w:rsid w:val="00A31519"/>
    <w:rsid w:val="00A31804"/>
    <w:rsid w:val="00A320CC"/>
    <w:rsid w:val="00A32C21"/>
    <w:rsid w:val="00A3307A"/>
    <w:rsid w:val="00A347E7"/>
    <w:rsid w:val="00A3517F"/>
    <w:rsid w:val="00A35643"/>
    <w:rsid w:val="00A378BF"/>
    <w:rsid w:val="00A37C21"/>
    <w:rsid w:val="00A403AB"/>
    <w:rsid w:val="00A40DFC"/>
    <w:rsid w:val="00A4181D"/>
    <w:rsid w:val="00A41C23"/>
    <w:rsid w:val="00A41D12"/>
    <w:rsid w:val="00A43763"/>
    <w:rsid w:val="00A43991"/>
    <w:rsid w:val="00A452D8"/>
    <w:rsid w:val="00A4568B"/>
    <w:rsid w:val="00A45C75"/>
    <w:rsid w:val="00A46CC0"/>
    <w:rsid w:val="00A47427"/>
    <w:rsid w:val="00A474D5"/>
    <w:rsid w:val="00A479DD"/>
    <w:rsid w:val="00A47C19"/>
    <w:rsid w:val="00A47CDA"/>
    <w:rsid w:val="00A500A0"/>
    <w:rsid w:val="00A501CE"/>
    <w:rsid w:val="00A50FA6"/>
    <w:rsid w:val="00A5116F"/>
    <w:rsid w:val="00A51785"/>
    <w:rsid w:val="00A521A4"/>
    <w:rsid w:val="00A521B2"/>
    <w:rsid w:val="00A52D97"/>
    <w:rsid w:val="00A53439"/>
    <w:rsid w:val="00A5358D"/>
    <w:rsid w:val="00A536A2"/>
    <w:rsid w:val="00A538C4"/>
    <w:rsid w:val="00A53BF6"/>
    <w:rsid w:val="00A5558A"/>
    <w:rsid w:val="00A55593"/>
    <w:rsid w:val="00A55A03"/>
    <w:rsid w:val="00A55DE7"/>
    <w:rsid w:val="00A562EC"/>
    <w:rsid w:val="00A570E0"/>
    <w:rsid w:val="00A61935"/>
    <w:rsid w:val="00A62199"/>
    <w:rsid w:val="00A627BB"/>
    <w:rsid w:val="00A628B0"/>
    <w:rsid w:val="00A62BD3"/>
    <w:rsid w:val="00A63500"/>
    <w:rsid w:val="00A638E2"/>
    <w:rsid w:val="00A64674"/>
    <w:rsid w:val="00A6485E"/>
    <w:rsid w:val="00A64FA9"/>
    <w:rsid w:val="00A651C7"/>
    <w:rsid w:val="00A6559B"/>
    <w:rsid w:val="00A664CB"/>
    <w:rsid w:val="00A678B1"/>
    <w:rsid w:val="00A67F98"/>
    <w:rsid w:val="00A71714"/>
    <w:rsid w:val="00A71C54"/>
    <w:rsid w:val="00A721BA"/>
    <w:rsid w:val="00A7298D"/>
    <w:rsid w:val="00A72B32"/>
    <w:rsid w:val="00A72E38"/>
    <w:rsid w:val="00A73D81"/>
    <w:rsid w:val="00A74DC2"/>
    <w:rsid w:val="00A7571A"/>
    <w:rsid w:val="00A76D0E"/>
    <w:rsid w:val="00A76D3C"/>
    <w:rsid w:val="00A77214"/>
    <w:rsid w:val="00A7747E"/>
    <w:rsid w:val="00A77923"/>
    <w:rsid w:val="00A81876"/>
    <w:rsid w:val="00A828B7"/>
    <w:rsid w:val="00A8354E"/>
    <w:rsid w:val="00A85532"/>
    <w:rsid w:val="00A85539"/>
    <w:rsid w:val="00A8701A"/>
    <w:rsid w:val="00A87851"/>
    <w:rsid w:val="00A9176F"/>
    <w:rsid w:val="00A9347B"/>
    <w:rsid w:val="00A93689"/>
    <w:rsid w:val="00A94158"/>
    <w:rsid w:val="00A9478C"/>
    <w:rsid w:val="00A96B83"/>
    <w:rsid w:val="00A96DEA"/>
    <w:rsid w:val="00A9795B"/>
    <w:rsid w:val="00A979D6"/>
    <w:rsid w:val="00A97B97"/>
    <w:rsid w:val="00AA04EB"/>
    <w:rsid w:val="00AA082F"/>
    <w:rsid w:val="00AA2698"/>
    <w:rsid w:val="00AA2994"/>
    <w:rsid w:val="00AA2CE8"/>
    <w:rsid w:val="00AA3904"/>
    <w:rsid w:val="00AA4431"/>
    <w:rsid w:val="00AA47F9"/>
    <w:rsid w:val="00AA51EF"/>
    <w:rsid w:val="00AA5299"/>
    <w:rsid w:val="00AA5506"/>
    <w:rsid w:val="00AA58A8"/>
    <w:rsid w:val="00AA6298"/>
    <w:rsid w:val="00AA6B03"/>
    <w:rsid w:val="00AA7DAD"/>
    <w:rsid w:val="00AA7DC6"/>
    <w:rsid w:val="00AB0664"/>
    <w:rsid w:val="00AB1B1F"/>
    <w:rsid w:val="00AB2112"/>
    <w:rsid w:val="00AB2150"/>
    <w:rsid w:val="00AB21D7"/>
    <w:rsid w:val="00AB2289"/>
    <w:rsid w:val="00AB27EF"/>
    <w:rsid w:val="00AB2C1F"/>
    <w:rsid w:val="00AB2E2A"/>
    <w:rsid w:val="00AB36AB"/>
    <w:rsid w:val="00AB38C0"/>
    <w:rsid w:val="00AB3AAB"/>
    <w:rsid w:val="00AB4613"/>
    <w:rsid w:val="00AB46CF"/>
    <w:rsid w:val="00AB4A04"/>
    <w:rsid w:val="00AB4A58"/>
    <w:rsid w:val="00AB52B7"/>
    <w:rsid w:val="00AB56CD"/>
    <w:rsid w:val="00AB5AC0"/>
    <w:rsid w:val="00AC05D1"/>
    <w:rsid w:val="00AC3927"/>
    <w:rsid w:val="00AC3ACD"/>
    <w:rsid w:val="00AC4961"/>
    <w:rsid w:val="00AC57CD"/>
    <w:rsid w:val="00AC60D7"/>
    <w:rsid w:val="00AC679F"/>
    <w:rsid w:val="00AC69EA"/>
    <w:rsid w:val="00AC73A3"/>
    <w:rsid w:val="00AD0A2C"/>
    <w:rsid w:val="00AD0B1B"/>
    <w:rsid w:val="00AD0FCA"/>
    <w:rsid w:val="00AD1837"/>
    <w:rsid w:val="00AD1C52"/>
    <w:rsid w:val="00AD2694"/>
    <w:rsid w:val="00AD272D"/>
    <w:rsid w:val="00AD2D41"/>
    <w:rsid w:val="00AD4D40"/>
    <w:rsid w:val="00AD51EB"/>
    <w:rsid w:val="00AD5E73"/>
    <w:rsid w:val="00AD5FB3"/>
    <w:rsid w:val="00AE2107"/>
    <w:rsid w:val="00AE2B7C"/>
    <w:rsid w:val="00AE3C5F"/>
    <w:rsid w:val="00AE3DE5"/>
    <w:rsid w:val="00AE4992"/>
    <w:rsid w:val="00AE655C"/>
    <w:rsid w:val="00AE7448"/>
    <w:rsid w:val="00AE748D"/>
    <w:rsid w:val="00AE76F6"/>
    <w:rsid w:val="00AF00F7"/>
    <w:rsid w:val="00AF1346"/>
    <w:rsid w:val="00AF266F"/>
    <w:rsid w:val="00AF30CB"/>
    <w:rsid w:val="00AF33DA"/>
    <w:rsid w:val="00AF35C5"/>
    <w:rsid w:val="00AF3A87"/>
    <w:rsid w:val="00AF3FB2"/>
    <w:rsid w:val="00AF4866"/>
    <w:rsid w:val="00AF4FE1"/>
    <w:rsid w:val="00AF5B1C"/>
    <w:rsid w:val="00AF5B27"/>
    <w:rsid w:val="00AF6C19"/>
    <w:rsid w:val="00AF7399"/>
    <w:rsid w:val="00B00377"/>
    <w:rsid w:val="00B009F5"/>
    <w:rsid w:val="00B012C3"/>
    <w:rsid w:val="00B021DF"/>
    <w:rsid w:val="00B025C2"/>
    <w:rsid w:val="00B032E7"/>
    <w:rsid w:val="00B04693"/>
    <w:rsid w:val="00B04B93"/>
    <w:rsid w:val="00B06253"/>
    <w:rsid w:val="00B10356"/>
    <w:rsid w:val="00B10633"/>
    <w:rsid w:val="00B10CCC"/>
    <w:rsid w:val="00B120F3"/>
    <w:rsid w:val="00B1366E"/>
    <w:rsid w:val="00B13769"/>
    <w:rsid w:val="00B14313"/>
    <w:rsid w:val="00B149EE"/>
    <w:rsid w:val="00B14E4E"/>
    <w:rsid w:val="00B166C0"/>
    <w:rsid w:val="00B17582"/>
    <w:rsid w:val="00B17ACA"/>
    <w:rsid w:val="00B17B22"/>
    <w:rsid w:val="00B17DDE"/>
    <w:rsid w:val="00B17F3A"/>
    <w:rsid w:val="00B20073"/>
    <w:rsid w:val="00B211D6"/>
    <w:rsid w:val="00B21662"/>
    <w:rsid w:val="00B21F06"/>
    <w:rsid w:val="00B22B52"/>
    <w:rsid w:val="00B22D3D"/>
    <w:rsid w:val="00B23BCE"/>
    <w:rsid w:val="00B25CBC"/>
    <w:rsid w:val="00B26A2F"/>
    <w:rsid w:val="00B26BCB"/>
    <w:rsid w:val="00B27180"/>
    <w:rsid w:val="00B27381"/>
    <w:rsid w:val="00B27D7D"/>
    <w:rsid w:val="00B30529"/>
    <w:rsid w:val="00B313F5"/>
    <w:rsid w:val="00B31895"/>
    <w:rsid w:val="00B32453"/>
    <w:rsid w:val="00B325DF"/>
    <w:rsid w:val="00B32DF1"/>
    <w:rsid w:val="00B33871"/>
    <w:rsid w:val="00B338BC"/>
    <w:rsid w:val="00B33BFC"/>
    <w:rsid w:val="00B35A98"/>
    <w:rsid w:val="00B37374"/>
    <w:rsid w:val="00B3767D"/>
    <w:rsid w:val="00B37CA6"/>
    <w:rsid w:val="00B4063B"/>
    <w:rsid w:val="00B4068A"/>
    <w:rsid w:val="00B413C5"/>
    <w:rsid w:val="00B42493"/>
    <w:rsid w:val="00B4405C"/>
    <w:rsid w:val="00B44EF8"/>
    <w:rsid w:val="00B451BD"/>
    <w:rsid w:val="00B46559"/>
    <w:rsid w:val="00B47B8E"/>
    <w:rsid w:val="00B47DD5"/>
    <w:rsid w:val="00B47E0D"/>
    <w:rsid w:val="00B50EF9"/>
    <w:rsid w:val="00B51570"/>
    <w:rsid w:val="00B51B16"/>
    <w:rsid w:val="00B52E31"/>
    <w:rsid w:val="00B53CAF"/>
    <w:rsid w:val="00B543B8"/>
    <w:rsid w:val="00B54503"/>
    <w:rsid w:val="00B549B6"/>
    <w:rsid w:val="00B55B69"/>
    <w:rsid w:val="00B55EF6"/>
    <w:rsid w:val="00B577EA"/>
    <w:rsid w:val="00B57DBB"/>
    <w:rsid w:val="00B621D1"/>
    <w:rsid w:val="00B63C34"/>
    <w:rsid w:val="00B648E7"/>
    <w:rsid w:val="00B6517F"/>
    <w:rsid w:val="00B67099"/>
    <w:rsid w:val="00B67315"/>
    <w:rsid w:val="00B708E0"/>
    <w:rsid w:val="00B70C40"/>
    <w:rsid w:val="00B719C8"/>
    <w:rsid w:val="00B71D09"/>
    <w:rsid w:val="00B7239A"/>
    <w:rsid w:val="00B74A9B"/>
    <w:rsid w:val="00B7514D"/>
    <w:rsid w:val="00B75FF8"/>
    <w:rsid w:val="00B7675C"/>
    <w:rsid w:val="00B767D9"/>
    <w:rsid w:val="00B77368"/>
    <w:rsid w:val="00B77DE9"/>
    <w:rsid w:val="00B80CDA"/>
    <w:rsid w:val="00B822F5"/>
    <w:rsid w:val="00B82556"/>
    <w:rsid w:val="00B82649"/>
    <w:rsid w:val="00B857B3"/>
    <w:rsid w:val="00B85ECA"/>
    <w:rsid w:val="00B86101"/>
    <w:rsid w:val="00B865A9"/>
    <w:rsid w:val="00B86719"/>
    <w:rsid w:val="00B87860"/>
    <w:rsid w:val="00B9031C"/>
    <w:rsid w:val="00B9063C"/>
    <w:rsid w:val="00B909AA"/>
    <w:rsid w:val="00B91E42"/>
    <w:rsid w:val="00B93702"/>
    <w:rsid w:val="00B939B5"/>
    <w:rsid w:val="00B941AB"/>
    <w:rsid w:val="00B944A4"/>
    <w:rsid w:val="00B9486D"/>
    <w:rsid w:val="00B9508A"/>
    <w:rsid w:val="00B953E2"/>
    <w:rsid w:val="00B957C4"/>
    <w:rsid w:val="00B95B3E"/>
    <w:rsid w:val="00B96D9B"/>
    <w:rsid w:val="00B9766E"/>
    <w:rsid w:val="00BA040F"/>
    <w:rsid w:val="00BA0B4F"/>
    <w:rsid w:val="00BA0CC4"/>
    <w:rsid w:val="00BA0D69"/>
    <w:rsid w:val="00BA21C0"/>
    <w:rsid w:val="00BA281D"/>
    <w:rsid w:val="00BA47ED"/>
    <w:rsid w:val="00BA50B6"/>
    <w:rsid w:val="00BA523C"/>
    <w:rsid w:val="00BA5637"/>
    <w:rsid w:val="00BA58F2"/>
    <w:rsid w:val="00BA701F"/>
    <w:rsid w:val="00BA7B9B"/>
    <w:rsid w:val="00BA7F7C"/>
    <w:rsid w:val="00BB001B"/>
    <w:rsid w:val="00BB0195"/>
    <w:rsid w:val="00BB1562"/>
    <w:rsid w:val="00BB173E"/>
    <w:rsid w:val="00BB1762"/>
    <w:rsid w:val="00BB207C"/>
    <w:rsid w:val="00BB2770"/>
    <w:rsid w:val="00BB291D"/>
    <w:rsid w:val="00BB311F"/>
    <w:rsid w:val="00BB3957"/>
    <w:rsid w:val="00BB4D7F"/>
    <w:rsid w:val="00BB5ABD"/>
    <w:rsid w:val="00BB5F45"/>
    <w:rsid w:val="00BB72E8"/>
    <w:rsid w:val="00BB7375"/>
    <w:rsid w:val="00BB7D4A"/>
    <w:rsid w:val="00BC045B"/>
    <w:rsid w:val="00BC04AC"/>
    <w:rsid w:val="00BC0A44"/>
    <w:rsid w:val="00BC0AF1"/>
    <w:rsid w:val="00BC1AAB"/>
    <w:rsid w:val="00BC25E1"/>
    <w:rsid w:val="00BC2862"/>
    <w:rsid w:val="00BC2A6D"/>
    <w:rsid w:val="00BC50B0"/>
    <w:rsid w:val="00BC5261"/>
    <w:rsid w:val="00BC57EF"/>
    <w:rsid w:val="00BC5805"/>
    <w:rsid w:val="00BC5C02"/>
    <w:rsid w:val="00BC5E8E"/>
    <w:rsid w:val="00BC6407"/>
    <w:rsid w:val="00BC6536"/>
    <w:rsid w:val="00BC6B15"/>
    <w:rsid w:val="00BC7648"/>
    <w:rsid w:val="00BC7719"/>
    <w:rsid w:val="00BC7F42"/>
    <w:rsid w:val="00BD1331"/>
    <w:rsid w:val="00BD1737"/>
    <w:rsid w:val="00BD2571"/>
    <w:rsid w:val="00BD26CF"/>
    <w:rsid w:val="00BD2E9D"/>
    <w:rsid w:val="00BD3C48"/>
    <w:rsid w:val="00BD4783"/>
    <w:rsid w:val="00BD4A23"/>
    <w:rsid w:val="00BD51AD"/>
    <w:rsid w:val="00BD5905"/>
    <w:rsid w:val="00BD5E42"/>
    <w:rsid w:val="00BD641F"/>
    <w:rsid w:val="00BD6EBE"/>
    <w:rsid w:val="00BD74C9"/>
    <w:rsid w:val="00BD7F71"/>
    <w:rsid w:val="00BD7F9E"/>
    <w:rsid w:val="00BE0324"/>
    <w:rsid w:val="00BE0F0D"/>
    <w:rsid w:val="00BE111A"/>
    <w:rsid w:val="00BE1F46"/>
    <w:rsid w:val="00BE1F88"/>
    <w:rsid w:val="00BE2298"/>
    <w:rsid w:val="00BE23AC"/>
    <w:rsid w:val="00BE2F7B"/>
    <w:rsid w:val="00BE3107"/>
    <w:rsid w:val="00BE397F"/>
    <w:rsid w:val="00BE4ABA"/>
    <w:rsid w:val="00BE5E3B"/>
    <w:rsid w:val="00BE620F"/>
    <w:rsid w:val="00BE7905"/>
    <w:rsid w:val="00BF0028"/>
    <w:rsid w:val="00BF0144"/>
    <w:rsid w:val="00BF0638"/>
    <w:rsid w:val="00BF0D1B"/>
    <w:rsid w:val="00BF0E50"/>
    <w:rsid w:val="00BF1A2E"/>
    <w:rsid w:val="00BF1ACD"/>
    <w:rsid w:val="00BF1DC9"/>
    <w:rsid w:val="00BF4A03"/>
    <w:rsid w:val="00BF4C28"/>
    <w:rsid w:val="00BF5886"/>
    <w:rsid w:val="00BF58B0"/>
    <w:rsid w:val="00BF5B36"/>
    <w:rsid w:val="00BF6709"/>
    <w:rsid w:val="00BF7C2B"/>
    <w:rsid w:val="00BF7C52"/>
    <w:rsid w:val="00C00B8E"/>
    <w:rsid w:val="00C00ED6"/>
    <w:rsid w:val="00C01B23"/>
    <w:rsid w:val="00C01CFC"/>
    <w:rsid w:val="00C01D01"/>
    <w:rsid w:val="00C01D11"/>
    <w:rsid w:val="00C02B0C"/>
    <w:rsid w:val="00C031A8"/>
    <w:rsid w:val="00C03D72"/>
    <w:rsid w:val="00C03D8B"/>
    <w:rsid w:val="00C043BB"/>
    <w:rsid w:val="00C060B8"/>
    <w:rsid w:val="00C067E3"/>
    <w:rsid w:val="00C07230"/>
    <w:rsid w:val="00C079D5"/>
    <w:rsid w:val="00C11048"/>
    <w:rsid w:val="00C1128D"/>
    <w:rsid w:val="00C11744"/>
    <w:rsid w:val="00C12993"/>
    <w:rsid w:val="00C13762"/>
    <w:rsid w:val="00C142E7"/>
    <w:rsid w:val="00C1431E"/>
    <w:rsid w:val="00C143F9"/>
    <w:rsid w:val="00C157EF"/>
    <w:rsid w:val="00C1692B"/>
    <w:rsid w:val="00C16F41"/>
    <w:rsid w:val="00C17D70"/>
    <w:rsid w:val="00C208FF"/>
    <w:rsid w:val="00C21DE0"/>
    <w:rsid w:val="00C22E3D"/>
    <w:rsid w:val="00C23104"/>
    <w:rsid w:val="00C24047"/>
    <w:rsid w:val="00C25AAD"/>
    <w:rsid w:val="00C25F71"/>
    <w:rsid w:val="00C26620"/>
    <w:rsid w:val="00C26E18"/>
    <w:rsid w:val="00C26F5C"/>
    <w:rsid w:val="00C27C90"/>
    <w:rsid w:val="00C30239"/>
    <w:rsid w:val="00C30732"/>
    <w:rsid w:val="00C307C0"/>
    <w:rsid w:val="00C31481"/>
    <w:rsid w:val="00C3162D"/>
    <w:rsid w:val="00C31AB4"/>
    <w:rsid w:val="00C32372"/>
    <w:rsid w:val="00C32852"/>
    <w:rsid w:val="00C32C0C"/>
    <w:rsid w:val="00C33048"/>
    <w:rsid w:val="00C3323E"/>
    <w:rsid w:val="00C337A4"/>
    <w:rsid w:val="00C341A0"/>
    <w:rsid w:val="00C34276"/>
    <w:rsid w:val="00C359A2"/>
    <w:rsid w:val="00C36754"/>
    <w:rsid w:val="00C3772E"/>
    <w:rsid w:val="00C37A9A"/>
    <w:rsid w:val="00C37C7D"/>
    <w:rsid w:val="00C37CED"/>
    <w:rsid w:val="00C40268"/>
    <w:rsid w:val="00C40829"/>
    <w:rsid w:val="00C4133E"/>
    <w:rsid w:val="00C42643"/>
    <w:rsid w:val="00C433C8"/>
    <w:rsid w:val="00C448BA"/>
    <w:rsid w:val="00C45898"/>
    <w:rsid w:val="00C46B64"/>
    <w:rsid w:val="00C46EA1"/>
    <w:rsid w:val="00C50104"/>
    <w:rsid w:val="00C50733"/>
    <w:rsid w:val="00C50871"/>
    <w:rsid w:val="00C509B3"/>
    <w:rsid w:val="00C50C56"/>
    <w:rsid w:val="00C50DF7"/>
    <w:rsid w:val="00C51497"/>
    <w:rsid w:val="00C51DBD"/>
    <w:rsid w:val="00C52182"/>
    <w:rsid w:val="00C52CD7"/>
    <w:rsid w:val="00C55191"/>
    <w:rsid w:val="00C55D18"/>
    <w:rsid w:val="00C5606F"/>
    <w:rsid w:val="00C565D1"/>
    <w:rsid w:val="00C567B2"/>
    <w:rsid w:val="00C57841"/>
    <w:rsid w:val="00C61627"/>
    <w:rsid w:val="00C63CB0"/>
    <w:rsid w:val="00C64931"/>
    <w:rsid w:val="00C66043"/>
    <w:rsid w:val="00C67945"/>
    <w:rsid w:val="00C67E5B"/>
    <w:rsid w:val="00C71A57"/>
    <w:rsid w:val="00C725DA"/>
    <w:rsid w:val="00C73AEB"/>
    <w:rsid w:val="00C74697"/>
    <w:rsid w:val="00C74903"/>
    <w:rsid w:val="00C74979"/>
    <w:rsid w:val="00C77E68"/>
    <w:rsid w:val="00C81368"/>
    <w:rsid w:val="00C81692"/>
    <w:rsid w:val="00C8186D"/>
    <w:rsid w:val="00C81A44"/>
    <w:rsid w:val="00C83BA1"/>
    <w:rsid w:val="00C843ED"/>
    <w:rsid w:val="00C845A4"/>
    <w:rsid w:val="00C8536F"/>
    <w:rsid w:val="00C85AB0"/>
    <w:rsid w:val="00C86C0E"/>
    <w:rsid w:val="00C86E59"/>
    <w:rsid w:val="00C90056"/>
    <w:rsid w:val="00C90F5D"/>
    <w:rsid w:val="00C91E5B"/>
    <w:rsid w:val="00C92C59"/>
    <w:rsid w:val="00C92FC4"/>
    <w:rsid w:val="00C946B4"/>
    <w:rsid w:val="00C94AA5"/>
    <w:rsid w:val="00C95958"/>
    <w:rsid w:val="00C96D75"/>
    <w:rsid w:val="00C97968"/>
    <w:rsid w:val="00C97A68"/>
    <w:rsid w:val="00C97E2F"/>
    <w:rsid w:val="00CA0401"/>
    <w:rsid w:val="00CA054B"/>
    <w:rsid w:val="00CA090A"/>
    <w:rsid w:val="00CA10B0"/>
    <w:rsid w:val="00CA2326"/>
    <w:rsid w:val="00CA31F8"/>
    <w:rsid w:val="00CA34E7"/>
    <w:rsid w:val="00CA390F"/>
    <w:rsid w:val="00CA3EB1"/>
    <w:rsid w:val="00CA4C0D"/>
    <w:rsid w:val="00CA6F5C"/>
    <w:rsid w:val="00CA713E"/>
    <w:rsid w:val="00CA71BC"/>
    <w:rsid w:val="00CA7960"/>
    <w:rsid w:val="00CA7AC5"/>
    <w:rsid w:val="00CB0AAC"/>
    <w:rsid w:val="00CB1CE5"/>
    <w:rsid w:val="00CB2987"/>
    <w:rsid w:val="00CB29E2"/>
    <w:rsid w:val="00CB4804"/>
    <w:rsid w:val="00CB506E"/>
    <w:rsid w:val="00CB5708"/>
    <w:rsid w:val="00CB5C6A"/>
    <w:rsid w:val="00CB5E47"/>
    <w:rsid w:val="00CB63D3"/>
    <w:rsid w:val="00CB66E5"/>
    <w:rsid w:val="00CB7BED"/>
    <w:rsid w:val="00CB7E31"/>
    <w:rsid w:val="00CC0B73"/>
    <w:rsid w:val="00CC1C70"/>
    <w:rsid w:val="00CC20DC"/>
    <w:rsid w:val="00CC26A9"/>
    <w:rsid w:val="00CC2786"/>
    <w:rsid w:val="00CC29D6"/>
    <w:rsid w:val="00CC5581"/>
    <w:rsid w:val="00CC565C"/>
    <w:rsid w:val="00CC5D73"/>
    <w:rsid w:val="00CC6116"/>
    <w:rsid w:val="00CC6152"/>
    <w:rsid w:val="00CC61AA"/>
    <w:rsid w:val="00CC65DB"/>
    <w:rsid w:val="00CC696B"/>
    <w:rsid w:val="00CC6A2F"/>
    <w:rsid w:val="00CC7090"/>
    <w:rsid w:val="00CC7C7D"/>
    <w:rsid w:val="00CD0E8B"/>
    <w:rsid w:val="00CD1384"/>
    <w:rsid w:val="00CD15BF"/>
    <w:rsid w:val="00CD184B"/>
    <w:rsid w:val="00CD1AC2"/>
    <w:rsid w:val="00CD1FFC"/>
    <w:rsid w:val="00CD3499"/>
    <w:rsid w:val="00CD44A3"/>
    <w:rsid w:val="00CD4C38"/>
    <w:rsid w:val="00CD6C4F"/>
    <w:rsid w:val="00CD6E48"/>
    <w:rsid w:val="00CD757A"/>
    <w:rsid w:val="00CE0D90"/>
    <w:rsid w:val="00CE0E0F"/>
    <w:rsid w:val="00CE18E1"/>
    <w:rsid w:val="00CE1D37"/>
    <w:rsid w:val="00CE3E10"/>
    <w:rsid w:val="00CE3E3D"/>
    <w:rsid w:val="00CE4741"/>
    <w:rsid w:val="00CE7894"/>
    <w:rsid w:val="00CF008C"/>
    <w:rsid w:val="00CF0A6D"/>
    <w:rsid w:val="00CF1320"/>
    <w:rsid w:val="00CF343C"/>
    <w:rsid w:val="00CF366E"/>
    <w:rsid w:val="00CF3A34"/>
    <w:rsid w:val="00CF3B8A"/>
    <w:rsid w:val="00CF51EB"/>
    <w:rsid w:val="00CF666E"/>
    <w:rsid w:val="00CF67A8"/>
    <w:rsid w:val="00CF7C7A"/>
    <w:rsid w:val="00D00AE6"/>
    <w:rsid w:val="00D00EA6"/>
    <w:rsid w:val="00D0189D"/>
    <w:rsid w:val="00D01F0E"/>
    <w:rsid w:val="00D0385E"/>
    <w:rsid w:val="00D04147"/>
    <w:rsid w:val="00D050D9"/>
    <w:rsid w:val="00D07916"/>
    <w:rsid w:val="00D104E0"/>
    <w:rsid w:val="00D10D77"/>
    <w:rsid w:val="00D11EB1"/>
    <w:rsid w:val="00D12457"/>
    <w:rsid w:val="00D131F5"/>
    <w:rsid w:val="00D132EB"/>
    <w:rsid w:val="00D135F5"/>
    <w:rsid w:val="00D14E78"/>
    <w:rsid w:val="00D15BCA"/>
    <w:rsid w:val="00D17607"/>
    <w:rsid w:val="00D17FE5"/>
    <w:rsid w:val="00D206FA"/>
    <w:rsid w:val="00D216F0"/>
    <w:rsid w:val="00D21DAC"/>
    <w:rsid w:val="00D21EC5"/>
    <w:rsid w:val="00D22FAE"/>
    <w:rsid w:val="00D232AC"/>
    <w:rsid w:val="00D23623"/>
    <w:rsid w:val="00D23D8F"/>
    <w:rsid w:val="00D24790"/>
    <w:rsid w:val="00D24DC5"/>
    <w:rsid w:val="00D24DE7"/>
    <w:rsid w:val="00D258ED"/>
    <w:rsid w:val="00D25C4B"/>
    <w:rsid w:val="00D26826"/>
    <w:rsid w:val="00D27151"/>
    <w:rsid w:val="00D2721E"/>
    <w:rsid w:val="00D27C2E"/>
    <w:rsid w:val="00D27E2E"/>
    <w:rsid w:val="00D27EC5"/>
    <w:rsid w:val="00D326BE"/>
    <w:rsid w:val="00D33511"/>
    <w:rsid w:val="00D3390D"/>
    <w:rsid w:val="00D34B4E"/>
    <w:rsid w:val="00D34BCC"/>
    <w:rsid w:val="00D3565C"/>
    <w:rsid w:val="00D3779B"/>
    <w:rsid w:val="00D40B73"/>
    <w:rsid w:val="00D40F42"/>
    <w:rsid w:val="00D41855"/>
    <w:rsid w:val="00D42478"/>
    <w:rsid w:val="00D437B6"/>
    <w:rsid w:val="00D44967"/>
    <w:rsid w:val="00D4507E"/>
    <w:rsid w:val="00D45AC4"/>
    <w:rsid w:val="00D46828"/>
    <w:rsid w:val="00D470ED"/>
    <w:rsid w:val="00D47CCD"/>
    <w:rsid w:val="00D503FA"/>
    <w:rsid w:val="00D5054B"/>
    <w:rsid w:val="00D51EFE"/>
    <w:rsid w:val="00D5253E"/>
    <w:rsid w:val="00D52594"/>
    <w:rsid w:val="00D52B5B"/>
    <w:rsid w:val="00D52F3A"/>
    <w:rsid w:val="00D531D1"/>
    <w:rsid w:val="00D533FE"/>
    <w:rsid w:val="00D54404"/>
    <w:rsid w:val="00D55123"/>
    <w:rsid w:val="00D551D5"/>
    <w:rsid w:val="00D559C0"/>
    <w:rsid w:val="00D5606B"/>
    <w:rsid w:val="00D56452"/>
    <w:rsid w:val="00D61385"/>
    <w:rsid w:val="00D61CBD"/>
    <w:rsid w:val="00D6204B"/>
    <w:rsid w:val="00D625AD"/>
    <w:rsid w:val="00D62B95"/>
    <w:rsid w:val="00D63847"/>
    <w:rsid w:val="00D63A6D"/>
    <w:rsid w:val="00D6458E"/>
    <w:rsid w:val="00D648A5"/>
    <w:rsid w:val="00D661B7"/>
    <w:rsid w:val="00D662DC"/>
    <w:rsid w:val="00D700B6"/>
    <w:rsid w:val="00D702C4"/>
    <w:rsid w:val="00D7277D"/>
    <w:rsid w:val="00D735D6"/>
    <w:rsid w:val="00D73D50"/>
    <w:rsid w:val="00D75D87"/>
    <w:rsid w:val="00D76CA1"/>
    <w:rsid w:val="00D773CD"/>
    <w:rsid w:val="00D77771"/>
    <w:rsid w:val="00D777A9"/>
    <w:rsid w:val="00D777AD"/>
    <w:rsid w:val="00D80040"/>
    <w:rsid w:val="00D80EC3"/>
    <w:rsid w:val="00D810BF"/>
    <w:rsid w:val="00D810E5"/>
    <w:rsid w:val="00D81171"/>
    <w:rsid w:val="00D81549"/>
    <w:rsid w:val="00D819FB"/>
    <w:rsid w:val="00D82FBC"/>
    <w:rsid w:val="00D83089"/>
    <w:rsid w:val="00D8448C"/>
    <w:rsid w:val="00D84721"/>
    <w:rsid w:val="00D854E2"/>
    <w:rsid w:val="00D86239"/>
    <w:rsid w:val="00D864A6"/>
    <w:rsid w:val="00D86E1C"/>
    <w:rsid w:val="00D87D14"/>
    <w:rsid w:val="00D87EBC"/>
    <w:rsid w:val="00D902B5"/>
    <w:rsid w:val="00D909F8"/>
    <w:rsid w:val="00D92099"/>
    <w:rsid w:val="00D9339B"/>
    <w:rsid w:val="00D93C40"/>
    <w:rsid w:val="00D93CC7"/>
    <w:rsid w:val="00D93FEC"/>
    <w:rsid w:val="00D94309"/>
    <w:rsid w:val="00D947A5"/>
    <w:rsid w:val="00D94839"/>
    <w:rsid w:val="00D94A59"/>
    <w:rsid w:val="00D94FBE"/>
    <w:rsid w:val="00D9528F"/>
    <w:rsid w:val="00D96072"/>
    <w:rsid w:val="00D96367"/>
    <w:rsid w:val="00D96D8C"/>
    <w:rsid w:val="00D9730C"/>
    <w:rsid w:val="00D97687"/>
    <w:rsid w:val="00DA01CE"/>
    <w:rsid w:val="00DA06C7"/>
    <w:rsid w:val="00DA076A"/>
    <w:rsid w:val="00DA0A68"/>
    <w:rsid w:val="00DA128D"/>
    <w:rsid w:val="00DA227B"/>
    <w:rsid w:val="00DA26DA"/>
    <w:rsid w:val="00DA2C1A"/>
    <w:rsid w:val="00DA2E2F"/>
    <w:rsid w:val="00DA3422"/>
    <w:rsid w:val="00DA3587"/>
    <w:rsid w:val="00DA461F"/>
    <w:rsid w:val="00DA4B36"/>
    <w:rsid w:val="00DA594B"/>
    <w:rsid w:val="00DA5E8E"/>
    <w:rsid w:val="00DA631C"/>
    <w:rsid w:val="00DA673A"/>
    <w:rsid w:val="00DB0638"/>
    <w:rsid w:val="00DB1471"/>
    <w:rsid w:val="00DB243E"/>
    <w:rsid w:val="00DB2B39"/>
    <w:rsid w:val="00DB35D7"/>
    <w:rsid w:val="00DB4B44"/>
    <w:rsid w:val="00DB5237"/>
    <w:rsid w:val="00DB5A0D"/>
    <w:rsid w:val="00DB6068"/>
    <w:rsid w:val="00DB6F62"/>
    <w:rsid w:val="00DB7A17"/>
    <w:rsid w:val="00DB7CAA"/>
    <w:rsid w:val="00DC0F8D"/>
    <w:rsid w:val="00DC1CEB"/>
    <w:rsid w:val="00DC217B"/>
    <w:rsid w:val="00DC21E9"/>
    <w:rsid w:val="00DC2826"/>
    <w:rsid w:val="00DC451D"/>
    <w:rsid w:val="00DC481C"/>
    <w:rsid w:val="00DC482A"/>
    <w:rsid w:val="00DC5FDB"/>
    <w:rsid w:val="00DC67D6"/>
    <w:rsid w:val="00DC7135"/>
    <w:rsid w:val="00DC7EEC"/>
    <w:rsid w:val="00DD0276"/>
    <w:rsid w:val="00DD1299"/>
    <w:rsid w:val="00DD431A"/>
    <w:rsid w:val="00DD57F1"/>
    <w:rsid w:val="00DD6466"/>
    <w:rsid w:val="00DD68D4"/>
    <w:rsid w:val="00DD769B"/>
    <w:rsid w:val="00DE04EB"/>
    <w:rsid w:val="00DE057A"/>
    <w:rsid w:val="00DE145D"/>
    <w:rsid w:val="00DE188B"/>
    <w:rsid w:val="00DE232B"/>
    <w:rsid w:val="00DE340B"/>
    <w:rsid w:val="00DE3A01"/>
    <w:rsid w:val="00DE3CE3"/>
    <w:rsid w:val="00DE3EC5"/>
    <w:rsid w:val="00DE3F91"/>
    <w:rsid w:val="00DE422A"/>
    <w:rsid w:val="00DE48FF"/>
    <w:rsid w:val="00DE4D1F"/>
    <w:rsid w:val="00DE5142"/>
    <w:rsid w:val="00DE599A"/>
    <w:rsid w:val="00DE5ECA"/>
    <w:rsid w:val="00DE5F51"/>
    <w:rsid w:val="00DE5FE1"/>
    <w:rsid w:val="00DE6E26"/>
    <w:rsid w:val="00DE70E1"/>
    <w:rsid w:val="00DE73C5"/>
    <w:rsid w:val="00DE78B9"/>
    <w:rsid w:val="00DF0EBC"/>
    <w:rsid w:val="00DF1415"/>
    <w:rsid w:val="00DF25C9"/>
    <w:rsid w:val="00DF2FC2"/>
    <w:rsid w:val="00DF39D1"/>
    <w:rsid w:val="00DF43F7"/>
    <w:rsid w:val="00DF4A17"/>
    <w:rsid w:val="00DF4C61"/>
    <w:rsid w:val="00DF6361"/>
    <w:rsid w:val="00DF6D5F"/>
    <w:rsid w:val="00DF77BE"/>
    <w:rsid w:val="00E0081D"/>
    <w:rsid w:val="00E0171C"/>
    <w:rsid w:val="00E0179F"/>
    <w:rsid w:val="00E0187D"/>
    <w:rsid w:val="00E02ABB"/>
    <w:rsid w:val="00E02BE9"/>
    <w:rsid w:val="00E02EE1"/>
    <w:rsid w:val="00E03DD8"/>
    <w:rsid w:val="00E0433D"/>
    <w:rsid w:val="00E04B08"/>
    <w:rsid w:val="00E050DD"/>
    <w:rsid w:val="00E053F9"/>
    <w:rsid w:val="00E059A5"/>
    <w:rsid w:val="00E0709B"/>
    <w:rsid w:val="00E07C72"/>
    <w:rsid w:val="00E101A8"/>
    <w:rsid w:val="00E11A53"/>
    <w:rsid w:val="00E1253A"/>
    <w:rsid w:val="00E125C4"/>
    <w:rsid w:val="00E13AFC"/>
    <w:rsid w:val="00E15446"/>
    <w:rsid w:val="00E205EC"/>
    <w:rsid w:val="00E2095E"/>
    <w:rsid w:val="00E20ABD"/>
    <w:rsid w:val="00E20BB6"/>
    <w:rsid w:val="00E21697"/>
    <w:rsid w:val="00E21F0C"/>
    <w:rsid w:val="00E23052"/>
    <w:rsid w:val="00E237BF"/>
    <w:rsid w:val="00E2552A"/>
    <w:rsid w:val="00E25587"/>
    <w:rsid w:val="00E2579B"/>
    <w:rsid w:val="00E257FF"/>
    <w:rsid w:val="00E25FFC"/>
    <w:rsid w:val="00E26475"/>
    <w:rsid w:val="00E26615"/>
    <w:rsid w:val="00E26688"/>
    <w:rsid w:val="00E26CDD"/>
    <w:rsid w:val="00E30226"/>
    <w:rsid w:val="00E30EFE"/>
    <w:rsid w:val="00E31404"/>
    <w:rsid w:val="00E328DA"/>
    <w:rsid w:val="00E3301F"/>
    <w:rsid w:val="00E33139"/>
    <w:rsid w:val="00E33DF0"/>
    <w:rsid w:val="00E34CF0"/>
    <w:rsid w:val="00E35D4A"/>
    <w:rsid w:val="00E36D11"/>
    <w:rsid w:val="00E36D19"/>
    <w:rsid w:val="00E36FF4"/>
    <w:rsid w:val="00E372E6"/>
    <w:rsid w:val="00E404E0"/>
    <w:rsid w:val="00E40F0D"/>
    <w:rsid w:val="00E42E81"/>
    <w:rsid w:val="00E43AB2"/>
    <w:rsid w:val="00E450F1"/>
    <w:rsid w:val="00E45403"/>
    <w:rsid w:val="00E454C5"/>
    <w:rsid w:val="00E46378"/>
    <w:rsid w:val="00E46C0F"/>
    <w:rsid w:val="00E46CE1"/>
    <w:rsid w:val="00E47157"/>
    <w:rsid w:val="00E47A9F"/>
    <w:rsid w:val="00E51AC8"/>
    <w:rsid w:val="00E53312"/>
    <w:rsid w:val="00E5369C"/>
    <w:rsid w:val="00E54A2A"/>
    <w:rsid w:val="00E552D2"/>
    <w:rsid w:val="00E5539B"/>
    <w:rsid w:val="00E55547"/>
    <w:rsid w:val="00E55653"/>
    <w:rsid w:val="00E563AD"/>
    <w:rsid w:val="00E56B52"/>
    <w:rsid w:val="00E56DC4"/>
    <w:rsid w:val="00E56E4C"/>
    <w:rsid w:val="00E56E76"/>
    <w:rsid w:val="00E57132"/>
    <w:rsid w:val="00E6055B"/>
    <w:rsid w:val="00E60720"/>
    <w:rsid w:val="00E60B2C"/>
    <w:rsid w:val="00E60B3A"/>
    <w:rsid w:val="00E627AF"/>
    <w:rsid w:val="00E62986"/>
    <w:rsid w:val="00E629D2"/>
    <w:rsid w:val="00E62D36"/>
    <w:rsid w:val="00E6369E"/>
    <w:rsid w:val="00E65CEE"/>
    <w:rsid w:val="00E660B6"/>
    <w:rsid w:val="00E664DF"/>
    <w:rsid w:val="00E66672"/>
    <w:rsid w:val="00E67038"/>
    <w:rsid w:val="00E67B96"/>
    <w:rsid w:val="00E7031C"/>
    <w:rsid w:val="00E7261C"/>
    <w:rsid w:val="00E72BA1"/>
    <w:rsid w:val="00E73886"/>
    <w:rsid w:val="00E759CF"/>
    <w:rsid w:val="00E75B70"/>
    <w:rsid w:val="00E760B0"/>
    <w:rsid w:val="00E77125"/>
    <w:rsid w:val="00E775BE"/>
    <w:rsid w:val="00E7790C"/>
    <w:rsid w:val="00E77924"/>
    <w:rsid w:val="00E80025"/>
    <w:rsid w:val="00E80873"/>
    <w:rsid w:val="00E80D3D"/>
    <w:rsid w:val="00E812A2"/>
    <w:rsid w:val="00E817F1"/>
    <w:rsid w:val="00E82E03"/>
    <w:rsid w:val="00E834B3"/>
    <w:rsid w:val="00E83CE0"/>
    <w:rsid w:val="00E845CA"/>
    <w:rsid w:val="00E84675"/>
    <w:rsid w:val="00E84775"/>
    <w:rsid w:val="00E8607B"/>
    <w:rsid w:val="00E86398"/>
    <w:rsid w:val="00E86482"/>
    <w:rsid w:val="00E87220"/>
    <w:rsid w:val="00E92450"/>
    <w:rsid w:val="00E92AD5"/>
    <w:rsid w:val="00E92D7F"/>
    <w:rsid w:val="00E92E3B"/>
    <w:rsid w:val="00E93D4D"/>
    <w:rsid w:val="00E945BD"/>
    <w:rsid w:val="00E953A1"/>
    <w:rsid w:val="00E95DA9"/>
    <w:rsid w:val="00E95F08"/>
    <w:rsid w:val="00EA08A6"/>
    <w:rsid w:val="00EA0EC4"/>
    <w:rsid w:val="00EA1072"/>
    <w:rsid w:val="00EA10D9"/>
    <w:rsid w:val="00EA2108"/>
    <w:rsid w:val="00EA22AF"/>
    <w:rsid w:val="00EA38A4"/>
    <w:rsid w:val="00EA3AAB"/>
    <w:rsid w:val="00EA3E07"/>
    <w:rsid w:val="00EA4733"/>
    <w:rsid w:val="00EA4F51"/>
    <w:rsid w:val="00EA5679"/>
    <w:rsid w:val="00EA5722"/>
    <w:rsid w:val="00EA7561"/>
    <w:rsid w:val="00EA7995"/>
    <w:rsid w:val="00EB04AB"/>
    <w:rsid w:val="00EB0D8D"/>
    <w:rsid w:val="00EB1F15"/>
    <w:rsid w:val="00EB352A"/>
    <w:rsid w:val="00EB4B5A"/>
    <w:rsid w:val="00EB4C5E"/>
    <w:rsid w:val="00EB621F"/>
    <w:rsid w:val="00EB7547"/>
    <w:rsid w:val="00EB7E9A"/>
    <w:rsid w:val="00EC004F"/>
    <w:rsid w:val="00EC0328"/>
    <w:rsid w:val="00EC2539"/>
    <w:rsid w:val="00EC362A"/>
    <w:rsid w:val="00EC37C8"/>
    <w:rsid w:val="00EC3F73"/>
    <w:rsid w:val="00EC45EC"/>
    <w:rsid w:val="00EC4AE4"/>
    <w:rsid w:val="00EC56F9"/>
    <w:rsid w:val="00EC5CB5"/>
    <w:rsid w:val="00EC7FCE"/>
    <w:rsid w:val="00ED0669"/>
    <w:rsid w:val="00ED06F7"/>
    <w:rsid w:val="00ED0844"/>
    <w:rsid w:val="00ED0AE0"/>
    <w:rsid w:val="00ED0AFE"/>
    <w:rsid w:val="00ED1112"/>
    <w:rsid w:val="00ED13D7"/>
    <w:rsid w:val="00ED3192"/>
    <w:rsid w:val="00ED31DC"/>
    <w:rsid w:val="00ED35C0"/>
    <w:rsid w:val="00ED3EDF"/>
    <w:rsid w:val="00ED4367"/>
    <w:rsid w:val="00ED573A"/>
    <w:rsid w:val="00ED60B1"/>
    <w:rsid w:val="00ED6550"/>
    <w:rsid w:val="00ED72D9"/>
    <w:rsid w:val="00ED7B62"/>
    <w:rsid w:val="00ED7E61"/>
    <w:rsid w:val="00ED7E65"/>
    <w:rsid w:val="00EE035D"/>
    <w:rsid w:val="00EE03B0"/>
    <w:rsid w:val="00EE06BE"/>
    <w:rsid w:val="00EE0C06"/>
    <w:rsid w:val="00EE1BD0"/>
    <w:rsid w:val="00EE2171"/>
    <w:rsid w:val="00EE224C"/>
    <w:rsid w:val="00EE2698"/>
    <w:rsid w:val="00EE27C8"/>
    <w:rsid w:val="00EE3178"/>
    <w:rsid w:val="00EE3871"/>
    <w:rsid w:val="00EE6ABD"/>
    <w:rsid w:val="00EE6B41"/>
    <w:rsid w:val="00EE6E9A"/>
    <w:rsid w:val="00EE6EF8"/>
    <w:rsid w:val="00EE77E6"/>
    <w:rsid w:val="00EE7D4A"/>
    <w:rsid w:val="00EF0243"/>
    <w:rsid w:val="00EF044D"/>
    <w:rsid w:val="00EF04DE"/>
    <w:rsid w:val="00EF088A"/>
    <w:rsid w:val="00EF349B"/>
    <w:rsid w:val="00EF4EB5"/>
    <w:rsid w:val="00EF587E"/>
    <w:rsid w:val="00EF58AE"/>
    <w:rsid w:val="00EF5C83"/>
    <w:rsid w:val="00EF6001"/>
    <w:rsid w:val="00EF6D35"/>
    <w:rsid w:val="00EF770D"/>
    <w:rsid w:val="00F0160B"/>
    <w:rsid w:val="00F01897"/>
    <w:rsid w:val="00F01F56"/>
    <w:rsid w:val="00F03143"/>
    <w:rsid w:val="00F03410"/>
    <w:rsid w:val="00F034A7"/>
    <w:rsid w:val="00F03D0B"/>
    <w:rsid w:val="00F03E78"/>
    <w:rsid w:val="00F0400D"/>
    <w:rsid w:val="00F04073"/>
    <w:rsid w:val="00F0426C"/>
    <w:rsid w:val="00F042BF"/>
    <w:rsid w:val="00F05BC9"/>
    <w:rsid w:val="00F05F53"/>
    <w:rsid w:val="00F07BE3"/>
    <w:rsid w:val="00F10AB9"/>
    <w:rsid w:val="00F10BB1"/>
    <w:rsid w:val="00F10D95"/>
    <w:rsid w:val="00F128CD"/>
    <w:rsid w:val="00F132B4"/>
    <w:rsid w:val="00F133C8"/>
    <w:rsid w:val="00F13F57"/>
    <w:rsid w:val="00F143BA"/>
    <w:rsid w:val="00F148A5"/>
    <w:rsid w:val="00F1532B"/>
    <w:rsid w:val="00F15345"/>
    <w:rsid w:val="00F16AC4"/>
    <w:rsid w:val="00F16BD6"/>
    <w:rsid w:val="00F16E64"/>
    <w:rsid w:val="00F17593"/>
    <w:rsid w:val="00F20F36"/>
    <w:rsid w:val="00F21080"/>
    <w:rsid w:val="00F227BB"/>
    <w:rsid w:val="00F23F9C"/>
    <w:rsid w:val="00F24459"/>
    <w:rsid w:val="00F25248"/>
    <w:rsid w:val="00F25FAB"/>
    <w:rsid w:val="00F264B1"/>
    <w:rsid w:val="00F30000"/>
    <w:rsid w:val="00F304C8"/>
    <w:rsid w:val="00F32347"/>
    <w:rsid w:val="00F33BC9"/>
    <w:rsid w:val="00F33CFF"/>
    <w:rsid w:val="00F34C22"/>
    <w:rsid w:val="00F3555A"/>
    <w:rsid w:val="00F35AE5"/>
    <w:rsid w:val="00F35F8A"/>
    <w:rsid w:val="00F37E09"/>
    <w:rsid w:val="00F401FD"/>
    <w:rsid w:val="00F41DB8"/>
    <w:rsid w:val="00F41F83"/>
    <w:rsid w:val="00F41FA9"/>
    <w:rsid w:val="00F43FDA"/>
    <w:rsid w:val="00F50937"/>
    <w:rsid w:val="00F516D9"/>
    <w:rsid w:val="00F51B7E"/>
    <w:rsid w:val="00F52034"/>
    <w:rsid w:val="00F524FB"/>
    <w:rsid w:val="00F52FE5"/>
    <w:rsid w:val="00F533A8"/>
    <w:rsid w:val="00F53424"/>
    <w:rsid w:val="00F535F6"/>
    <w:rsid w:val="00F53BBA"/>
    <w:rsid w:val="00F541DB"/>
    <w:rsid w:val="00F54B6E"/>
    <w:rsid w:val="00F55FF8"/>
    <w:rsid w:val="00F5605B"/>
    <w:rsid w:val="00F562B6"/>
    <w:rsid w:val="00F56810"/>
    <w:rsid w:val="00F56BD6"/>
    <w:rsid w:val="00F60DE1"/>
    <w:rsid w:val="00F613C7"/>
    <w:rsid w:val="00F6170F"/>
    <w:rsid w:val="00F618CC"/>
    <w:rsid w:val="00F61DC6"/>
    <w:rsid w:val="00F6221D"/>
    <w:rsid w:val="00F62A7B"/>
    <w:rsid w:val="00F63641"/>
    <w:rsid w:val="00F6513E"/>
    <w:rsid w:val="00F65C56"/>
    <w:rsid w:val="00F66891"/>
    <w:rsid w:val="00F66C44"/>
    <w:rsid w:val="00F6704E"/>
    <w:rsid w:val="00F67F8C"/>
    <w:rsid w:val="00F703F4"/>
    <w:rsid w:val="00F7135E"/>
    <w:rsid w:val="00F71CD1"/>
    <w:rsid w:val="00F72E2D"/>
    <w:rsid w:val="00F733A8"/>
    <w:rsid w:val="00F73487"/>
    <w:rsid w:val="00F74970"/>
    <w:rsid w:val="00F7587D"/>
    <w:rsid w:val="00F76EAC"/>
    <w:rsid w:val="00F7742C"/>
    <w:rsid w:val="00F776E1"/>
    <w:rsid w:val="00F77930"/>
    <w:rsid w:val="00F83BBD"/>
    <w:rsid w:val="00F8415C"/>
    <w:rsid w:val="00F84999"/>
    <w:rsid w:val="00F85205"/>
    <w:rsid w:val="00F85398"/>
    <w:rsid w:val="00F86BCB"/>
    <w:rsid w:val="00F87116"/>
    <w:rsid w:val="00F87226"/>
    <w:rsid w:val="00F87871"/>
    <w:rsid w:val="00F87EDE"/>
    <w:rsid w:val="00F90E8A"/>
    <w:rsid w:val="00F91B09"/>
    <w:rsid w:val="00F91F6B"/>
    <w:rsid w:val="00F93963"/>
    <w:rsid w:val="00F9406D"/>
    <w:rsid w:val="00F95A55"/>
    <w:rsid w:val="00F96029"/>
    <w:rsid w:val="00F964CE"/>
    <w:rsid w:val="00F96E6C"/>
    <w:rsid w:val="00F977D6"/>
    <w:rsid w:val="00F978F1"/>
    <w:rsid w:val="00F97BB7"/>
    <w:rsid w:val="00F97FFA"/>
    <w:rsid w:val="00FA0D3A"/>
    <w:rsid w:val="00FA109A"/>
    <w:rsid w:val="00FA1B78"/>
    <w:rsid w:val="00FA21E3"/>
    <w:rsid w:val="00FA21F3"/>
    <w:rsid w:val="00FA2F8F"/>
    <w:rsid w:val="00FA4098"/>
    <w:rsid w:val="00FA590B"/>
    <w:rsid w:val="00FA664A"/>
    <w:rsid w:val="00FB0350"/>
    <w:rsid w:val="00FB0C19"/>
    <w:rsid w:val="00FB0CF5"/>
    <w:rsid w:val="00FB16D5"/>
    <w:rsid w:val="00FB1FD5"/>
    <w:rsid w:val="00FB2165"/>
    <w:rsid w:val="00FB2352"/>
    <w:rsid w:val="00FB3061"/>
    <w:rsid w:val="00FB366F"/>
    <w:rsid w:val="00FB3ADB"/>
    <w:rsid w:val="00FB53F2"/>
    <w:rsid w:val="00FB567D"/>
    <w:rsid w:val="00FB619E"/>
    <w:rsid w:val="00FB6DB6"/>
    <w:rsid w:val="00FB6EB6"/>
    <w:rsid w:val="00FB73CF"/>
    <w:rsid w:val="00FB75A2"/>
    <w:rsid w:val="00FC1100"/>
    <w:rsid w:val="00FC1F05"/>
    <w:rsid w:val="00FC2E2E"/>
    <w:rsid w:val="00FC3802"/>
    <w:rsid w:val="00FC3EAC"/>
    <w:rsid w:val="00FC50F5"/>
    <w:rsid w:val="00FC6513"/>
    <w:rsid w:val="00FC71B3"/>
    <w:rsid w:val="00FC75A5"/>
    <w:rsid w:val="00FC7B2A"/>
    <w:rsid w:val="00FD1069"/>
    <w:rsid w:val="00FD1F12"/>
    <w:rsid w:val="00FD1FEB"/>
    <w:rsid w:val="00FD3933"/>
    <w:rsid w:val="00FD3BA1"/>
    <w:rsid w:val="00FD47D5"/>
    <w:rsid w:val="00FD4F8C"/>
    <w:rsid w:val="00FD57E0"/>
    <w:rsid w:val="00FD5FB0"/>
    <w:rsid w:val="00FD6076"/>
    <w:rsid w:val="00FD65A9"/>
    <w:rsid w:val="00FD7367"/>
    <w:rsid w:val="00FE03A6"/>
    <w:rsid w:val="00FE1884"/>
    <w:rsid w:val="00FE18AC"/>
    <w:rsid w:val="00FE2986"/>
    <w:rsid w:val="00FE2BEC"/>
    <w:rsid w:val="00FE346A"/>
    <w:rsid w:val="00FE3704"/>
    <w:rsid w:val="00FE48D2"/>
    <w:rsid w:val="00FE490E"/>
    <w:rsid w:val="00FE4DDA"/>
    <w:rsid w:val="00FE52DC"/>
    <w:rsid w:val="00FE5384"/>
    <w:rsid w:val="00FE698E"/>
    <w:rsid w:val="00FE79CC"/>
    <w:rsid w:val="00FF04C6"/>
    <w:rsid w:val="00FF12D4"/>
    <w:rsid w:val="00FF142F"/>
    <w:rsid w:val="00FF1EE0"/>
    <w:rsid w:val="00FF2A36"/>
    <w:rsid w:val="00FF2E28"/>
    <w:rsid w:val="00FF3165"/>
    <w:rsid w:val="00FF3F5D"/>
    <w:rsid w:val="00FF565D"/>
    <w:rsid w:val="00FF5D62"/>
    <w:rsid w:val="00FF6E96"/>
    <w:rsid w:val="00FF7856"/>
    <w:rsid w:val="00FF7EC6"/>
    <w:rsid w:val="1ACF9879"/>
    <w:rsid w:val="6A4E0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paragraph" w:styleId="NoSpacing">
    <w:name w:val="No Spacing"/>
    <w:uiPriority w:val="1"/>
    <w:qFormat/>
    <w:rsid w:val="00B9063C"/>
    <w:rPr>
      <w:sz w:val="22"/>
      <w:szCs w:val="22"/>
    </w:rPr>
  </w:style>
  <w:style w:type="character" w:customStyle="1" w:styleId="UnresolvedMention1">
    <w:name w:val="Unresolved Mention1"/>
    <w:basedOn w:val="DefaultParagraphFont"/>
    <w:uiPriority w:val="99"/>
    <w:semiHidden/>
    <w:unhideWhenUsed/>
    <w:rsid w:val="0072157D"/>
    <w:rPr>
      <w:color w:val="605E5C"/>
      <w:shd w:val="clear" w:color="auto" w:fill="E1DFDD"/>
    </w:rPr>
  </w:style>
  <w:style w:type="character" w:styleId="LineNumber">
    <w:name w:val="line number"/>
    <w:basedOn w:val="DefaultParagraphFont"/>
    <w:uiPriority w:val="99"/>
    <w:semiHidden/>
    <w:unhideWhenUsed/>
    <w:rsid w:val="00C74979"/>
  </w:style>
  <w:style w:type="character" w:styleId="PlaceholderText">
    <w:name w:val="Placeholder Text"/>
    <w:basedOn w:val="DefaultParagraphFont"/>
    <w:uiPriority w:val="99"/>
    <w:semiHidden/>
    <w:rsid w:val="00FD1FEB"/>
    <w:rPr>
      <w:color w:val="808080"/>
    </w:rPr>
  </w:style>
  <w:style w:type="table" w:styleId="TableGrid">
    <w:name w:val="Table Grid"/>
    <w:basedOn w:val="TableNormal"/>
    <w:uiPriority w:val="39"/>
    <w:rsid w:val="00063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25C4"/>
    <w:pPr>
      <w:spacing w:after="200"/>
    </w:pPr>
    <w:rPr>
      <w:i/>
      <w:iCs/>
      <w:color w:val="44546A" w:themeColor="text2"/>
      <w:sz w:val="18"/>
      <w:szCs w:val="18"/>
    </w:rPr>
  </w:style>
  <w:style w:type="character" w:customStyle="1" w:styleId="UnresolvedMention2">
    <w:name w:val="Unresolved Mention2"/>
    <w:basedOn w:val="DefaultParagraphFont"/>
    <w:uiPriority w:val="99"/>
    <w:semiHidden/>
    <w:unhideWhenUsed/>
    <w:rsid w:val="00990A0C"/>
    <w:rPr>
      <w:color w:val="605E5C"/>
      <w:shd w:val="clear" w:color="auto" w:fill="E1DFDD"/>
    </w:rPr>
  </w:style>
  <w:style w:type="paragraph" w:styleId="BalloonText">
    <w:name w:val="Balloon Text"/>
    <w:basedOn w:val="Normal"/>
    <w:link w:val="BalloonTextChar"/>
    <w:uiPriority w:val="99"/>
    <w:semiHidden/>
    <w:unhideWhenUsed/>
    <w:rsid w:val="00FF04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4C6"/>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7B305D"/>
    <w:rPr>
      <w:sz w:val="16"/>
      <w:szCs w:val="16"/>
    </w:rPr>
  </w:style>
  <w:style w:type="paragraph" w:styleId="CommentText">
    <w:name w:val="annotation text"/>
    <w:basedOn w:val="Normal"/>
    <w:link w:val="CommentTextChar"/>
    <w:uiPriority w:val="99"/>
    <w:semiHidden/>
    <w:unhideWhenUsed/>
    <w:rsid w:val="007B305D"/>
  </w:style>
  <w:style w:type="character" w:customStyle="1" w:styleId="CommentTextChar">
    <w:name w:val="Comment Text Char"/>
    <w:basedOn w:val="DefaultParagraphFont"/>
    <w:link w:val="CommentText"/>
    <w:uiPriority w:val="99"/>
    <w:semiHidden/>
    <w:rsid w:val="007B305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305D"/>
    <w:rPr>
      <w:b/>
      <w:bCs/>
    </w:rPr>
  </w:style>
  <w:style w:type="character" w:customStyle="1" w:styleId="CommentSubjectChar">
    <w:name w:val="Comment Subject Char"/>
    <w:basedOn w:val="CommentTextChar"/>
    <w:link w:val="CommentSubject"/>
    <w:uiPriority w:val="99"/>
    <w:semiHidden/>
    <w:rsid w:val="007B305D"/>
    <w:rPr>
      <w:rFonts w:ascii="Times New Roman" w:eastAsia="Calibri" w:hAnsi="Times New Roman" w:cs="Times New Roman"/>
      <w:b/>
      <w:bCs/>
      <w:sz w:val="20"/>
      <w:szCs w:val="20"/>
    </w:rPr>
  </w:style>
  <w:style w:type="character" w:customStyle="1" w:styleId="inline-equationlabel">
    <w:name w:val="inline-equation__label"/>
    <w:basedOn w:val="DefaultParagraphFont"/>
    <w:rsid w:val="00C3323E"/>
  </w:style>
  <w:style w:type="paragraph" w:styleId="Revision">
    <w:name w:val="Revision"/>
    <w:hidden/>
    <w:uiPriority w:val="99"/>
    <w:semiHidden/>
    <w:rsid w:val="005B30BF"/>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4948">
      <w:bodyDiv w:val="1"/>
      <w:marLeft w:val="0"/>
      <w:marRight w:val="0"/>
      <w:marTop w:val="0"/>
      <w:marBottom w:val="0"/>
      <w:divBdr>
        <w:top w:val="none" w:sz="0" w:space="0" w:color="auto"/>
        <w:left w:val="none" w:sz="0" w:space="0" w:color="auto"/>
        <w:bottom w:val="none" w:sz="0" w:space="0" w:color="auto"/>
        <w:right w:val="none" w:sz="0" w:space="0" w:color="auto"/>
      </w:divBdr>
      <w:divsChild>
        <w:div w:id="664625839">
          <w:marLeft w:val="480"/>
          <w:marRight w:val="0"/>
          <w:marTop w:val="0"/>
          <w:marBottom w:val="0"/>
          <w:divBdr>
            <w:top w:val="none" w:sz="0" w:space="0" w:color="auto"/>
            <w:left w:val="none" w:sz="0" w:space="0" w:color="auto"/>
            <w:bottom w:val="none" w:sz="0" w:space="0" w:color="auto"/>
            <w:right w:val="none" w:sz="0" w:space="0" w:color="auto"/>
          </w:divBdr>
          <w:divsChild>
            <w:div w:id="9539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17371045">
      <w:bodyDiv w:val="1"/>
      <w:marLeft w:val="0"/>
      <w:marRight w:val="0"/>
      <w:marTop w:val="0"/>
      <w:marBottom w:val="0"/>
      <w:divBdr>
        <w:top w:val="none" w:sz="0" w:space="0" w:color="auto"/>
        <w:left w:val="none" w:sz="0" w:space="0" w:color="auto"/>
        <w:bottom w:val="none" w:sz="0" w:space="0" w:color="auto"/>
        <w:right w:val="none" w:sz="0" w:space="0" w:color="auto"/>
      </w:divBdr>
      <w:divsChild>
        <w:div w:id="2025010168">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26093914">
      <w:bodyDiv w:val="1"/>
      <w:marLeft w:val="0"/>
      <w:marRight w:val="0"/>
      <w:marTop w:val="0"/>
      <w:marBottom w:val="0"/>
      <w:divBdr>
        <w:top w:val="none" w:sz="0" w:space="0" w:color="auto"/>
        <w:left w:val="none" w:sz="0" w:space="0" w:color="auto"/>
        <w:bottom w:val="none" w:sz="0" w:space="0" w:color="auto"/>
        <w:right w:val="none" w:sz="0" w:space="0" w:color="auto"/>
      </w:divBdr>
      <w:divsChild>
        <w:div w:id="23794438">
          <w:marLeft w:val="0"/>
          <w:marRight w:val="0"/>
          <w:marTop w:val="0"/>
          <w:marBottom w:val="0"/>
          <w:divBdr>
            <w:top w:val="none" w:sz="0" w:space="0" w:color="auto"/>
            <w:left w:val="none" w:sz="0" w:space="0" w:color="auto"/>
            <w:bottom w:val="none" w:sz="0" w:space="0" w:color="auto"/>
            <w:right w:val="none" w:sz="0" w:space="0" w:color="auto"/>
          </w:divBdr>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craigbrinkerhoff/geoBA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aigbrinkerhoff/2019_GeoClas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73/pnas.1719275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C57F3-12E7-4046-A57F-0F9DA12DC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33</Pages>
  <Words>8951</Words>
  <Characters>51024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Colin Gleason</cp:lastModifiedBy>
  <cp:revision>5</cp:revision>
  <dcterms:created xsi:type="dcterms:W3CDTF">2020-03-06T14:56:00Z</dcterms:created>
  <dcterms:modified xsi:type="dcterms:W3CDTF">2020-03-06T15:18:00Z</dcterms:modified>
</cp:coreProperties>
</file>